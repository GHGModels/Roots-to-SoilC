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079E5D8" w:rsidR="00B4015F" w:rsidRPr="00C26311" w:rsidRDefault="00DC393C" w:rsidP="00450DB9">
      <w:pPr>
        <w:pStyle w:val="Authors"/>
      </w:pPr>
      <w:r>
        <w:t>Ranae Dietzel</w:t>
      </w:r>
      <w:r w:rsidR="000D6CF0" w:rsidRPr="000D6CF0">
        <w:rPr>
          <w:vertAlign w:val="superscript"/>
        </w:rPr>
        <w:t>1</w:t>
      </w:r>
      <w:r w:rsidR="00B4015F" w:rsidRPr="00C26311">
        <w:t xml:space="preserve">, </w:t>
      </w:r>
      <w:r>
        <w:t>Matt Liebman</w:t>
      </w:r>
      <w:r>
        <w:rPr>
          <w:vertAlign w:val="superscript"/>
        </w:rPr>
        <w:t>1</w:t>
      </w:r>
      <w:r w:rsidR="00B4015F" w:rsidRPr="00C26311">
        <w:t xml:space="preserve">, </w:t>
      </w:r>
      <w:proofErr w:type="spellStart"/>
      <w:r>
        <w:t>Sotirios</w:t>
      </w:r>
      <w:proofErr w:type="spellEnd"/>
      <w:r>
        <w:t xml:space="preserve"> Archontoulis</w:t>
      </w:r>
      <w:r>
        <w:rPr>
          <w:vertAlign w:val="superscript"/>
        </w:rPr>
        <w:t>1</w:t>
      </w:r>
    </w:p>
    <w:p w14:paraId="0D887589" w14:textId="6A11D0C5"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261B39">
        <w:t>50011</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 xml:space="preserve">Ranae </w:t>
      </w:r>
      <w:proofErr w:type="spellStart"/>
      <w:r w:rsidR="00DC393C">
        <w:t>Dietzel</w:t>
      </w:r>
      <w:proofErr w:type="spellEnd"/>
      <w:r>
        <w:t xml:space="preserve"> (</w:t>
      </w:r>
      <w:r w:rsidR="00DC393C">
        <w:t>ranae.dietzel</w:t>
      </w:r>
      <w:r>
        <w:t>@</w:t>
      </w:r>
      <w:r w:rsidR="00DC393C">
        <w:t>g</w:t>
      </w:r>
      <w:r>
        <w:t>mail.com)</w:t>
      </w:r>
    </w:p>
    <w:p w14:paraId="02DD65D4" w14:textId="4B146726" w:rsidR="00EF5314" w:rsidRDefault="000D6CF0" w:rsidP="00B57DB5">
      <w:pPr>
        <w:pStyle w:val="Heading1"/>
        <w:spacing w:line="360" w:lineRule="auto"/>
        <w:rPr>
          <w:szCs w:val="20"/>
        </w:rPr>
      </w:pPr>
      <w:r w:rsidRPr="000D6CF0">
        <w:t>Abstract.</w:t>
      </w:r>
      <w:r>
        <w:rPr>
          <w:b w:val="0"/>
        </w:rPr>
        <w:t xml:space="preserve"> </w:t>
      </w:r>
      <w:r w:rsidR="00CA02A2">
        <w:rPr>
          <w:b w:val="0"/>
        </w:rPr>
        <w:t xml:space="preserve">Plant root material makes a substantial contribution to the soil </w:t>
      </w:r>
      <w:r w:rsidR="009F2E05">
        <w:rPr>
          <w:b w:val="0"/>
        </w:rPr>
        <w:t xml:space="preserve">organic </w:t>
      </w:r>
      <w:r w:rsidR="00CA02A2">
        <w:rPr>
          <w:b w:val="0"/>
        </w:rPr>
        <w:t>carbon</w:t>
      </w:r>
      <w:r w:rsidR="000C5BFF">
        <w:rPr>
          <w:b w:val="0"/>
        </w:rPr>
        <w:t xml:space="preserve"> (C)</w:t>
      </w:r>
      <w:r w:rsidR="00CA02A2">
        <w:rPr>
          <w:b w:val="0"/>
        </w:rPr>
        <w:t xml:space="preserve"> pool, but this contribution is disproportionate below 20 cm, where 30% of root mass and 50% of soil organic C </w:t>
      </w:r>
      <w:proofErr w:type="gramStart"/>
      <w:r w:rsidR="00CA02A2">
        <w:rPr>
          <w:b w:val="0"/>
        </w:rPr>
        <w:t>is found</w:t>
      </w:r>
      <w:proofErr w:type="gramEnd"/>
      <w:r w:rsidR="00CA02A2">
        <w:rPr>
          <w:b w:val="0"/>
        </w:rPr>
        <w:t>.</w:t>
      </w:r>
      <w:r w:rsidR="009F2E05">
        <w:rPr>
          <w:b w:val="0"/>
        </w:rPr>
        <w:t xml:space="preserve"> Root carbon inputs changed drastically when native perennial plant systems </w:t>
      </w:r>
      <w:proofErr w:type="gramStart"/>
      <w:r w:rsidR="00144C5F">
        <w:rPr>
          <w:b w:val="0"/>
        </w:rPr>
        <w:t xml:space="preserve">were </w:t>
      </w:r>
      <w:r w:rsidR="009F2E05">
        <w:rPr>
          <w:b w:val="0"/>
        </w:rPr>
        <w:t>shifted</w:t>
      </w:r>
      <w:proofErr w:type="gramEnd"/>
      <w:r w:rsidR="009F2E05">
        <w:rPr>
          <w:b w:val="0"/>
        </w:rPr>
        <w:t xml:space="preserve"> to </w:t>
      </w:r>
      <w:r w:rsidR="00144C5F">
        <w:rPr>
          <w:b w:val="0"/>
        </w:rPr>
        <w:t xml:space="preserve">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w:t>
      </w:r>
      <w:r w:rsidR="007A1D7F">
        <w:rPr>
          <w:b w:val="0"/>
        </w:rPr>
        <w:t>In all treatments we found that root C</w:t>
      </w:r>
      <w:proofErr w:type="gramStart"/>
      <w:r w:rsidR="007A1D7F">
        <w:rPr>
          <w:b w:val="0"/>
        </w:rPr>
        <w:t>:N</w:t>
      </w:r>
      <w:proofErr w:type="gramEnd"/>
      <w:r w:rsidR="007A1D7F">
        <w:rPr>
          <w:b w:val="0"/>
        </w:rPr>
        <w:t xml:space="preserve"> ratios increased with depth</w:t>
      </w:r>
      <w:del w:id="0" w:author="Dietzel, Ranae N [AGRON]" w:date="2017-06-13T14:32:00Z">
        <w:r w:rsidR="00DD5451" w:rsidDel="00BA0123">
          <w:rPr>
            <w:b w:val="0"/>
          </w:rPr>
          <w:delText>, which may help explain</w:delText>
        </w:r>
      </w:del>
      <w:ins w:id="1" w:author="Dietzel, Ranae N [AGRON]" w:date="2017-06-13T14:32:00Z">
        <w:r w:rsidR="00BA0123">
          <w:rPr>
            <w:b w:val="0"/>
          </w:rPr>
          <w:t xml:space="preserve"> and this plays a role in </w:t>
        </w:r>
      </w:ins>
      <w:del w:id="2" w:author="Dietzel, Ranae N [AGRON]" w:date="2017-06-13T14:32:00Z">
        <w:r w:rsidR="00DD5451" w:rsidDel="00BA0123">
          <w:rPr>
            <w:b w:val="0"/>
          </w:rPr>
          <w:delText xml:space="preserve"> </w:delText>
        </w:r>
      </w:del>
      <w:r w:rsidR="00DD5451">
        <w:rPr>
          <w:b w:val="0"/>
        </w:rPr>
        <w:t xml:space="preserve">why an unexpectedly large proportion of soil organic C is found below 20 cm. </w:t>
      </w:r>
      <w:r w:rsidR="00CB4D76">
        <w:rPr>
          <w:b w:val="0"/>
        </w:rPr>
        <w:t xml:space="preserve"> </w:t>
      </w:r>
      <w:r w:rsidR="00DD5451">
        <w:rPr>
          <w:b w:val="0"/>
        </w:rPr>
        <w:t xml:space="preserve">Measured </w:t>
      </w:r>
      <w:r w:rsidR="006C3CB2">
        <w:rPr>
          <w:b w:val="0"/>
        </w:rPr>
        <w:t xml:space="preserve">root </w:t>
      </w:r>
      <w:r w:rsidR="00DD5451">
        <w:rPr>
          <w:b w:val="0"/>
        </w:rPr>
        <w:t xml:space="preserve">C:N ratios and turnover times along with modelled root turnover dynamics showed </w:t>
      </w:r>
      <w:r w:rsidR="00AD1FA1">
        <w:rPr>
          <w:b w:val="0"/>
        </w:rPr>
        <w:t xml:space="preserve">that in </w:t>
      </w:r>
      <w:del w:id="3" w:author="Dietzel, Ranae N [AGRON]" w:date="2017-06-13T13:56:00Z">
        <w:r w:rsidR="00AD1FA1" w:rsidDel="00DA6086">
          <w:rPr>
            <w:b w:val="0"/>
          </w:rPr>
          <w:delText xml:space="preserve">moving </w:delText>
        </w:r>
      </w:del>
      <w:ins w:id="4" w:author="Dietzel, Ranae N [AGRON]" w:date="2017-06-13T13:56:00Z">
        <w:r w:rsidR="00DA6086">
          <w:rPr>
            <w:b w:val="0"/>
          </w:rPr>
          <w:t xml:space="preserve">the historical shift </w:t>
        </w:r>
      </w:ins>
      <w:r w:rsidR="00AD1FA1">
        <w:rPr>
          <w:b w:val="0"/>
        </w:rPr>
        <w:t xml:space="preserve">from prairie to maize, </w:t>
      </w:r>
      <w:r w:rsidR="00DD5451">
        <w:rPr>
          <w:b w:val="0"/>
        </w:rPr>
        <w:t>a</w:t>
      </w:r>
      <w:r w:rsidR="00CB4D76" w:rsidRPr="00EF5314">
        <w:rPr>
          <w:b w:val="0"/>
          <w:szCs w:val="20"/>
        </w:rPr>
        <w:t xml:space="preserve"> large, structural-tissue dominated root C pool with slow turnover, concentrated at shallow depths was replaced by a small, non-structural-tissue dominated root</w:t>
      </w:r>
      <w:r w:rsidR="00EF5314">
        <w:rPr>
          <w:b w:val="0"/>
          <w:szCs w:val="20"/>
        </w:rPr>
        <w:t xml:space="preserve"> C</w:t>
      </w:r>
      <w:r w:rsidR="00CB4D76" w:rsidRPr="00EF5314">
        <w:rPr>
          <w:b w:val="0"/>
          <w:szCs w:val="20"/>
        </w:rPr>
        <w:t xml:space="preserve"> pool with fast turnover evenly distributed in the soil profile.</w:t>
      </w:r>
      <w:r w:rsidR="006C3CB2">
        <w:rPr>
          <w:b w:val="0"/>
          <w:szCs w:val="20"/>
        </w:rPr>
        <w:t xml:space="preserve"> These differences in rooting systems</w:t>
      </w:r>
      <w:r w:rsidR="000C5BFF">
        <w:rPr>
          <w:b w:val="0"/>
          <w:szCs w:val="20"/>
        </w:rPr>
        <w:t xml:space="preserve"> suggest that while prairie roots contribute more C to the soil than maize at shallow depths, maize may contribute more C to </w:t>
      </w:r>
      <w:del w:id="5" w:author="Dietzel, Ranae N [AGRON]" w:date="2017-06-13T13:57:00Z">
        <w:r w:rsidR="000C5BFF" w:rsidDel="00DA6086">
          <w:rPr>
            <w:b w:val="0"/>
            <w:szCs w:val="20"/>
          </w:rPr>
          <w:delText xml:space="preserve">the </w:delText>
        </w:r>
      </w:del>
      <w:r w:rsidR="000C5BFF">
        <w:rPr>
          <w:b w:val="0"/>
          <w:szCs w:val="20"/>
        </w:rPr>
        <w:t>soil</w:t>
      </w:r>
      <w:ins w:id="6" w:author="Dietzel, Ranae N [AGRON]" w:date="2017-06-13T13:57:00Z">
        <w:r w:rsidR="00DA6086">
          <w:rPr>
            <w:b w:val="0"/>
            <w:szCs w:val="20"/>
          </w:rPr>
          <w:t xml:space="preserve"> C stocks</w:t>
        </w:r>
      </w:ins>
      <w:r w:rsidR="000C5BFF">
        <w:rPr>
          <w:b w:val="0"/>
          <w:szCs w:val="20"/>
        </w:rPr>
        <w:t xml:space="preserve"> than prairies at deeper depths.  </w:t>
      </w:r>
    </w:p>
    <w:p w14:paraId="3B69E57B" w14:textId="72E629C5" w:rsidR="00C82F79" w:rsidRDefault="00C82F79" w:rsidP="00B57DB5">
      <w:pPr>
        <w:pStyle w:val="Heading1"/>
        <w:spacing w:line="360" w:lineRule="auto"/>
      </w:pPr>
      <w:r>
        <w:t xml:space="preserve">1 </w:t>
      </w:r>
      <w:r w:rsidR="00DC393C">
        <w:t>Introduction</w:t>
      </w:r>
    </w:p>
    <w:p w14:paraId="68957447" w14:textId="014419EE"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Prairie-formed </w:t>
      </w:r>
      <w:proofErr w:type="spellStart"/>
      <w:r w:rsidRPr="00DC393C">
        <w:rPr>
          <w:rFonts w:cs="Times New Roman"/>
          <w:b w:val="0"/>
          <w:bCs w:val="0"/>
          <w:iCs w:val="0"/>
          <w:szCs w:val="24"/>
        </w:rPr>
        <w:t>Mollisols</w:t>
      </w:r>
      <w:proofErr w:type="spellEnd"/>
      <w:r w:rsidRPr="00DC393C">
        <w:rPr>
          <w:rFonts w:cs="Times New Roman"/>
          <w:b w:val="0"/>
          <w:bCs w:val="0"/>
          <w:iCs w:val="0"/>
          <w:szCs w:val="24"/>
        </w:rPr>
        <w:t xml:space="preserve">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w:t>
      </w:r>
      <w:proofErr w:type="spellStart"/>
      <w:r w:rsidR="00046168">
        <w:rPr>
          <w:rFonts w:cs="Times New Roman"/>
          <w:b w:val="0"/>
          <w:bCs w:val="0"/>
          <w:iCs w:val="0"/>
          <w:szCs w:val="24"/>
        </w:rPr>
        <w:t>Guo</w:t>
      </w:r>
      <w:proofErr w:type="spellEnd"/>
      <w:r w:rsidR="00046168">
        <w:rPr>
          <w:rFonts w:cs="Times New Roman"/>
          <w:b w:val="0"/>
          <w:bCs w:val="0"/>
          <w:iCs w:val="0"/>
          <w:szCs w:val="24"/>
        </w:rPr>
        <w:t xml:space="preserve"> and Gifford, 2002)</w:t>
      </w:r>
      <w:r w:rsidRPr="00DC393C">
        <w:rPr>
          <w:rFonts w:cs="Times New Roman"/>
          <w:b w:val="0"/>
          <w:bCs w:val="0"/>
          <w:iCs w:val="0"/>
          <w:szCs w:val="24"/>
        </w:rPr>
        <w:t xml:space="preserve">. The effects of changes in </w:t>
      </w:r>
      <w:del w:id="7" w:author="Dietzel, Ranae N [AGRON]" w:date="2017-06-13T13:58:00Z">
        <w:r w:rsidRPr="00DC393C" w:rsidDel="00DA6086">
          <w:rPr>
            <w:rFonts w:cs="Times New Roman"/>
            <w:b w:val="0"/>
            <w:bCs w:val="0"/>
            <w:iCs w:val="0"/>
            <w:szCs w:val="24"/>
          </w:rPr>
          <w:delText>aboveground processes</w:delText>
        </w:r>
      </w:del>
      <w:ins w:id="8" w:author="Dietzel, Ranae N [AGRON]" w:date="2017-06-13T13:58:00Z">
        <w:r w:rsidR="00DA6086">
          <w:rPr>
            <w:rFonts w:cs="Times New Roman"/>
            <w:b w:val="0"/>
            <w:bCs w:val="0"/>
            <w:iCs w:val="0"/>
            <w:szCs w:val="24"/>
          </w:rPr>
          <w:t>soil management</w:t>
        </w:r>
      </w:ins>
      <w:r w:rsidRPr="00DC393C">
        <w:rPr>
          <w:rFonts w:cs="Times New Roman"/>
          <w:b w:val="0"/>
          <w:bCs w:val="0"/>
          <w:iCs w:val="0"/>
          <w:szCs w:val="24"/>
        </w:rPr>
        <w:t xml:space="preserve"> such as increased soil disturbance and aeration, addition of fertilizers, and changes in residue amount and </w:t>
      </w:r>
      <w:r w:rsidR="00AC74AC">
        <w:rPr>
          <w:rFonts w:cs="Times New Roman"/>
          <w:b w:val="0"/>
          <w:bCs w:val="0"/>
          <w:iCs w:val="0"/>
          <w:szCs w:val="24"/>
        </w:rPr>
        <w:t xml:space="preserve">quality </w:t>
      </w:r>
      <w:proofErr w:type="gramStart"/>
      <w:r w:rsidR="00AC74AC">
        <w:rPr>
          <w:rFonts w:cs="Times New Roman"/>
          <w:b w:val="0"/>
          <w:bCs w:val="0"/>
          <w:iCs w:val="0"/>
          <w:szCs w:val="24"/>
        </w:rPr>
        <w:t xml:space="preserve">have often been </w:t>
      </w:r>
      <w:r w:rsidR="00D14064">
        <w:rPr>
          <w:rFonts w:cs="Times New Roman"/>
          <w:b w:val="0"/>
          <w:bCs w:val="0"/>
          <w:iCs w:val="0"/>
          <w:szCs w:val="24"/>
        </w:rPr>
        <w:t>cited</w:t>
      </w:r>
      <w:proofErr w:type="gramEnd"/>
      <w:r w:rsidR="00D14064">
        <w:rPr>
          <w:rFonts w:cs="Times New Roman"/>
          <w:b w:val="0"/>
          <w:bCs w:val="0"/>
          <w:iCs w:val="0"/>
          <w:szCs w:val="24"/>
        </w:rPr>
        <w:t xml:space="preserve">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proofErr w:type="spellStart"/>
      <w:r w:rsidR="00D14064">
        <w:rPr>
          <w:rFonts w:cs="Times New Roman"/>
          <w:b w:val="0"/>
          <w:bCs w:val="0"/>
          <w:iCs w:val="0"/>
          <w:szCs w:val="24"/>
        </w:rPr>
        <w:t>Buyanovsky</w:t>
      </w:r>
      <w:proofErr w:type="spellEnd"/>
      <w:r w:rsidR="00D14064">
        <w:rPr>
          <w:rFonts w:cs="Times New Roman"/>
          <w:b w:val="0"/>
          <w:bCs w:val="0"/>
          <w:iCs w:val="0"/>
          <w:szCs w:val="24"/>
        </w:rPr>
        <w:t xml:space="preserve">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7C098A6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w:t>
      </w:r>
      <w:r w:rsidR="00464891">
        <w:rPr>
          <w:rFonts w:cs="Times New Roman"/>
          <w:b w:val="0"/>
          <w:bCs w:val="0"/>
          <w:iCs w:val="0"/>
          <w:szCs w:val="24"/>
        </w:rPr>
        <w:t xml:space="preserve">defined </w:t>
      </w:r>
      <w:r w:rsidRPr="00DC393C">
        <w:rPr>
          <w:rFonts w:cs="Times New Roman"/>
          <w:b w:val="0"/>
          <w:bCs w:val="0"/>
          <w:iCs w:val="0"/>
          <w:szCs w:val="24"/>
        </w:rPr>
        <w:t xml:space="preserve">as C found in any material that can still be visually identified as a root and a soil organic C pool </w:t>
      </w:r>
      <w:r w:rsidR="00464891">
        <w:rPr>
          <w:rFonts w:cs="Times New Roman"/>
          <w:b w:val="0"/>
          <w:bCs w:val="0"/>
          <w:iCs w:val="0"/>
          <w:szCs w:val="24"/>
        </w:rPr>
        <w:t xml:space="preserve">defined </w:t>
      </w:r>
      <w:r w:rsidRPr="00DC393C">
        <w:rPr>
          <w:rFonts w:cs="Times New Roman"/>
          <w:b w:val="0"/>
          <w:bCs w:val="0"/>
          <w:iCs w:val="0"/>
          <w:szCs w:val="24"/>
        </w:rPr>
        <w:t xml:space="preserve">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w:t>
      </w:r>
      <w:proofErr w:type="gramStart"/>
      <w:r w:rsidRPr="00DC393C">
        <w:rPr>
          <w:rFonts w:cs="Times New Roman"/>
          <w:b w:val="0"/>
          <w:bCs w:val="0"/>
          <w:iCs w:val="0"/>
          <w:szCs w:val="24"/>
        </w:rPr>
        <w:t>is derived</w:t>
      </w:r>
      <w:proofErr w:type="gramEnd"/>
      <w:r w:rsidRPr="00DC393C">
        <w:rPr>
          <w:rFonts w:cs="Times New Roman"/>
          <w:b w:val="0"/>
          <w:bCs w:val="0"/>
          <w:iCs w:val="0"/>
          <w:szCs w:val="24"/>
        </w:rPr>
        <w:t xml:space="preserve"> from roots (</w:t>
      </w:r>
      <w:proofErr w:type="spellStart"/>
      <w:r w:rsidRPr="00DC393C">
        <w:rPr>
          <w:rFonts w:cs="Times New Roman"/>
          <w:b w:val="0"/>
          <w:bCs w:val="0"/>
          <w:iCs w:val="0"/>
          <w:szCs w:val="24"/>
        </w:rPr>
        <w:t>Balesdent</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Balabane</w:t>
      </w:r>
      <w:proofErr w:type="spellEnd"/>
      <w:r w:rsidRPr="00DC393C">
        <w:rPr>
          <w:rFonts w:cs="Times New Roman"/>
          <w:b w:val="0"/>
          <w:bCs w:val="0"/>
          <w:iCs w:val="0"/>
          <w:szCs w:val="24"/>
        </w:rPr>
        <w:t xml:space="preserve"> 1996,</w:t>
      </w:r>
      <w:r w:rsidR="00A57A1B">
        <w:rPr>
          <w:rFonts w:cs="Times New Roman"/>
          <w:b w:val="0"/>
          <w:bCs w:val="0"/>
          <w:iCs w:val="0"/>
          <w:szCs w:val="24"/>
        </w:rPr>
        <w:t xml:space="preserve"> </w:t>
      </w:r>
      <w:proofErr w:type="spellStart"/>
      <w:r w:rsidR="00A57A1B">
        <w:rPr>
          <w:rFonts w:cs="Times New Roman"/>
          <w:b w:val="0"/>
          <w:bCs w:val="0"/>
          <w:iCs w:val="0"/>
          <w:szCs w:val="24"/>
        </w:rPr>
        <w:t>Rasse</w:t>
      </w:r>
      <w:proofErr w:type="spellEnd"/>
      <w:r w:rsidR="00A57A1B">
        <w:rPr>
          <w:rFonts w:cs="Times New Roman"/>
          <w:b w:val="0"/>
          <w:bCs w:val="0"/>
          <w:iCs w:val="0"/>
          <w:szCs w:val="24"/>
        </w:rPr>
        <w:t xml:space="preserve"> et al. 2005,</w:t>
      </w:r>
      <w:r w:rsidRPr="00DC393C">
        <w:rPr>
          <w:rFonts w:cs="Times New Roman"/>
          <w:b w:val="0"/>
          <w:bCs w:val="0"/>
          <w:iCs w:val="0"/>
          <w:szCs w:val="24"/>
        </w:rPr>
        <w:t xml:space="preserve"> Kong and Six 2010).  This would mean that a change in root inputs, such as that engendered by switching from annual to perennial systems, </w:t>
      </w:r>
      <w:r w:rsidRPr="00DC393C">
        <w:rPr>
          <w:rFonts w:cs="Times New Roman"/>
          <w:b w:val="0"/>
          <w:bCs w:val="0"/>
          <w:iCs w:val="0"/>
          <w:szCs w:val="24"/>
        </w:rPr>
        <w:lastRenderedPageBreak/>
        <w:t xml:space="preserve">would have a direct impact on soil organic matter even deep into the soil profile. However, few direct comparisons of annual and perennial rooting systems </w:t>
      </w:r>
      <w:proofErr w:type="gramStart"/>
      <w:r w:rsidRPr="00DC393C">
        <w:rPr>
          <w:rFonts w:cs="Times New Roman"/>
          <w:b w:val="0"/>
          <w:bCs w:val="0"/>
          <w:iCs w:val="0"/>
          <w:szCs w:val="24"/>
        </w:rPr>
        <w:t>have been made</w:t>
      </w:r>
      <w:proofErr w:type="gramEnd"/>
      <w:r w:rsidRPr="00DC393C">
        <w:rPr>
          <w:rFonts w:cs="Times New Roman"/>
          <w:b w:val="0"/>
          <w:bCs w:val="0"/>
          <w:iCs w:val="0"/>
          <w:szCs w:val="24"/>
        </w:rPr>
        <w:t xml:space="preserv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w:t>
      </w:r>
      <w:proofErr w:type="gramStart"/>
      <w:r w:rsidRPr="00DC393C">
        <w:rPr>
          <w:rFonts w:cs="Times New Roman"/>
          <w:b w:val="0"/>
          <w:bCs w:val="0"/>
          <w:iCs w:val="0"/>
          <w:szCs w:val="24"/>
        </w:rPr>
        <w:t>is found</w:t>
      </w:r>
      <w:proofErr w:type="gramEnd"/>
      <w:r w:rsidRPr="00DC393C">
        <w:rPr>
          <w:rFonts w:cs="Times New Roman"/>
          <w:b w:val="0"/>
          <w:bCs w:val="0"/>
          <w:iCs w:val="0"/>
          <w:szCs w:val="24"/>
        </w:rPr>
        <w:t xml:space="preserve"> below 20 cm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However, only 30% of the world’s roots </w:t>
      </w:r>
      <w:proofErr w:type="gramStart"/>
      <w:r w:rsidRPr="00DC393C">
        <w:rPr>
          <w:rFonts w:cs="Times New Roman"/>
          <w:b w:val="0"/>
          <w:bCs w:val="0"/>
          <w:iCs w:val="0"/>
          <w:szCs w:val="24"/>
        </w:rPr>
        <w:t>are found</w:t>
      </w:r>
      <w:proofErr w:type="gramEnd"/>
      <w:r w:rsidRPr="00DC393C">
        <w:rPr>
          <w:rFonts w:cs="Times New Roman"/>
          <w:b w:val="0"/>
          <w:bCs w:val="0"/>
          <w:iCs w:val="0"/>
          <w:szCs w:val="24"/>
        </w:rPr>
        <w:t xml:space="preserve"> below 20 cm (</w:t>
      </w:r>
      <w:proofErr w:type="spellStart"/>
      <w:r w:rsidRPr="00DC393C">
        <w:rPr>
          <w:rFonts w:cs="Times New Roman"/>
          <w:b w:val="0"/>
          <w:bCs w:val="0"/>
          <w:iCs w:val="0"/>
          <w:szCs w:val="24"/>
        </w:rPr>
        <w:t>Jobbagy</w:t>
      </w:r>
      <w:proofErr w:type="spellEnd"/>
      <w:r w:rsidRPr="00DC393C">
        <w:rPr>
          <w:rFonts w:cs="Times New Roman"/>
          <w:b w:val="0"/>
          <w:bCs w:val="0"/>
          <w:iCs w:val="0"/>
          <w:szCs w:val="24"/>
        </w:rPr>
        <w:t xml:space="preserve"> and Jackson, 2000).  In the central US, this phenomenon </w:t>
      </w:r>
      <w:proofErr w:type="gramStart"/>
      <w:r w:rsidRPr="00DC393C">
        <w:rPr>
          <w:rFonts w:cs="Times New Roman"/>
          <w:b w:val="0"/>
          <w:bCs w:val="0"/>
          <w:iCs w:val="0"/>
          <w:szCs w:val="24"/>
        </w:rPr>
        <w:t>was observed</w:t>
      </w:r>
      <w:proofErr w:type="gramEnd"/>
      <w:r w:rsidRPr="00DC393C">
        <w:rPr>
          <w:rFonts w:cs="Times New Roman"/>
          <w:b w:val="0"/>
          <w:bCs w:val="0"/>
          <w:iCs w:val="0"/>
          <w:szCs w:val="24"/>
        </w:rPr>
        <w:t xml:space="preserve">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w:t>
      </w:r>
      <w:proofErr w:type="gramStart"/>
      <w:r w:rsidRPr="00DC393C">
        <w:rPr>
          <w:rFonts w:cs="Times New Roman"/>
          <w:b w:val="0"/>
          <w:bCs w:val="0"/>
          <w:iCs w:val="0"/>
          <w:szCs w:val="24"/>
        </w:rPr>
        <w:t>has been known</w:t>
      </w:r>
      <w:proofErr w:type="gramEnd"/>
      <w:r w:rsidRPr="00DC393C">
        <w:rPr>
          <w:rFonts w:cs="Times New Roman"/>
          <w:b w:val="0"/>
          <w:bCs w:val="0"/>
          <w:iCs w:val="0"/>
          <w:szCs w:val="24"/>
        </w:rPr>
        <w:t xml:space="preserve"> for some time, no widely accepted explanation exists to explain the magnitude of difference between the amount of C in the root pool and the amount of C in the soil pool (Gill et al. 1999,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w:t>
      </w:r>
    </w:p>
    <w:p w14:paraId="329D5D06" w14:textId="51D99FE3"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Many factors interact to determine how much C </w:t>
      </w:r>
      <w:proofErr w:type="gramStart"/>
      <w:r w:rsidRPr="00DC393C">
        <w:rPr>
          <w:rFonts w:cs="Times New Roman"/>
          <w:b w:val="0"/>
          <w:bCs w:val="0"/>
          <w:iCs w:val="0"/>
          <w:szCs w:val="24"/>
        </w:rPr>
        <w:t>is transferred</w:t>
      </w:r>
      <w:proofErr w:type="gramEnd"/>
      <w:r w:rsidRPr="00DC393C">
        <w:rPr>
          <w:rFonts w:cs="Times New Roman"/>
          <w:b w:val="0"/>
          <w:bCs w:val="0"/>
          <w:iCs w:val="0"/>
          <w:szCs w:val="24"/>
        </w:rPr>
        <w:t xml:space="preserve"> between pools and how much C remains in a particular pool.  Soil temperature, moisture,</w:t>
      </w:r>
      <w:del w:id="9" w:author="Dietzel, Ranae N [AGRON]" w:date="2017-06-14T13:31:00Z">
        <w:r w:rsidRPr="00DC393C" w:rsidDel="00AB4B4F">
          <w:rPr>
            <w:rFonts w:cs="Times New Roman"/>
            <w:b w:val="0"/>
            <w:bCs w:val="0"/>
            <w:iCs w:val="0"/>
            <w:szCs w:val="24"/>
          </w:rPr>
          <w:delText xml:space="preserve"> and</w:delText>
        </w:r>
      </w:del>
      <w:r w:rsidRPr="00DC393C">
        <w:rPr>
          <w:rFonts w:cs="Times New Roman"/>
          <w:b w:val="0"/>
          <w:bCs w:val="0"/>
          <w:iCs w:val="0"/>
          <w:szCs w:val="24"/>
        </w:rPr>
        <w:t xml:space="preserve"> O</w:t>
      </w:r>
      <w:r w:rsidRPr="00046168">
        <w:rPr>
          <w:rFonts w:cs="Times New Roman"/>
          <w:b w:val="0"/>
          <w:bCs w:val="0"/>
          <w:iCs w:val="0"/>
          <w:szCs w:val="24"/>
          <w:vertAlign w:val="subscript"/>
        </w:rPr>
        <w:t>2</w:t>
      </w:r>
      <w:r w:rsidRPr="00DC393C">
        <w:rPr>
          <w:rFonts w:cs="Times New Roman"/>
          <w:b w:val="0"/>
          <w:bCs w:val="0"/>
          <w:iCs w:val="0"/>
          <w:szCs w:val="24"/>
        </w:rPr>
        <w:t xml:space="preserve"> availability</w:t>
      </w:r>
      <w:ins w:id="10" w:author="Dietzel, Ranae N [AGRON]" w:date="2017-06-14T13:32:00Z">
        <w:r w:rsidR="00AB4B4F">
          <w:rPr>
            <w:rFonts w:cs="Times New Roman"/>
            <w:b w:val="0"/>
            <w:bCs w:val="0"/>
            <w:iCs w:val="0"/>
            <w:szCs w:val="24"/>
          </w:rPr>
          <w:t xml:space="preserve"> </w:t>
        </w:r>
        <w:r w:rsidR="00AB4B4F" w:rsidRPr="00DC393C">
          <w:rPr>
            <w:rFonts w:cs="Times New Roman"/>
            <w:b w:val="0"/>
            <w:bCs w:val="0"/>
            <w:iCs w:val="0"/>
            <w:szCs w:val="24"/>
          </w:rPr>
          <w:t>(Gill and Burke, 2002)</w:t>
        </w:r>
        <w:r w:rsidR="00AB4B4F">
          <w:rPr>
            <w:rFonts w:cs="Times New Roman"/>
            <w:b w:val="0"/>
            <w:bCs w:val="0"/>
            <w:iCs w:val="0"/>
            <w:szCs w:val="24"/>
          </w:rPr>
          <w:t>, and energy availability (Fontaine 2007)</w:t>
        </w:r>
      </w:ins>
      <w:r w:rsidRPr="00DC393C">
        <w:rPr>
          <w:rFonts w:cs="Times New Roman"/>
          <w:b w:val="0"/>
          <w:bCs w:val="0"/>
          <w:iCs w:val="0"/>
          <w:szCs w:val="24"/>
        </w:rPr>
        <w:t xml:space="preserve"> are </w:t>
      </w:r>
      <w:del w:id="11" w:author="Dietzel, Ranae N [AGRON]" w:date="2017-06-14T13:32:00Z">
        <w:r w:rsidRPr="00DC393C" w:rsidDel="00AB4B4F">
          <w:rPr>
            <w:rFonts w:cs="Times New Roman"/>
            <w:b w:val="0"/>
            <w:bCs w:val="0"/>
            <w:iCs w:val="0"/>
            <w:szCs w:val="24"/>
          </w:rPr>
          <w:delText xml:space="preserve">the most </w:delText>
        </w:r>
      </w:del>
      <w:r w:rsidRPr="00DC393C">
        <w:rPr>
          <w:rFonts w:cs="Times New Roman"/>
          <w:b w:val="0"/>
          <w:bCs w:val="0"/>
          <w:iCs w:val="0"/>
          <w:szCs w:val="24"/>
        </w:rPr>
        <w:t>important environmental variables controlling the rate of decomposition</w:t>
      </w:r>
      <w:del w:id="12" w:author="Dietzel, Ranae N [AGRON]" w:date="2017-06-14T13:32:00Z">
        <w:r w:rsidRPr="00DC393C" w:rsidDel="00AB4B4F">
          <w:rPr>
            <w:rFonts w:cs="Times New Roman"/>
            <w:b w:val="0"/>
            <w:bCs w:val="0"/>
            <w:iCs w:val="0"/>
            <w:szCs w:val="24"/>
          </w:rPr>
          <w:delText xml:space="preserve"> (Gill and Burke, 2002)</w:delText>
        </w:r>
      </w:del>
      <w:r w:rsidRPr="00DC393C">
        <w:rPr>
          <w:rFonts w:cs="Times New Roman"/>
          <w:b w:val="0"/>
          <w:bCs w:val="0"/>
          <w:iCs w:val="0"/>
          <w:szCs w:val="24"/>
        </w:rPr>
        <w:t xml:space="preserve">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 xml:space="preserve">2002; </w:t>
      </w:r>
      <w:proofErr w:type="spellStart"/>
      <w:r w:rsidR="00540BD4">
        <w:rPr>
          <w:rFonts w:cs="Times New Roman"/>
          <w:b w:val="0"/>
          <w:bCs w:val="0"/>
          <w:iCs w:val="0"/>
          <w:szCs w:val="24"/>
        </w:rPr>
        <w:t>Rasse</w:t>
      </w:r>
      <w:proofErr w:type="spellEnd"/>
      <w:r w:rsidR="00540BD4">
        <w:rPr>
          <w:rFonts w:cs="Times New Roman"/>
          <w:b w:val="0"/>
          <w:bCs w:val="0"/>
          <w:iCs w:val="0"/>
          <w:szCs w:val="24"/>
        </w:rPr>
        <w:t xml:space="preserve"> et al. 2005</w:t>
      </w:r>
      <w:r w:rsidRPr="00DC393C">
        <w:rPr>
          <w:rFonts w:cs="Times New Roman"/>
          <w:b w:val="0"/>
          <w:bCs w:val="0"/>
          <w:iCs w:val="0"/>
          <w:szCs w:val="24"/>
        </w:rPr>
        <w:t>).  The C</w:t>
      </w:r>
      <w:proofErr w:type="gramStart"/>
      <w:r w:rsidRPr="00DC393C">
        <w:rPr>
          <w:rFonts w:cs="Times New Roman"/>
          <w:b w:val="0"/>
          <w:bCs w:val="0"/>
          <w:iCs w:val="0"/>
          <w:szCs w:val="24"/>
        </w:rPr>
        <w:t>:N</w:t>
      </w:r>
      <w:proofErr w:type="gramEnd"/>
      <w:r w:rsidRPr="00DC393C">
        <w:rPr>
          <w:rFonts w:cs="Times New Roman"/>
          <w:b w:val="0"/>
          <w:bCs w:val="0"/>
          <w:iCs w:val="0"/>
          <w:szCs w:val="24"/>
        </w:rPr>
        <w:t xml:space="preserve"> ratio of the organic matter being decomposed also plays a key role in both the rate of decomposition and the fate of the decomposed organic matter, with higher C:N ratios leading to slower decomposition (Silver and Miya 2001) and </w:t>
      </w:r>
      <w:r w:rsidR="00A3597B">
        <w:rPr>
          <w:rFonts w:cs="Times New Roman"/>
          <w:b w:val="0"/>
          <w:bCs w:val="0"/>
          <w:iCs w:val="0"/>
          <w:szCs w:val="24"/>
        </w:rPr>
        <w:t>fewer microbial by-products (</w:t>
      </w:r>
      <w:proofErr w:type="spellStart"/>
      <w:r w:rsidR="00A3597B">
        <w:rPr>
          <w:rFonts w:cs="Times New Roman"/>
          <w:b w:val="0"/>
          <w:bCs w:val="0"/>
          <w:iCs w:val="0"/>
          <w:szCs w:val="24"/>
        </w:rPr>
        <w:t>Co</w:t>
      </w:r>
      <w:r w:rsidRPr="00DC393C">
        <w:rPr>
          <w:rFonts w:cs="Times New Roman"/>
          <w:b w:val="0"/>
          <w:bCs w:val="0"/>
          <w:iCs w:val="0"/>
          <w:szCs w:val="24"/>
        </w:rPr>
        <w:t>trufo</w:t>
      </w:r>
      <w:proofErr w:type="spellEnd"/>
      <w:r w:rsidRPr="00DC393C">
        <w:rPr>
          <w:rFonts w:cs="Times New Roman"/>
          <w:b w:val="0"/>
          <w:bCs w:val="0"/>
          <w:iCs w:val="0"/>
          <w:szCs w:val="24"/>
        </w:rPr>
        <w:t xml:space="preserve"> 2015).  Temperature, moisture, O</w:t>
      </w:r>
      <w:r w:rsidRPr="00046168">
        <w:rPr>
          <w:rFonts w:cs="Times New Roman"/>
          <w:b w:val="0"/>
          <w:bCs w:val="0"/>
          <w:iCs w:val="0"/>
          <w:szCs w:val="24"/>
          <w:vertAlign w:val="subscript"/>
        </w:rPr>
        <w:t>2</w:t>
      </w:r>
      <w:r w:rsidRPr="00DC393C">
        <w:rPr>
          <w:rFonts w:cs="Times New Roman"/>
          <w:b w:val="0"/>
          <w:bCs w:val="0"/>
          <w:iCs w:val="0"/>
          <w:szCs w:val="24"/>
        </w:rPr>
        <w:t>, soil texture, and soil C levels all vary with soil depth and contribute to partial explanations of the size discrepancy between root and soil C pools. However, previous studies that measured roots and/or organic matter with depth have neglected to report the change of root C</w:t>
      </w:r>
      <w:proofErr w:type="gramStart"/>
      <w:r w:rsidRPr="00DC393C">
        <w:rPr>
          <w:rFonts w:cs="Times New Roman"/>
          <w:b w:val="0"/>
          <w:bCs w:val="0"/>
          <w:iCs w:val="0"/>
          <w:szCs w:val="24"/>
        </w:rPr>
        <w:t>:N</w:t>
      </w:r>
      <w:proofErr w:type="gramEnd"/>
      <w:r w:rsidRPr="00DC393C">
        <w:rPr>
          <w:rFonts w:cs="Times New Roman"/>
          <w:b w:val="0"/>
          <w:bCs w:val="0"/>
          <w:iCs w:val="0"/>
          <w:szCs w:val="24"/>
        </w:rPr>
        <w:t xml:space="preserve"> ratio with depth (</w:t>
      </w:r>
      <w:proofErr w:type="spellStart"/>
      <w:r w:rsidRPr="00DC393C">
        <w:rPr>
          <w:rFonts w:cs="Times New Roman"/>
          <w:b w:val="0"/>
          <w:bCs w:val="0"/>
          <w:iCs w:val="0"/>
          <w:szCs w:val="24"/>
        </w:rPr>
        <w:t>Tufekcioglu</w:t>
      </w:r>
      <w:proofErr w:type="spellEnd"/>
      <w:r w:rsidRPr="00DC393C">
        <w:rPr>
          <w:rFonts w:cs="Times New Roman"/>
          <w:b w:val="0"/>
          <w:bCs w:val="0"/>
          <w:iCs w:val="0"/>
          <w:szCs w:val="24"/>
        </w:rPr>
        <w:t xml:space="preserve"> et al. 2003, </w:t>
      </w:r>
      <w:proofErr w:type="spellStart"/>
      <w:r w:rsidRPr="00DC393C">
        <w:rPr>
          <w:rFonts w:cs="Times New Roman"/>
          <w:b w:val="0"/>
          <w:bCs w:val="0"/>
          <w:iCs w:val="0"/>
          <w:szCs w:val="24"/>
        </w:rPr>
        <w:t>Beniston</w:t>
      </w:r>
      <w:proofErr w:type="spellEnd"/>
      <w:r w:rsidRPr="00DC393C">
        <w:rPr>
          <w:rFonts w:cs="Times New Roman"/>
          <w:b w:val="0"/>
          <w:bCs w:val="0"/>
          <w:iCs w:val="0"/>
          <w:szCs w:val="24"/>
        </w:rPr>
        <w:t xml:space="preserve"> et al. 2014).  </w:t>
      </w:r>
      <w:proofErr w:type="spellStart"/>
      <w:r w:rsidRPr="00DC393C">
        <w:rPr>
          <w:rFonts w:cs="Times New Roman"/>
          <w:b w:val="0"/>
          <w:bCs w:val="0"/>
          <w:iCs w:val="0"/>
          <w:szCs w:val="24"/>
        </w:rPr>
        <w:t>Carbon</w:t>
      </w:r>
      <w:proofErr w:type="gramStart"/>
      <w:r w:rsidRPr="00DC393C">
        <w:rPr>
          <w:rFonts w:cs="Times New Roman"/>
          <w:b w:val="0"/>
          <w:bCs w:val="0"/>
          <w:iCs w:val="0"/>
          <w:szCs w:val="24"/>
        </w:rPr>
        <w:t>:N</w:t>
      </w:r>
      <w:proofErr w:type="spellEnd"/>
      <w:proofErr w:type="gramEnd"/>
      <w:r w:rsidRPr="00DC393C">
        <w:rPr>
          <w:rFonts w:cs="Times New Roman"/>
          <w:b w:val="0"/>
          <w:bCs w:val="0"/>
          <w:iCs w:val="0"/>
          <w:szCs w:val="24"/>
        </w:rPr>
        <w:t xml:space="preserve"> ratio differences between maize and prairie root C pools are also unknown.  A more-detailed look at properties of root C pools </w:t>
      </w:r>
      <w:proofErr w:type="gramStart"/>
      <w:r w:rsidRPr="00DC393C">
        <w:rPr>
          <w:rFonts w:cs="Times New Roman"/>
          <w:b w:val="0"/>
          <w:bCs w:val="0"/>
          <w:iCs w:val="0"/>
          <w:szCs w:val="24"/>
        </w:rPr>
        <w:t>is needed</w:t>
      </w:r>
      <w:proofErr w:type="gramEnd"/>
      <w:r w:rsidRPr="00DC393C">
        <w:rPr>
          <w:rFonts w:cs="Times New Roman"/>
          <w:b w:val="0"/>
          <w:bCs w:val="0"/>
          <w:iCs w:val="0"/>
          <w:szCs w:val="24"/>
        </w:rPr>
        <w:t xml:space="preserve">.  </w:t>
      </w:r>
    </w:p>
    <w:p w14:paraId="5A068B6A" w14:textId="4EC6A291"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w:t>
      </w:r>
      <w:ins w:id="13" w:author="Dietzel, Ranae N [AGRON]" w:date="2017-06-13T14:10:00Z">
        <w:r w:rsidR="00A66BC2">
          <w:rPr>
            <w:rFonts w:cs="Times New Roman"/>
            <w:b w:val="0"/>
            <w:bCs w:val="0"/>
            <w:iCs w:val="0"/>
            <w:szCs w:val="24"/>
          </w:rPr>
          <w:t xml:space="preserve">over six years </w:t>
        </w:r>
      </w:ins>
      <w:r w:rsidRPr="00DC393C">
        <w:rPr>
          <w:rFonts w:cs="Times New Roman"/>
          <w:b w:val="0"/>
          <w:bCs w:val="0"/>
          <w:iCs w:val="0"/>
          <w:szCs w:val="24"/>
        </w:rPr>
        <w:t xml:space="preserve">of native vegetation on a </w:t>
      </w:r>
      <w:proofErr w:type="spellStart"/>
      <w:r w:rsidRPr="00DC393C">
        <w:rPr>
          <w:rFonts w:cs="Times New Roman"/>
          <w:b w:val="0"/>
          <w:bCs w:val="0"/>
          <w:iCs w:val="0"/>
          <w:szCs w:val="24"/>
        </w:rPr>
        <w:t>Mollisol</w:t>
      </w:r>
      <w:proofErr w:type="spellEnd"/>
      <w:r w:rsidRPr="00DC393C">
        <w:rPr>
          <w:rFonts w:cs="Times New Roman"/>
          <w:b w:val="0"/>
          <w:bCs w:val="0"/>
          <w:iCs w:val="0"/>
          <w:szCs w:val="24"/>
        </w:rPr>
        <w:t xml:space="preserve"> after &gt;100 years of annual cropping to gain a </w:t>
      </w:r>
      <w:del w:id="14" w:author="Dietzel, Ranae N [AGRON]" w:date="2017-06-13T14:08:00Z">
        <w:r w:rsidRPr="00DC393C" w:rsidDel="00A66BC2">
          <w:rPr>
            <w:rFonts w:cs="Times New Roman"/>
            <w:b w:val="0"/>
            <w:bCs w:val="0"/>
            <w:iCs w:val="0"/>
            <w:szCs w:val="24"/>
          </w:rPr>
          <w:delText>un</w:delText>
        </w:r>
      </w:del>
      <w:del w:id="15" w:author="Dietzel, Ranae N [AGRON]" w:date="2017-06-13T14:09:00Z">
        <w:r w:rsidRPr="00DC393C" w:rsidDel="00A66BC2">
          <w:rPr>
            <w:rFonts w:cs="Times New Roman"/>
            <w:b w:val="0"/>
            <w:bCs w:val="0"/>
            <w:iCs w:val="0"/>
            <w:szCs w:val="24"/>
          </w:rPr>
          <w:delText>ique</w:delText>
        </w:r>
      </w:del>
      <w:ins w:id="16" w:author="Dietzel, Ranae N [AGRON]" w:date="2017-06-13T14:09:00Z">
        <w:r w:rsidR="00A66BC2">
          <w:rPr>
            <w:rFonts w:cs="Times New Roman"/>
            <w:b w:val="0"/>
            <w:bCs w:val="0"/>
            <w:iCs w:val="0"/>
            <w:szCs w:val="24"/>
          </w:rPr>
          <w:t>new</w:t>
        </w:r>
      </w:ins>
      <w:r w:rsidRPr="00DC393C">
        <w:rPr>
          <w:rFonts w:cs="Times New Roman"/>
          <w:b w:val="0"/>
          <w:bCs w:val="0"/>
          <w:iCs w:val="0"/>
          <w:szCs w:val="24"/>
        </w:rPr>
        <w:t xml:space="preserve"> perspective on characteristics of root inputs that would not necessarily be detected in established prairie systems, but that contribute to dynamics of the belowground ecosystem.  </w:t>
      </w:r>
      <w:proofErr w:type="gramStart"/>
      <w:r w:rsidRPr="00DC393C">
        <w:rPr>
          <w:rFonts w:cs="Times New Roman"/>
          <w:b w:val="0"/>
          <w:bCs w:val="0"/>
          <w:iCs w:val="0"/>
          <w:szCs w:val="24"/>
        </w:rPr>
        <w:t>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w:t>
      </w:r>
      <w:r w:rsidR="007227BD">
        <w:rPr>
          <w:rFonts w:cs="Times New Roman"/>
          <w:b w:val="0"/>
          <w:bCs w:val="0"/>
          <w:iCs w:val="0"/>
          <w:szCs w:val="24"/>
        </w:rPr>
        <w:t xml:space="preserve"> based on root </w:t>
      </w:r>
      <w:r w:rsidR="00330B7C">
        <w:rPr>
          <w:rFonts w:cs="Times New Roman"/>
          <w:b w:val="0"/>
          <w:bCs w:val="0"/>
          <w:iCs w:val="0"/>
          <w:szCs w:val="24"/>
        </w:rPr>
        <w:t>distribution</w:t>
      </w:r>
      <w:r w:rsidRPr="00DC393C">
        <w:rPr>
          <w:rFonts w:cs="Times New Roman"/>
          <w:b w:val="0"/>
          <w:bCs w:val="0"/>
          <w:iCs w:val="0"/>
          <w:szCs w:val="24"/>
        </w:rPr>
        <w:t>.</w:t>
      </w:r>
      <w:proofErr w:type="gramEnd"/>
      <w:r w:rsidRPr="00DC393C">
        <w:rPr>
          <w:rFonts w:cs="Times New Roman"/>
          <w:b w:val="0"/>
          <w:bCs w:val="0"/>
          <w:iCs w:val="0"/>
          <w:szCs w:val="24"/>
        </w:rPr>
        <w:t xml:space="preserve">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t>
      </w:r>
      <w:proofErr w:type="gramStart"/>
      <w:r w:rsidRPr="00DC393C">
        <w:rPr>
          <w:rFonts w:cs="Times New Roman"/>
          <w:b w:val="0"/>
          <w:bCs w:val="0"/>
          <w:iCs w:val="0"/>
          <w:szCs w:val="24"/>
        </w:rPr>
        <w:t>what</w:t>
      </w:r>
      <w:proofErr w:type="gramEnd"/>
      <w:r w:rsidRPr="00DC393C">
        <w:rPr>
          <w:rFonts w:cs="Times New Roman"/>
          <w:b w:val="0"/>
          <w:bCs w:val="0"/>
          <w:iCs w:val="0"/>
          <w:szCs w:val="24"/>
        </w:rPr>
        <w:t xml:space="preserve"> do these differences in inputs tell us about the </w:t>
      </w:r>
      <w:ins w:id="17" w:author="Dietzel, Ranae N [AGRON]" w:date="2017-06-14T13:25:00Z">
        <w:r w:rsidR="00007608">
          <w:rPr>
            <w:rFonts w:cs="Times New Roman"/>
            <w:b w:val="0"/>
            <w:bCs w:val="0"/>
            <w:iCs w:val="0"/>
            <w:szCs w:val="24"/>
          </w:rPr>
          <w:t xml:space="preserve">differing </w:t>
        </w:r>
      </w:ins>
      <w:ins w:id="18" w:author="Dietzel, Ranae N [AGRON]" w:date="2017-06-14T13:24:00Z">
        <w:r w:rsidR="00007608">
          <w:rPr>
            <w:rFonts w:cs="Times New Roman"/>
            <w:b w:val="0"/>
            <w:bCs w:val="0"/>
            <w:iCs w:val="0"/>
            <w:szCs w:val="24"/>
          </w:rPr>
          <w:t xml:space="preserve">effects of the </w:t>
        </w:r>
      </w:ins>
      <w:del w:id="19" w:author="Dietzel, Ranae N [AGRON]" w:date="2017-06-13T14:10:00Z">
        <w:r w:rsidRPr="00DC393C" w:rsidDel="00A66BC2">
          <w:rPr>
            <w:rFonts w:cs="Times New Roman"/>
            <w:b w:val="0"/>
            <w:bCs w:val="0"/>
            <w:iCs w:val="0"/>
            <w:szCs w:val="24"/>
          </w:rPr>
          <w:delText>historical belowground</w:delText>
        </w:r>
      </w:del>
      <w:ins w:id="20" w:author="Dietzel, Ranae N [AGRON]" w:date="2017-06-13T14:10:00Z">
        <w:r w:rsidR="00A66BC2">
          <w:rPr>
            <w:rFonts w:cs="Times New Roman"/>
            <w:b w:val="0"/>
            <w:bCs w:val="0"/>
            <w:iCs w:val="0"/>
            <w:szCs w:val="24"/>
          </w:rPr>
          <w:t>perennial prairie</w:t>
        </w:r>
      </w:ins>
      <w:r w:rsidRPr="00DC393C">
        <w:rPr>
          <w:rFonts w:cs="Times New Roman"/>
          <w:b w:val="0"/>
          <w:bCs w:val="0"/>
          <w:iCs w:val="0"/>
          <w:szCs w:val="24"/>
        </w:rPr>
        <w:t xml:space="preserve"> ecosystem under which these soils developed and the </w:t>
      </w:r>
      <w:ins w:id="21" w:author="Dietzel, Ranae N [AGRON]" w:date="2017-06-13T14:11:00Z">
        <w:r w:rsidR="00A66BC2">
          <w:rPr>
            <w:rFonts w:cs="Times New Roman"/>
            <w:b w:val="0"/>
            <w:bCs w:val="0"/>
            <w:iCs w:val="0"/>
            <w:szCs w:val="24"/>
          </w:rPr>
          <w:t xml:space="preserve">annual cropping </w:t>
        </w:r>
      </w:ins>
      <w:r w:rsidRPr="00DC393C">
        <w:rPr>
          <w:rFonts w:cs="Times New Roman"/>
          <w:b w:val="0"/>
          <w:bCs w:val="0"/>
          <w:iCs w:val="0"/>
          <w:szCs w:val="24"/>
        </w:rPr>
        <w:t>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Typic</w:t>
      </w:r>
      <w:proofErr w:type="spellEnd"/>
      <w:r w:rsidRPr="00B57DB5">
        <w:rPr>
          <w:rFonts w:cs="Times New Roman"/>
          <w:b w:val="0"/>
          <w:bCs w:val="0"/>
          <w:szCs w:val="24"/>
        </w:rPr>
        <w:t xml:space="preserve"> </w:t>
      </w:r>
      <w:proofErr w:type="spellStart"/>
      <w:r w:rsidRPr="00B57DB5">
        <w:rPr>
          <w:rFonts w:cs="Times New Roman"/>
          <w:b w:val="0"/>
          <w:bCs w:val="0"/>
          <w:szCs w:val="24"/>
        </w:rPr>
        <w:t>Endoaquolls</w:t>
      </w:r>
      <w:proofErr w:type="spellEnd"/>
      <w:r w:rsidRPr="00B57DB5">
        <w:rPr>
          <w:rFonts w:cs="Times New Roman"/>
          <w:b w:val="0"/>
          <w:bCs w:val="0"/>
          <w:szCs w:val="24"/>
        </w:rPr>
        <w:t xml:space="preserve">) and </w:t>
      </w:r>
      <w:proofErr w:type="spellStart"/>
      <w:r w:rsidRPr="00B57DB5">
        <w:rPr>
          <w:rFonts w:cs="Times New Roman"/>
          <w:b w:val="0"/>
          <w:bCs w:val="0"/>
          <w:szCs w:val="24"/>
        </w:rPr>
        <w:t>Nicollet</w:t>
      </w:r>
      <w:proofErr w:type="spellEnd"/>
      <w:r w:rsidRPr="00B57DB5">
        <w:rPr>
          <w:rFonts w:cs="Times New Roman"/>
          <w:b w:val="0"/>
          <w:bCs w:val="0"/>
          <w:szCs w:val="24"/>
        </w:rPr>
        <w:t xml:space="preserve">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Aquic</w:t>
      </w:r>
      <w:proofErr w:type="spellEnd"/>
      <w:r w:rsidRPr="00B57DB5">
        <w:rPr>
          <w:rFonts w:cs="Times New Roman"/>
          <w:b w:val="0"/>
          <w:bCs w:val="0"/>
          <w:szCs w:val="24"/>
        </w:rPr>
        <w:t xml:space="preserve"> </w:t>
      </w:r>
      <w:proofErr w:type="spellStart"/>
      <w:r w:rsidRPr="00B57DB5">
        <w:rPr>
          <w:rFonts w:cs="Times New Roman"/>
          <w:b w:val="0"/>
          <w:bCs w:val="0"/>
          <w:szCs w:val="24"/>
        </w:rPr>
        <w:t>Hapludolls</w:t>
      </w:r>
      <w:proofErr w:type="spellEnd"/>
      <w:r w:rsidRPr="00B57DB5">
        <w:rPr>
          <w:rFonts w:cs="Times New Roman"/>
          <w:b w:val="0"/>
          <w:bCs w:val="0"/>
          <w:szCs w:val="24"/>
        </w:rPr>
        <w:t xml:space="preserve">). The 60-year mean growing season precipitation 11 km from the site was 720 mm.  Prior to initiation of the ﬁeld experiment in 2008, the site </w:t>
      </w:r>
      <w:proofErr w:type="gramStart"/>
      <w:r w:rsidRPr="00B57DB5">
        <w:rPr>
          <w:rFonts w:cs="Times New Roman"/>
          <w:b w:val="0"/>
          <w:bCs w:val="0"/>
          <w:szCs w:val="24"/>
        </w:rPr>
        <w:t>was used</w:t>
      </w:r>
      <w:proofErr w:type="gramEnd"/>
      <w:r w:rsidRPr="00B57DB5">
        <w:rPr>
          <w:rFonts w:cs="Times New Roman"/>
          <w:b w:val="0"/>
          <w:bCs w:val="0"/>
          <w:szCs w:val="24"/>
        </w:rPr>
        <w:t xml:space="preserve"> for maize and </w:t>
      </w:r>
      <w:r w:rsidRPr="00B57DB5">
        <w:rPr>
          <w:rFonts w:cs="Times New Roman"/>
          <w:b w:val="0"/>
          <w:bCs w:val="0"/>
          <w:szCs w:val="24"/>
        </w:rPr>
        <w:lastRenderedPageBreak/>
        <w:t>soybean production and was planted with soybean in 2007. Soil sampling to 15 cm in November 2007 indicated mean soil pH was 6.7, mean soil C concentration (via dry combustion analysis) was 30 g kg</w:t>
      </w:r>
      <w:r w:rsidRPr="00CC65A8">
        <w:rPr>
          <w:rFonts w:cs="Times New Roman"/>
          <w:b w:val="0"/>
          <w:bCs w:val="0"/>
          <w:szCs w:val="24"/>
          <w:vertAlign w:val="superscript"/>
        </w:rPr>
        <w:t>-1</w:t>
      </w:r>
      <w:r w:rsidRPr="00B57DB5">
        <w:rPr>
          <w:rFonts w:cs="Times New Roman"/>
          <w:b w:val="0"/>
          <w:bCs w:val="0"/>
          <w:szCs w:val="24"/>
        </w:rPr>
        <w:t>, mean extractable phosphorus concentration (via Bray-1 procedure) was 11 mg kg</w:t>
      </w:r>
      <w:r w:rsidRPr="006121C1">
        <w:rPr>
          <w:rFonts w:cs="Times New Roman"/>
          <w:b w:val="0"/>
          <w:bCs w:val="0"/>
          <w:szCs w:val="24"/>
          <w:vertAlign w:val="superscript"/>
          <w:rPrChange w:id="22" w:author="Dietzel, Ranae N [AGRON]" w:date="2017-06-13T14:50:00Z">
            <w:rPr>
              <w:rFonts w:cs="Times New Roman"/>
              <w:b w:val="0"/>
              <w:bCs w:val="0"/>
              <w:szCs w:val="24"/>
            </w:rPr>
          </w:rPrChange>
        </w:rPr>
        <w:t>-1</w:t>
      </w:r>
      <w:r w:rsidRPr="00B57DB5">
        <w:rPr>
          <w:rFonts w:cs="Times New Roman"/>
          <w:b w:val="0"/>
          <w:bCs w:val="0"/>
          <w:szCs w:val="24"/>
        </w:rPr>
        <w:t>, and mean extractable potassium (via Mehlich-3 procedure) was 141 mg kg</w:t>
      </w:r>
      <w:r w:rsidRPr="00CC65A8">
        <w:rPr>
          <w:rFonts w:cs="Times New Roman"/>
          <w:b w:val="0"/>
          <w:bCs w:val="0"/>
          <w:szCs w:val="24"/>
          <w:vertAlign w:val="superscript"/>
        </w:rPr>
        <w:t>-1</w:t>
      </w:r>
      <w:r w:rsidRPr="00B57DB5">
        <w:rPr>
          <w:rFonts w:cs="Times New Roman"/>
          <w:b w:val="0"/>
          <w:bCs w:val="0"/>
          <w:szCs w:val="24"/>
        </w:rPr>
        <w:t xml:space="preserve">. </w:t>
      </w:r>
    </w:p>
    <w:p w14:paraId="30061A97" w14:textId="6590932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t>
      </w:r>
      <w:proofErr w:type="gramStart"/>
      <w:r w:rsidRPr="00B57DB5">
        <w:rPr>
          <w:rFonts w:cs="Times New Roman"/>
          <w:b w:val="0"/>
          <w:bCs w:val="0"/>
          <w:szCs w:val="24"/>
        </w:rPr>
        <w:t>were 27 m x 61 m</w:t>
      </w:r>
      <w:ins w:id="23" w:author="Dietzel, Ranae N [AGRON]" w:date="2017-06-13T14:12:00Z">
        <w:r w:rsidR="00A66BC2">
          <w:rPr>
            <w:rFonts w:cs="Times New Roman"/>
            <w:b w:val="0"/>
            <w:bCs w:val="0"/>
            <w:szCs w:val="24"/>
          </w:rPr>
          <w:t>, replicated</w:t>
        </w:r>
        <w:proofErr w:type="gramEnd"/>
        <w:r w:rsidR="00A66BC2">
          <w:rPr>
            <w:rFonts w:cs="Times New Roman"/>
            <w:b w:val="0"/>
            <w:bCs w:val="0"/>
            <w:szCs w:val="24"/>
          </w:rPr>
          <w:t xml:space="preserve"> 4 times,</w:t>
        </w:r>
      </w:ins>
      <w:r w:rsidRPr="00B57DB5">
        <w:rPr>
          <w:rFonts w:cs="Times New Roman"/>
          <w:b w:val="0"/>
          <w:bCs w:val="0"/>
          <w:szCs w:val="24"/>
        </w:rPr>
        <w:t xml:space="preserve"> and were arranged as a spatially balanced complete block design (van </w:t>
      </w:r>
      <w:proofErr w:type="spellStart"/>
      <w:r w:rsidRPr="00B57DB5">
        <w:rPr>
          <w:rFonts w:cs="Times New Roman"/>
          <w:b w:val="0"/>
          <w:bCs w:val="0"/>
          <w:szCs w:val="24"/>
        </w:rPr>
        <w:t>Es</w:t>
      </w:r>
      <w:proofErr w:type="spellEnd"/>
      <w:r w:rsidRPr="00B57DB5">
        <w:rPr>
          <w:rFonts w:cs="Times New Roman"/>
          <w:b w:val="0"/>
          <w:bCs w:val="0"/>
          <w:szCs w:val="24"/>
        </w:rPr>
        <w:t xml:space="preserve"> et al., 2007).  The three cropping systems used for the present study were continuous maize with annual removal of grain and about 50% of the </w:t>
      </w:r>
      <w:proofErr w:type="spellStart"/>
      <w:r w:rsidRPr="00B57DB5">
        <w:rPr>
          <w:rFonts w:cs="Times New Roman"/>
          <w:b w:val="0"/>
          <w:bCs w:val="0"/>
          <w:szCs w:val="24"/>
        </w:rPr>
        <w:t>stover</w:t>
      </w:r>
      <w:proofErr w:type="spellEnd"/>
      <w:r w:rsidRPr="00B57DB5">
        <w:rPr>
          <w:rFonts w:cs="Times New Roman"/>
          <w:b w:val="0"/>
          <w:bCs w:val="0"/>
          <w:szCs w:val="24"/>
        </w:rPr>
        <w:t xml:space="preserve"> (hereafter maize), reconstructed multispecies prairie with annual aboveground biomass removal (hereafter unfertilized prairie), and N-fertilized reconstructed multispecies prairie with annual aboveground biomass removal (hereafter fertilized prairie).  All of the treatments </w:t>
      </w:r>
      <w:proofErr w:type="gramStart"/>
      <w:r w:rsidRPr="00B57DB5">
        <w:rPr>
          <w:rFonts w:cs="Times New Roman"/>
          <w:b w:val="0"/>
          <w:bCs w:val="0"/>
          <w:szCs w:val="24"/>
        </w:rPr>
        <w:t>were managed</w:t>
      </w:r>
      <w:proofErr w:type="gramEnd"/>
      <w:r w:rsidRPr="00B57DB5">
        <w:rPr>
          <w:rFonts w:cs="Times New Roman"/>
          <w:b w:val="0"/>
          <w:bCs w:val="0"/>
          <w:szCs w:val="24"/>
        </w:rPr>
        <w:t xml:space="preserve"> without tillage. Conventional farm machinery </w:t>
      </w:r>
      <w:proofErr w:type="gramStart"/>
      <w:r w:rsidRPr="00B57DB5">
        <w:rPr>
          <w:rFonts w:cs="Times New Roman"/>
          <w:b w:val="0"/>
          <w:bCs w:val="0"/>
          <w:szCs w:val="24"/>
        </w:rPr>
        <w:t>was used</w:t>
      </w:r>
      <w:proofErr w:type="gramEnd"/>
      <w:r w:rsidRPr="00B57DB5">
        <w:rPr>
          <w:rFonts w:cs="Times New Roman"/>
          <w:b w:val="0"/>
          <w:bCs w:val="0"/>
          <w:szCs w:val="24"/>
        </w:rPr>
        <w:t xml:space="preserve"> for planting, fertilization, crop protection, and harvest operations.  Herbicides </w:t>
      </w:r>
      <w:proofErr w:type="gramStart"/>
      <w:r w:rsidRPr="00B57DB5">
        <w:rPr>
          <w:rFonts w:cs="Times New Roman"/>
          <w:b w:val="0"/>
          <w:bCs w:val="0"/>
          <w:szCs w:val="24"/>
        </w:rPr>
        <w:t>were not used</w:t>
      </w:r>
      <w:proofErr w:type="gramEnd"/>
      <w:r w:rsidRPr="00B57DB5">
        <w:rPr>
          <w:rFonts w:cs="Times New Roman"/>
          <w:b w:val="0"/>
          <w:bCs w:val="0"/>
          <w:szCs w:val="24"/>
        </w:rPr>
        <w:t xml:space="preserve"> in the prairie systems except for a small number of spot treatments for Canada thistle (</w:t>
      </w:r>
      <w:proofErr w:type="spellStart"/>
      <w:r w:rsidRPr="00CC65A8">
        <w:rPr>
          <w:rFonts w:cs="Times New Roman"/>
          <w:b w:val="0"/>
          <w:bCs w:val="0"/>
          <w:i/>
          <w:szCs w:val="24"/>
        </w:rPr>
        <w:t>Circium</w:t>
      </w:r>
      <w:proofErr w:type="spellEnd"/>
      <w:r w:rsidRPr="00CC65A8">
        <w:rPr>
          <w:rFonts w:cs="Times New Roman"/>
          <w:b w:val="0"/>
          <w:bCs w:val="0"/>
          <w:i/>
          <w:szCs w:val="24"/>
        </w:rPr>
        <w:t xml:space="preserve"> </w:t>
      </w:r>
      <w:proofErr w:type="spellStart"/>
      <w:r w:rsidRPr="00CC65A8">
        <w:rPr>
          <w:rFonts w:cs="Times New Roman"/>
          <w:b w:val="0"/>
          <w:bCs w:val="0"/>
          <w:i/>
          <w:szCs w:val="24"/>
        </w:rPr>
        <w:t>canadense</w:t>
      </w:r>
      <w:proofErr w:type="spellEnd"/>
      <w:r w:rsidRPr="00B57DB5">
        <w:rPr>
          <w:rFonts w:cs="Times New Roman"/>
          <w:b w:val="0"/>
          <w:bCs w:val="0"/>
          <w:szCs w:val="24"/>
        </w:rPr>
        <w:t xml:space="preserve">) control, and the timing and frequency of herbicide use in the annual cropping systems varied among treatments.  </w:t>
      </w:r>
    </w:p>
    <w:p w14:paraId="53FB7EAD" w14:textId="2DBEA9BB"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t>
      </w:r>
      <w:proofErr w:type="gramStart"/>
      <w:r w:rsidRPr="00B57DB5">
        <w:rPr>
          <w:rFonts w:cs="Times New Roman"/>
          <w:b w:val="0"/>
          <w:bCs w:val="0"/>
          <w:szCs w:val="24"/>
        </w:rPr>
        <w:t>were sown</w:t>
      </w:r>
      <w:proofErr w:type="gramEnd"/>
      <w:r w:rsidRPr="00B57DB5">
        <w:rPr>
          <w:rFonts w:cs="Times New Roman"/>
          <w:b w:val="0"/>
          <w:bCs w:val="0"/>
          <w:szCs w:val="24"/>
        </w:rPr>
        <w:t xml:space="preserve">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w:t>
      </w:r>
      <w:proofErr w:type="gramStart"/>
      <w:r w:rsidRPr="00B57DB5">
        <w:rPr>
          <w:rFonts w:cs="Times New Roman"/>
          <w:b w:val="0"/>
          <w:bCs w:val="0"/>
          <w:szCs w:val="24"/>
        </w:rPr>
        <w:t>prairie plant community compositions</w:t>
      </w:r>
      <w:proofErr w:type="gramEnd"/>
      <w:r w:rsidRPr="00B57DB5">
        <w:rPr>
          <w:rFonts w:cs="Times New Roman"/>
          <w:b w:val="0"/>
          <w:bCs w:val="0"/>
          <w:szCs w:val="24"/>
        </w:rPr>
        <w:t xml:space="preserve"> can be found in </w:t>
      </w:r>
      <w:proofErr w:type="spellStart"/>
      <w:r w:rsidRPr="00B57DB5">
        <w:rPr>
          <w:rFonts w:cs="Times New Roman"/>
          <w:b w:val="0"/>
          <w:bCs w:val="0"/>
          <w:szCs w:val="24"/>
        </w:rPr>
        <w:t>Jarchow</w:t>
      </w:r>
      <w:proofErr w:type="spellEnd"/>
      <w:r w:rsidRPr="00B57DB5">
        <w:rPr>
          <w:rFonts w:cs="Times New Roman"/>
          <w:b w:val="0"/>
          <w:bCs w:val="0"/>
          <w:szCs w:val="24"/>
        </w:rPr>
        <w:t xml:space="preserve"> and </w:t>
      </w:r>
      <w:proofErr w:type="spellStart"/>
      <w:r w:rsidRPr="00B57DB5">
        <w:rPr>
          <w:rFonts w:cs="Times New Roman"/>
          <w:b w:val="0"/>
          <w:bCs w:val="0"/>
          <w:szCs w:val="24"/>
        </w:rPr>
        <w:t>Liebman</w:t>
      </w:r>
      <w:proofErr w:type="spellEnd"/>
      <w:r w:rsidRPr="00B57DB5">
        <w:rPr>
          <w:rFonts w:cs="Times New Roman"/>
          <w:b w:val="0"/>
          <w:bCs w:val="0"/>
          <w:szCs w:val="24"/>
        </w:rPr>
        <w:t xml:space="preserve"> (2013).  </w:t>
      </w:r>
      <w:r w:rsidR="00A756DA">
        <w:rPr>
          <w:rFonts w:cs="Times New Roman"/>
          <w:b w:val="0"/>
          <w:bCs w:val="0"/>
          <w:szCs w:val="24"/>
        </w:rPr>
        <w:t xml:space="preserve">The </w:t>
      </w:r>
      <w:r w:rsidRPr="00B57DB5">
        <w:rPr>
          <w:rFonts w:cs="Times New Roman"/>
          <w:b w:val="0"/>
          <w:bCs w:val="0"/>
          <w:szCs w:val="24"/>
        </w:rPr>
        <w:t>fertilized prairie treatment received no fertilizer in 2008 (the establishment year), but was fertilized at a rate of 84 kg N ha</w:t>
      </w:r>
      <w:r w:rsidRPr="00A756DA">
        <w:rPr>
          <w:rFonts w:cs="Times New Roman"/>
          <w:b w:val="0"/>
          <w:bCs w:val="0"/>
          <w:szCs w:val="24"/>
          <w:vertAlign w:val="superscript"/>
        </w:rPr>
        <w:t>-1</w:t>
      </w:r>
      <w:r w:rsidRPr="00B57DB5">
        <w:rPr>
          <w:rFonts w:cs="Times New Roman"/>
          <w:b w:val="0"/>
          <w:bCs w:val="0"/>
          <w:szCs w:val="24"/>
        </w:rPr>
        <w:t xml:space="preserve"> year</w:t>
      </w:r>
      <w:r w:rsidRPr="00A756DA">
        <w:rPr>
          <w:rFonts w:cs="Times New Roman"/>
          <w:b w:val="0"/>
          <w:bCs w:val="0"/>
          <w:szCs w:val="24"/>
          <w:vertAlign w:val="superscript"/>
        </w:rPr>
        <w:t>-1</w:t>
      </w:r>
      <w:r w:rsidRPr="00B57DB5">
        <w:rPr>
          <w:rFonts w:cs="Times New Roman"/>
          <w:b w:val="0"/>
          <w:bCs w:val="0"/>
          <w:szCs w:val="24"/>
        </w:rPr>
        <w:t xml:space="preserve"> in all subsequent years.  This fertilizer rate was chosen because it was similar to the maximum rate of pre-planting N fertilization recommended for maize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and the expected N removal in the harvested biomass of perennial grasses grown in the area (</w:t>
      </w:r>
      <w:proofErr w:type="spellStart"/>
      <w:r w:rsidRPr="00B57DB5">
        <w:rPr>
          <w:rFonts w:cs="Times New Roman"/>
          <w:b w:val="0"/>
          <w:bCs w:val="0"/>
          <w:szCs w:val="24"/>
        </w:rPr>
        <w:t>Heggenstaller</w:t>
      </w:r>
      <w:proofErr w:type="spellEnd"/>
      <w:r w:rsidRPr="00B57DB5">
        <w:rPr>
          <w:rFonts w:cs="Times New Roman"/>
          <w:b w:val="0"/>
          <w:bCs w:val="0"/>
          <w:szCs w:val="24"/>
        </w:rPr>
        <w:t xml:space="preserve"> et al., 2009).  </w:t>
      </w:r>
    </w:p>
    <w:p w14:paraId="7237936D" w14:textId="13F7CC62" w:rsidR="00B57DB5" w:rsidRPr="00641571" w:rsidRDefault="00B57DB5" w:rsidP="00B57DB5">
      <w:pPr>
        <w:pStyle w:val="Heading3"/>
        <w:spacing w:line="360" w:lineRule="auto"/>
        <w:rPr>
          <w:rFonts w:cs="Times New Roman"/>
          <w:b w:val="0"/>
          <w:bCs w:val="0"/>
          <w:szCs w:val="24"/>
        </w:rPr>
      </w:pPr>
      <w:r w:rsidRPr="00641571">
        <w:rPr>
          <w:rFonts w:cs="Times New Roman"/>
          <w:b w:val="0"/>
          <w:bCs w:val="0"/>
          <w:szCs w:val="24"/>
        </w:rPr>
        <w:t xml:space="preserve">The maize used was a 104-day relative maturity hybrid </w:t>
      </w:r>
      <w:r w:rsidR="005B4236" w:rsidRPr="00641571">
        <w:rPr>
          <w:rFonts w:cs="Times New Roman"/>
          <w:b w:val="0"/>
          <w:bCs w:val="0"/>
          <w:szCs w:val="24"/>
        </w:rPr>
        <w:t>(</w:t>
      </w:r>
      <w:proofErr w:type="spellStart"/>
      <w:r w:rsidR="005B4236" w:rsidRPr="00641571">
        <w:rPr>
          <w:rFonts w:cs="Times New Roman"/>
          <w:b w:val="0"/>
          <w:bCs w:val="0"/>
          <w:szCs w:val="24"/>
        </w:rPr>
        <w:t>Agrigold</w:t>
      </w:r>
      <w:proofErr w:type="spellEnd"/>
      <w:r w:rsidR="005B4236" w:rsidRPr="00641571">
        <w:rPr>
          <w:rFonts w:cs="Times New Roman"/>
          <w:b w:val="0"/>
          <w:bCs w:val="0"/>
          <w:szCs w:val="24"/>
        </w:rPr>
        <w:t xml:space="preserve"> 6325 VT3</w:t>
      </w:r>
      <w:r w:rsidR="005B4236">
        <w:rPr>
          <w:rFonts w:cs="Times New Roman"/>
          <w:b w:val="0"/>
          <w:bCs w:val="0"/>
          <w:szCs w:val="24"/>
        </w:rPr>
        <w:t xml:space="preserve">) </w:t>
      </w:r>
      <w:r w:rsidRPr="00641571">
        <w:rPr>
          <w:rFonts w:cs="Times New Roman"/>
          <w:b w:val="0"/>
          <w:bCs w:val="0"/>
          <w:szCs w:val="24"/>
        </w:rPr>
        <w:t>with transgenes for glyphosate resistance, corn borer (</w:t>
      </w:r>
      <w:proofErr w:type="spellStart"/>
      <w:r w:rsidRPr="00CC65A8">
        <w:rPr>
          <w:rFonts w:cs="Times New Roman"/>
          <w:b w:val="0"/>
          <w:bCs w:val="0"/>
          <w:i/>
          <w:szCs w:val="24"/>
        </w:rPr>
        <w:t>Ostrinia</w:t>
      </w:r>
      <w:proofErr w:type="spellEnd"/>
      <w:r w:rsidRPr="00CC65A8">
        <w:rPr>
          <w:rFonts w:cs="Times New Roman"/>
          <w:b w:val="0"/>
          <w:bCs w:val="0"/>
          <w:i/>
          <w:szCs w:val="24"/>
        </w:rPr>
        <w:t xml:space="preserve"> </w:t>
      </w:r>
      <w:proofErr w:type="spellStart"/>
      <w:r w:rsidRPr="00CC65A8">
        <w:rPr>
          <w:rFonts w:cs="Times New Roman"/>
          <w:b w:val="0"/>
          <w:bCs w:val="0"/>
          <w:i/>
          <w:szCs w:val="24"/>
        </w:rPr>
        <w:t>nubilalis</w:t>
      </w:r>
      <w:proofErr w:type="spellEnd"/>
      <w:r w:rsidRPr="00641571">
        <w:rPr>
          <w:rFonts w:cs="Times New Roman"/>
          <w:b w:val="0"/>
          <w:bCs w:val="0"/>
          <w:szCs w:val="24"/>
        </w:rPr>
        <w:t>) resistance, and corn rootworm (</w:t>
      </w:r>
      <w:proofErr w:type="spellStart"/>
      <w:r w:rsidRPr="00CC65A8">
        <w:rPr>
          <w:rFonts w:cs="Times New Roman"/>
          <w:b w:val="0"/>
          <w:bCs w:val="0"/>
          <w:i/>
          <w:szCs w:val="24"/>
        </w:rPr>
        <w:t>Diabrotica</w:t>
      </w:r>
      <w:proofErr w:type="spellEnd"/>
      <w:r w:rsidRPr="00641571">
        <w:rPr>
          <w:rFonts w:cs="Times New Roman"/>
          <w:b w:val="0"/>
          <w:bCs w:val="0"/>
          <w:szCs w:val="24"/>
        </w:rPr>
        <w:t xml:space="preserve"> spp.) protection</w:t>
      </w:r>
      <w:r w:rsidR="0011126F" w:rsidRPr="00641571">
        <w:rPr>
          <w:rFonts w:cs="Times New Roman"/>
          <w:b w:val="0"/>
          <w:bCs w:val="0"/>
          <w:szCs w:val="24"/>
        </w:rPr>
        <w:t>.</w:t>
      </w:r>
      <w:r w:rsidRPr="00641571">
        <w:rPr>
          <w:rFonts w:cs="Times New Roman"/>
          <w:b w:val="0"/>
          <w:bCs w:val="0"/>
          <w:szCs w:val="24"/>
        </w:rPr>
        <w:t xml:space="preserve">  Maize </w:t>
      </w:r>
      <w:proofErr w:type="gramStart"/>
      <w:r w:rsidRPr="00641571">
        <w:rPr>
          <w:rFonts w:cs="Times New Roman"/>
          <w:b w:val="0"/>
          <w:bCs w:val="0"/>
          <w:szCs w:val="24"/>
        </w:rPr>
        <w:t>was planted</w:t>
      </w:r>
      <w:proofErr w:type="gramEnd"/>
      <w:r w:rsidRPr="00641571">
        <w:rPr>
          <w:rFonts w:cs="Times New Roman"/>
          <w:b w:val="0"/>
          <w:bCs w:val="0"/>
          <w:szCs w:val="24"/>
        </w:rPr>
        <w:t xml:space="preserve"> following standard practices (</w:t>
      </w:r>
      <w:proofErr w:type="spellStart"/>
      <w:r w:rsidRPr="00641571">
        <w:rPr>
          <w:rFonts w:cs="Times New Roman"/>
          <w:b w:val="0"/>
          <w:bCs w:val="0"/>
          <w:szCs w:val="24"/>
        </w:rPr>
        <w:t>Abendroth</w:t>
      </w:r>
      <w:proofErr w:type="spellEnd"/>
      <w:r w:rsidRPr="00641571">
        <w:rPr>
          <w:rFonts w:cs="Times New Roman"/>
          <w:b w:val="0"/>
          <w:bCs w:val="0"/>
          <w:szCs w:val="24"/>
        </w:rPr>
        <w:t xml:space="preserve"> et al., 2011) in rows spaced 76 cm apart at </w:t>
      </w:r>
      <w:r w:rsidR="0011126F" w:rsidRPr="00641571">
        <w:rPr>
          <w:rFonts w:cs="Times New Roman"/>
          <w:b w:val="0"/>
          <w:bCs w:val="0"/>
          <w:szCs w:val="24"/>
        </w:rPr>
        <w:t xml:space="preserve">a seeding rate between </w:t>
      </w:r>
      <w:r w:rsidRPr="00641571">
        <w:rPr>
          <w:rFonts w:cs="Times New Roman"/>
          <w:b w:val="0"/>
          <w:bCs w:val="0"/>
          <w:szCs w:val="24"/>
        </w:rPr>
        <w:t>79,500 seeds ha</w:t>
      </w:r>
      <w:r w:rsidRPr="00641571">
        <w:rPr>
          <w:rFonts w:cs="Times New Roman"/>
          <w:b w:val="0"/>
          <w:bCs w:val="0"/>
          <w:szCs w:val="24"/>
          <w:vertAlign w:val="superscript"/>
        </w:rPr>
        <w:t>-1</w:t>
      </w:r>
      <w:r w:rsidRPr="00641571">
        <w:rPr>
          <w:rFonts w:cs="Times New Roman"/>
          <w:b w:val="0"/>
          <w:bCs w:val="0"/>
          <w:szCs w:val="24"/>
        </w:rPr>
        <w:t xml:space="preserve"> and 82,500 seeds ha</w:t>
      </w:r>
      <w:r w:rsidRPr="00641571">
        <w:rPr>
          <w:rFonts w:cs="Times New Roman"/>
          <w:b w:val="0"/>
          <w:bCs w:val="0"/>
          <w:szCs w:val="24"/>
          <w:vertAlign w:val="superscript"/>
        </w:rPr>
        <w:t>-1</w:t>
      </w:r>
      <w:r w:rsidR="0011126F" w:rsidRPr="00641571">
        <w:rPr>
          <w:rFonts w:cs="Times New Roman"/>
          <w:b w:val="0"/>
          <w:bCs w:val="0"/>
          <w:szCs w:val="24"/>
        </w:rPr>
        <w:t>, depending on the year</w:t>
      </w:r>
      <w:r w:rsidRPr="00641571">
        <w:rPr>
          <w:rFonts w:cs="Times New Roman"/>
          <w:b w:val="0"/>
          <w:bCs w:val="0"/>
          <w:szCs w:val="24"/>
        </w:rPr>
        <w:t xml:space="preserve">.  Fertilizer </w:t>
      </w:r>
      <w:r w:rsidR="00641571" w:rsidRPr="00641571">
        <w:rPr>
          <w:rFonts w:cs="Times New Roman"/>
          <w:b w:val="0"/>
          <w:bCs w:val="0"/>
          <w:szCs w:val="24"/>
        </w:rPr>
        <w:t xml:space="preserve">rates </w:t>
      </w:r>
      <w:r w:rsidR="005B4236">
        <w:rPr>
          <w:rFonts w:cs="Times New Roman"/>
          <w:b w:val="0"/>
          <w:bCs w:val="0"/>
          <w:szCs w:val="24"/>
        </w:rPr>
        <w:t xml:space="preserve">for corn </w:t>
      </w:r>
      <w:proofErr w:type="gramStart"/>
      <w:r w:rsidR="005B4236">
        <w:rPr>
          <w:rFonts w:cs="Times New Roman"/>
          <w:b w:val="0"/>
          <w:bCs w:val="0"/>
          <w:szCs w:val="24"/>
        </w:rPr>
        <w:t>were based on soil testing results (</w:t>
      </w:r>
      <w:proofErr w:type="spellStart"/>
      <w:r w:rsidR="005B4236">
        <w:rPr>
          <w:rFonts w:cs="Times New Roman"/>
          <w:b w:val="0"/>
          <w:bCs w:val="0"/>
          <w:szCs w:val="24"/>
        </w:rPr>
        <w:t>Blackmer</w:t>
      </w:r>
      <w:proofErr w:type="spellEnd"/>
      <w:r w:rsidR="005B4236">
        <w:rPr>
          <w:rFonts w:cs="Times New Roman"/>
          <w:b w:val="0"/>
          <w:bCs w:val="0"/>
          <w:szCs w:val="24"/>
        </w:rPr>
        <w:t xml:space="preserve"> et al. 1997) and </w:t>
      </w:r>
      <w:r w:rsidR="00641571" w:rsidRPr="00641571">
        <w:rPr>
          <w:rFonts w:cs="Times New Roman"/>
          <w:b w:val="0"/>
          <w:bCs w:val="0"/>
          <w:szCs w:val="24"/>
        </w:rPr>
        <w:t>varied from 123 to 200 kg</w:t>
      </w:r>
      <w:r w:rsidR="00641571">
        <w:rPr>
          <w:rFonts w:cs="Times New Roman"/>
          <w:b w:val="0"/>
          <w:bCs w:val="0"/>
          <w:szCs w:val="24"/>
        </w:rPr>
        <w:t xml:space="preserve"> N</w:t>
      </w:r>
      <w:r w:rsidR="00641571" w:rsidRPr="00641571">
        <w:rPr>
          <w:rFonts w:cs="Times New Roman"/>
          <w:b w:val="0"/>
          <w:bCs w:val="0"/>
          <w:szCs w:val="24"/>
        </w:rPr>
        <w:t xml:space="preserve"> ha</w:t>
      </w:r>
      <w:r w:rsidR="00641571" w:rsidRPr="00CC65A8">
        <w:rPr>
          <w:rFonts w:cs="Times New Roman"/>
          <w:b w:val="0"/>
          <w:bCs w:val="0"/>
          <w:szCs w:val="24"/>
          <w:vertAlign w:val="superscript"/>
        </w:rPr>
        <w:t>-1</w:t>
      </w:r>
      <w:r w:rsidR="00641571" w:rsidRPr="00641571">
        <w:rPr>
          <w:rFonts w:cs="Times New Roman"/>
          <w:b w:val="0"/>
          <w:bCs w:val="0"/>
          <w:szCs w:val="24"/>
        </w:rPr>
        <w:t>, depending on the year</w:t>
      </w:r>
      <w:proofErr w:type="gramEnd"/>
      <w:r w:rsidRPr="00641571">
        <w:rPr>
          <w:rFonts w:cs="Times New Roman"/>
          <w:b w:val="0"/>
          <w:bCs w:val="0"/>
          <w:szCs w:val="24"/>
        </w:rPr>
        <w:t xml:space="preserve">.  </w:t>
      </w: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5D608F8"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t>
      </w:r>
      <w:proofErr w:type="gramStart"/>
      <w:r w:rsidRPr="00B57DB5">
        <w:rPr>
          <w:rFonts w:cs="Times New Roman"/>
          <w:b w:val="0"/>
          <w:bCs w:val="0"/>
          <w:szCs w:val="24"/>
        </w:rPr>
        <w:t>were taken</w:t>
      </w:r>
      <w:proofErr w:type="gramEnd"/>
      <w:r w:rsidRPr="00B57DB5">
        <w:rPr>
          <w:rFonts w:cs="Times New Roman"/>
          <w:b w:val="0"/>
          <w:bCs w:val="0"/>
          <w:szCs w:val="24"/>
        </w:rPr>
        <w:t xml:space="preserve">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w:t>
      </w:r>
      <w:del w:id="24" w:author="Dietzel, Ranae N [AGRON]" w:date="2017-06-14T10:55:00Z">
        <w:r w:rsidRPr="00B57DB5" w:rsidDel="007C62D8">
          <w:rPr>
            <w:rFonts w:cs="Times New Roman"/>
            <w:b w:val="0"/>
            <w:bCs w:val="0"/>
            <w:szCs w:val="24"/>
          </w:rPr>
          <w:delText>October</w:delText>
        </w:r>
      </w:del>
      <w:ins w:id="25" w:author="Dietzel, Ranae N [AGRON]" w:date="2017-06-14T10:55:00Z">
        <w:r w:rsidR="007C62D8">
          <w:rPr>
            <w:rFonts w:cs="Times New Roman"/>
            <w:b w:val="0"/>
            <w:bCs w:val="0"/>
            <w:szCs w:val="24"/>
          </w:rPr>
          <w:t>November</w:t>
        </w:r>
      </w:ins>
      <w:r w:rsidRPr="00B57DB5">
        <w:rPr>
          <w:rFonts w:cs="Times New Roman"/>
          <w:b w:val="0"/>
          <w:bCs w:val="0"/>
          <w:szCs w:val="24"/>
        </w:rPr>
        <w:t xml:space="preserve"> 2013. </w:t>
      </w:r>
    </w:p>
    <w:p w14:paraId="124A5356" w14:textId="360F8AD5"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A 0-30 cm fraction </w:t>
      </w:r>
      <w:proofErr w:type="gramStart"/>
      <w:r w:rsidRPr="00B57DB5">
        <w:rPr>
          <w:rFonts w:cs="Times New Roman"/>
          <w:b w:val="0"/>
          <w:bCs w:val="0"/>
          <w:szCs w:val="24"/>
        </w:rPr>
        <w:t>was taken</w:t>
      </w:r>
      <w:proofErr w:type="gramEnd"/>
      <w:r w:rsidRPr="00B57DB5">
        <w:rPr>
          <w:rFonts w:cs="Times New Roman"/>
          <w:b w:val="0"/>
          <w:bCs w:val="0"/>
          <w:szCs w:val="24"/>
        </w:rPr>
        <w:t xml:space="preserve">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w:t>
      </w:r>
      <w:r w:rsidR="000834F6">
        <w:rPr>
          <w:rFonts w:cs="Times New Roman"/>
          <w:b w:val="0"/>
          <w:bCs w:val="0"/>
          <w:szCs w:val="24"/>
        </w:rPr>
        <w:t xml:space="preserve">  </w:t>
      </w:r>
      <w:r w:rsidRPr="00B57DB5">
        <w:rPr>
          <w:rFonts w:cs="Times New Roman"/>
          <w:b w:val="0"/>
          <w:bCs w:val="0"/>
          <w:szCs w:val="24"/>
        </w:rPr>
        <w:t xml:space="preserve">In 2009 and 2010, four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The 0-30 cm fraction of the cores </w:t>
      </w:r>
      <w:proofErr w:type="gramStart"/>
      <w:r w:rsidRPr="00B57DB5">
        <w:rPr>
          <w:rFonts w:cs="Times New Roman"/>
          <w:b w:val="0"/>
          <w:bCs w:val="0"/>
          <w:szCs w:val="24"/>
        </w:rPr>
        <w:t>was taken</w:t>
      </w:r>
      <w:proofErr w:type="gramEnd"/>
      <w:r w:rsidRPr="00B57DB5">
        <w:rPr>
          <w:rFonts w:cs="Times New Roman"/>
          <w:b w:val="0"/>
          <w:bCs w:val="0"/>
          <w:szCs w:val="24"/>
        </w:rPr>
        <w:t xml:space="preserve"> with a 10.2 cm internal diameter soil probe; the 30-100 cm fractions </w:t>
      </w:r>
      <w:r w:rsidRPr="00B57DB5">
        <w:rPr>
          <w:rFonts w:cs="Times New Roman"/>
          <w:b w:val="0"/>
          <w:bCs w:val="0"/>
          <w:szCs w:val="24"/>
        </w:rPr>
        <w:lastRenderedPageBreak/>
        <w:t xml:space="preserve">of the cores were taken directly below the 0-30 cm fraction with a 5.1 cm internal diameter probe.  In 2011-2013, four cores </w:t>
      </w:r>
      <w:proofErr w:type="gramStart"/>
      <w:r w:rsidRPr="00B57DB5">
        <w:rPr>
          <w:rFonts w:cs="Times New Roman"/>
          <w:b w:val="0"/>
          <w:bCs w:val="0"/>
          <w:szCs w:val="24"/>
        </w:rPr>
        <w:t>were taken</w:t>
      </w:r>
      <w:proofErr w:type="gramEnd"/>
      <w:r w:rsidRPr="00B57DB5">
        <w:rPr>
          <w:rFonts w:cs="Times New Roman"/>
          <w:b w:val="0"/>
          <w:bCs w:val="0"/>
          <w:szCs w:val="24"/>
        </w:rPr>
        <w:t xml:space="preserve">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t>
      </w:r>
      <w:proofErr w:type="gramStart"/>
      <w:r w:rsidRPr="00B57DB5">
        <w:rPr>
          <w:rFonts w:cs="Times New Roman"/>
          <w:b w:val="0"/>
          <w:bCs w:val="0"/>
          <w:szCs w:val="24"/>
        </w:rPr>
        <w:t>were ultimately divided</w:t>
      </w:r>
      <w:proofErr w:type="gramEnd"/>
      <w:r w:rsidRPr="00B57DB5">
        <w:rPr>
          <w:rFonts w:cs="Times New Roman"/>
          <w:b w:val="0"/>
          <w:bCs w:val="0"/>
          <w:szCs w:val="24"/>
        </w:rPr>
        <w:t xml:space="preserve"> into three or five depth increments.  In 2008, depth increments were 0-30 cm, 30-60 cm, and 60-100 cm.  In </w:t>
      </w:r>
      <w:proofErr w:type="gramStart"/>
      <w:r w:rsidRPr="00B57DB5">
        <w:rPr>
          <w:rFonts w:cs="Times New Roman"/>
          <w:b w:val="0"/>
          <w:bCs w:val="0"/>
          <w:szCs w:val="24"/>
        </w:rPr>
        <w:t>2009-2013</w:t>
      </w:r>
      <w:proofErr w:type="gramEnd"/>
      <w:r w:rsidRPr="00B57DB5">
        <w:rPr>
          <w:rFonts w:cs="Times New Roman"/>
          <w:b w:val="0"/>
          <w:bCs w:val="0"/>
          <w:szCs w:val="24"/>
        </w:rPr>
        <w:t xml:space="preserve"> depth increments were 0-5 cm, 5-15 cm, 15-30, cm, 30-60 cm, and 60-100 cm.  Following division and extraction from the field, soil cores were stored at 5°C until processing </w:t>
      </w:r>
      <w:proofErr w:type="gramStart"/>
      <w:r w:rsidRPr="00B57DB5">
        <w:rPr>
          <w:rFonts w:cs="Times New Roman"/>
          <w:b w:val="0"/>
          <w:bCs w:val="0"/>
          <w:szCs w:val="24"/>
        </w:rPr>
        <w:t>was initiated</w:t>
      </w:r>
      <w:proofErr w:type="gramEnd"/>
      <w:r w:rsidRPr="00B57DB5">
        <w:rPr>
          <w:rFonts w:cs="Times New Roman"/>
          <w:b w:val="0"/>
          <w:bCs w:val="0"/>
          <w:szCs w:val="24"/>
        </w:rPr>
        <w:t xml:space="preserve">.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t>
      </w:r>
      <w:proofErr w:type="gramStart"/>
      <w:r w:rsidRPr="00B57DB5">
        <w:rPr>
          <w:rFonts w:cs="Times New Roman"/>
          <w:b w:val="0"/>
          <w:bCs w:val="0"/>
          <w:szCs w:val="24"/>
        </w:rPr>
        <w:t>was removed</w:t>
      </w:r>
      <w:proofErr w:type="gramEnd"/>
      <w:r w:rsidRPr="00B57DB5">
        <w:rPr>
          <w:rFonts w:cs="Times New Roman"/>
          <w:b w:val="0"/>
          <w:bCs w:val="0"/>
          <w:szCs w:val="24"/>
        </w:rPr>
        <w:t xml:space="preserve"> from each depth increment, air-dried, and archived in airtight containers at room temperature. In 2008 and 2013, this soil was ground on a roller-mill and organic C content </w:t>
      </w:r>
      <w:proofErr w:type="gramStart"/>
      <w:r w:rsidRPr="00B57DB5">
        <w:rPr>
          <w:rFonts w:cs="Times New Roman"/>
          <w:b w:val="0"/>
          <w:bCs w:val="0"/>
          <w:szCs w:val="24"/>
        </w:rPr>
        <w:t>was determined</w:t>
      </w:r>
      <w:proofErr w:type="gramEnd"/>
      <w:r w:rsidRPr="00B57DB5">
        <w:rPr>
          <w:rFonts w:cs="Times New Roman"/>
          <w:b w:val="0"/>
          <w:bCs w:val="0"/>
          <w:szCs w:val="24"/>
        </w:rPr>
        <w:t xml:space="preserve"> by catalytic oxidation and CO</w:t>
      </w:r>
      <w:r w:rsidRPr="00CB4D76">
        <w:rPr>
          <w:rFonts w:cs="Times New Roman"/>
          <w:b w:val="0"/>
          <w:bCs w:val="0"/>
          <w:szCs w:val="24"/>
          <w:vertAlign w:val="subscript"/>
        </w:rPr>
        <w:t>2</w:t>
      </w:r>
      <w:r w:rsidRPr="00B57DB5">
        <w:rPr>
          <w:rFonts w:cs="Times New Roman"/>
          <w:b w:val="0"/>
          <w:bCs w:val="0"/>
          <w:szCs w:val="24"/>
        </w:rPr>
        <w:t xml:space="preserve"> measurement with NDIR in an </w:t>
      </w:r>
      <w:proofErr w:type="spellStart"/>
      <w:r w:rsidRPr="00B57DB5">
        <w:rPr>
          <w:rFonts w:cs="Times New Roman"/>
          <w:b w:val="0"/>
          <w:bCs w:val="0"/>
          <w:szCs w:val="24"/>
        </w:rPr>
        <w:t>Elementar</w:t>
      </w:r>
      <w:proofErr w:type="spellEnd"/>
      <w:r w:rsidRPr="00B57DB5">
        <w:rPr>
          <w:rFonts w:cs="Times New Roman"/>
          <w:b w:val="0"/>
          <w:bCs w:val="0"/>
          <w:szCs w:val="24"/>
        </w:rPr>
        <w:t xml:space="preserve">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50EC22B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Two sets of root pool measurements </w:t>
      </w:r>
      <w:proofErr w:type="gramStart"/>
      <w:r w:rsidRPr="00B57DB5">
        <w:rPr>
          <w:rFonts w:cs="Times New Roman"/>
          <w:b w:val="0"/>
          <w:bCs w:val="0"/>
          <w:szCs w:val="24"/>
        </w:rPr>
        <w:t>were collected</w:t>
      </w:r>
      <w:proofErr w:type="gramEnd"/>
      <w:r w:rsidRPr="00B57DB5">
        <w:rPr>
          <w:rFonts w:cs="Times New Roman"/>
          <w:b w:val="0"/>
          <w:bCs w:val="0"/>
          <w:szCs w:val="24"/>
        </w:rPr>
        <w:t xml:space="preserve">: a) end-of-season root </w:t>
      </w:r>
      <w:ins w:id="26" w:author="Dietzel, Ranae N [AGRON]" w:date="2017-06-13T14:38:00Z">
        <w:r w:rsidR="00794933">
          <w:rPr>
            <w:rFonts w:cs="Times New Roman"/>
            <w:b w:val="0"/>
            <w:bCs w:val="0"/>
            <w:szCs w:val="24"/>
          </w:rPr>
          <w:t>measurements</w:t>
        </w:r>
      </w:ins>
      <w:del w:id="27" w:author="Dietzel, Ranae N [AGRON]" w:date="2017-06-13T14:38:00Z">
        <w:r w:rsidRPr="00B57DB5" w:rsidDel="00794933">
          <w:rPr>
            <w:rFonts w:cs="Times New Roman"/>
            <w:b w:val="0"/>
            <w:bCs w:val="0"/>
            <w:szCs w:val="24"/>
          </w:rPr>
          <w:delText>data</w:delText>
        </w:r>
      </w:del>
      <w:r w:rsidRPr="00B57DB5">
        <w:rPr>
          <w:rFonts w:cs="Times New Roman"/>
          <w:b w:val="0"/>
          <w:bCs w:val="0"/>
          <w:szCs w:val="24"/>
        </w:rPr>
        <w:t xml:space="preserve"> for each year (depth 0 to 100 cm) and b) in-season root measurements during 2010 and 2011 (depth 0-30 cm). The first, described in this section, </w:t>
      </w:r>
      <w:proofErr w:type="gramStart"/>
      <w:r w:rsidRPr="00B57DB5">
        <w:rPr>
          <w:rFonts w:cs="Times New Roman"/>
          <w:b w:val="0"/>
          <w:bCs w:val="0"/>
          <w:szCs w:val="24"/>
        </w:rPr>
        <w:t>was used</w:t>
      </w:r>
      <w:proofErr w:type="gramEnd"/>
      <w:r w:rsidRPr="00B57DB5">
        <w:rPr>
          <w:rFonts w:cs="Times New Roman"/>
          <w:b w:val="0"/>
          <w:bCs w:val="0"/>
          <w:szCs w:val="24"/>
        </w:rPr>
        <w:t xml:space="preserve"> to track changes in the root C pools over all six years and the second, described in section 2.2</w:t>
      </w:r>
      <w:r w:rsidR="00CB4D76">
        <w:rPr>
          <w:rFonts w:cs="Times New Roman"/>
          <w:b w:val="0"/>
          <w:bCs w:val="0"/>
          <w:szCs w:val="24"/>
        </w:rPr>
        <w:t>.3</w:t>
      </w:r>
      <w:r w:rsidRPr="00B57DB5">
        <w:rPr>
          <w:rFonts w:cs="Times New Roman"/>
          <w:b w:val="0"/>
          <w:bCs w:val="0"/>
          <w:szCs w:val="24"/>
        </w:rPr>
        <w:t>, was used to quantify annual root C contributions in 2010 and 2011.</w:t>
      </w:r>
    </w:p>
    <w:p w14:paraId="09067AEE" w14:textId="4E1C26F4"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w:t>
      </w:r>
      <w:proofErr w:type="gramStart"/>
      <w:r w:rsidRPr="00B57DB5">
        <w:rPr>
          <w:rFonts w:cs="Times New Roman"/>
          <w:b w:val="0"/>
          <w:bCs w:val="0"/>
          <w:szCs w:val="24"/>
        </w:rPr>
        <w:t>in 2.2</w:t>
      </w:r>
      <w:r w:rsidR="00CB4D76">
        <w:rPr>
          <w:rFonts w:cs="Times New Roman"/>
          <w:b w:val="0"/>
          <w:bCs w:val="0"/>
          <w:szCs w:val="24"/>
        </w:rPr>
        <w:t>.1</w:t>
      </w:r>
      <w:r w:rsidRPr="00B57DB5">
        <w:rPr>
          <w:rFonts w:cs="Times New Roman"/>
          <w:b w:val="0"/>
          <w:bCs w:val="0"/>
          <w:szCs w:val="24"/>
        </w:rPr>
        <w:t xml:space="preserve"> in wire mesh tubes (0.28 mm mesh) for 3 h in an elutriator (Wiles et al., 1996)</w:t>
      </w:r>
      <w:proofErr w:type="gramEnd"/>
      <w:r w:rsidRPr="00B57DB5">
        <w:rPr>
          <w:rFonts w:cs="Times New Roman"/>
          <w:b w:val="0"/>
          <w:bCs w:val="0"/>
          <w:szCs w:val="24"/>
        </w:rPr>
        <w:t xml:space="preserve">.  Roots </w:t>
      </w:r>
      <w:proofErr w:type="gramStart"/>
      <w:r w:rsidRPr="00B57DB5">
        <w:rPr>
          <w:rFonts w:cs="Times New Roman"/>
          <w:b w:val="0"/>
          <w:bCs w:val="0"/>
          <w:szCs w:val="24"/>
        </w:rPr>
        <w:t>were removed</w:t>
      </w:r>
      <w:proofErr w:type="gramEnd"/>
      <w:r w:rsidRPr="00B57DB5">
        <w:rPr>
          <w:rFonts w:cs="Times New Roman"/>
          <w:b w:val="0"/>
          <w:bCs w:val="0"/>
          <w:szCs w:val="24"/>
        </w:rPr>
        <w:t xml:space="preserve">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w:t>
      </w:r>
      <w:proofErr w:type="gramStart"/>
      <w:r w:rsidRPr="00B57DB5">
        <w:rPr>
          <w:rFonts w:cs="Times New Roman"/>
          <w:b w:val="0"/>
          <w:bCs w:val="0"/>
          <w:szCs w:val="24"/>
        </w:rPr>
        <w:t>to be root</w:t>
      </w:r>
      <w:proofErr w:type="gramEnd"/>
      <w:r w:rsidRPr="00B57DB5">
        <w:rPr>
          <w:rFonts w:cs="Times New Roman"/>
          <w:b w:val="0"/>
          <w:bCs w:val="0"/>
          <w:szCs w:val="24"/>
        </w:rPr>
        <w:t xml:space="preserve"> biomass.  Roots </w:t>
      </w:r>
      <w:proofErr w:type="gramStart"/>
      <w:r w:rsidRPr="00B57DB5">
        <w:rPr>
          <w:rFonts w:cs="Times New Roman"/>
          <w:b w:val="0"/>
          <w:bCs w:val="0"/>
          <w:szCs w:val="24"/>
        </w:rPr>
        <w:t>were then dried</w:t>
      </w:r>
      <w:proofErr w:type="gramEnd"/>
      <w:r w:rsidRPr="00B57DB5">
        <w:rPr>
          <w:rFonts w:cs="Times New Roman"/>
          <w:b w:val="0"/>
          <w:bCs w:val="0"/>
          <w:szCs w:val="24"/>
        </w:rPr>
        <w:t xml:space="preserve"> at 70°C for at least 4 h before being weighed.  All root samples were ground to 2 mm with a centrifugal mill and concentrations of C and N </w:t>
      </w:r>
      <w:proofErr w:type="gramStart"/>
      <w:r w:rsidRPr="00B57DB5">
        <w:rPr>
          <w:rFonts w:cs="Times New Roman"/>
          <w:b w:val="0"/>
          <w:bCs w:val="0"/>
          <w:szCs w:val="24"/>
        </w:rPr>
        <w:t>were determined</w:t>
      </w:r>
      <w:proofErr w:type="gramEnd"/>
      <w:r w:rsidRPr="00B57DB5">
        <w:rPr>
          <w:rFonts w:cs="Times New Roman"/>
          <w:b w:val="0"/>
          <w:bCs w:val="0"/>
          <w:szCs w:val="24"/>
        </w:rPr>
        <w:t xml:space="preserve">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1D8EF60E"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t>
      </w:r>
      <w:proofErr w:type="gramStart"/>
      <w:r w:rsidRPr="00B57DB5">
        <w:rPr>
          <w:rFonts w:cs="Times New Roman"/>
          <w:b w:val="0"/>
          <w:bCs w:val="0"/>
          <w:szCs w:val="24"/>
        </w:rPr>
        <w:t>was measured</w:t>
      </w:r>
      <w:proofErr w:type="gramEnd"/>
      <w:r w:rsidRPr="00B57DB5">
        <w:rPr>
          <w:rFonts w:cs="Times New Roman"/>
          <w:b w:val="0"/>
          <w:bCs w:val="0"/>
          <w:szCs w:val="24"/>
        </w:rPr>
        <w:t xml:space="preserve"> with an in-situ growth core approach (Neill 1992) to capture only those roots growing within the measurement year.  After fall harvest in 2009 and 2010, eight 10.2-cm-diam soil cores </w:t>
      </w:r>
      <w:proofErr w:type="gramStart"/>
      <w:r w:rsidRPr="00B57DB5">
        <w:rPr>
          <w:rFonts w:cs="Times New Roman"/>
          <w:b w:val="0"/>
          <w:bCs w:val="0"/>
          <w:szCs w:val="24"/>
        </w:rPr>
        <w:t>were taken to 30 cm depth in each plot and brought to the laboratory</w:t>
      </w:r>
      <w:proofErr w:type="gramEnd"/>
      <w:r w:rsidRPr="00B57DB5">
        <w:rPr>
          <w:rFonts w:cs="Times New Roman"/>
          <w:b w:val="0"/>
          <w:bCs w:val="0"/>
          <w:szCs w:val="24"/>
        </w:rPr>
        <w:t xml:space="preserve">.  Holes created in the field </w:t>
      </w:r>
      <w:proofErr w:type="gramStart"/>
      <w:r w:rsidRPr="00B57DB5">
        <w:rPr>
          <w:rFonts w:cs="Times New Roman"/>
          <w:b w:val="0"/>
          <w:bCs w:val="0"/>
          <w:szCs w:val="24"/>
        </w:rPr>
        <w:t>were held</w:t>
      </w:r>
      <w:proofErr w:type="gramEnd"/>
      <w:r w:rsidRPr="00B57DB5">
        <w:rPr>
          <w:rFonts w:cs="Times New Roman"/>
          <w:b w:val="0"/>
          <w:bCs w:val="0"/>
          <w:szCs w:val="24"/>
        </w:rPr>
        <w:t xml:space="preserve"> open during the winter by capped 10.2 cm PVC piping.  In the laboratory, cores </w:t>
      </w:r>
      <w:proofErr w:type="gramStart"/>
      <w:r w:rsidRPr="00B57DB5">
        <w:rPr>
          <w:rFonts w:cs="Times New Roman"/>
          <w:b w:val="0"/>
          <w:bCs w:val="0"/>
          <w:szCs w:val="24"/>
        </w:rPr>
        <w:t>were divided</w:t>
      </w:r>
      <w:proofErr w:type="gramEnd"/>
      <w:r w:rsidRPr="00B57DB5">
        <w:rPr>
          <w:rFonts w:cs="Times New Roman"/>
          <w:b w:val="0"/>
          <w:bCs w:val="0"/>
          <w:szCs w:val="24"/>
        </w:rPr>
        <w:t xml:space="preserve"> into 10 cm sections and virtually all roots were removed by hand.  Soil was stored in intact cores at 30°C for the first year of the experiment</w:t>
      </w:r>
      <w:r w:rsidR="00CC65A8">
        <w:rPr>
          <w:rFonts w:cs="Times New Roman"/>
          <w:b w:val="0"/>
          <w:bCs w:val="0"/>
          <w:szCs w:val="24"/>
        </w:rPr>
        <w:t xml:space="preserve"> (</w:t>
      </w:r>
      <w:proofErr w:type="gramStart"/>
      <w:r w:rsidR="00CC65A8">
        <w:rPr>
          <w:rFonts w:cs="Times New Roman"/>
          <w:b w:val="0"/>
          <w:bCs w:val="0"/>
          <w:szCs w:val="24"/>
        </w:rPr>
        <w:t>intended to be used</w:t>
      </w:r>
      <w:proofErr w:type="gramEnd"/>
      <w:r w:rsidR="00CC65A8">
        <w:rPr>
          <w:rFonts w:cs="Times New Roman"/>
          <w:b w:val="0"/>
          <w:bCs w:val="0"/>
          <w:szCs w:val="24"/>
        </w:rPr>
        <w:t xml:space="preserve"> for an incubation experiment)</w:t>
      </w:r>
      <w:r w:rsidRPr="00B57DB5">
        <w:rPr>
          <w:rFonts w:cs="Times New Roman"/>
          <w:b w:val="0"/>
          <w:bCs w:val="0"/>
          <w:szCs w:val="24"/>
        </w:rPr>
        <w:t xml:space="preserve"> and 4°C in sealed plastic bags for second year of the experiment.  The differences in storage conditions did not have an apparent effect on the outcome of the experiment.  At the end of winter while plants were still dormant, the root-free soil </w:t>
      </w:r>
      <w:proofErr w:type="gramStart"/>
      <w:r w:rsidRPr="00B57DB5">
        <w:rPr>
          <w:rFonts w:cs="Times New Roman"/>
          <w:b w:val="0"/>
          <w:bCs w:val="0"/>
          <w:szCs w:val="24"/>
        </w:rPr>
        <w:t>was returned</w:t>
      </w:r>
      <w:proofErr w:type="gramEnd"/>
      <w:r w:rsidRPr="00B57DB5">
        <w:rPr>
          <w:rFonts w:cs="Times New Roman"/>
          <w:b w:val="0"/>
          <w:bCs w:val="0"/>
          <w:szCs w:val="24"/>
        </w:rPr>
        <w:t xml:space="preserve"> to its original location in the field in 10 cm depth increments. Soil </w:t>
      </w:r>
      <w:proofErr w:type="gramStart"/>
      <w:r w:rsidRPr="00B57DB5">
        <w:rPr>
          <w:rFonts w:cs="Times New Roman"/>
          <w:b w:val="0"/>
          <w:bCs w:val="0"/>
          <w:szCs w:val="24"/>
        </w:rPr>
        <w:t>was packed</w:t>
      </w:r>
      <w:proofErr w:type="gramEnd"/>
      <w:r w:rsidRPr="00B57DB5">
        <w:rPr>
          <w:rFonts w:cs="Times New Roman"/>
          <w:b w:val="0"/>
          <w:bCs w:val="0"/>
          <w:szCs w:val="24"/>
        </w:rPr>
        <w:t xml:space="preserve"> to imitate the surrounding bulk density, approximately 1.4 g cm</w:t>
      </w:r>
      <w:r w:rsidRPr="001A0DC0">
        <w:rPr>
          <w:rFonts w:cs="Times New Roman"/>
          <w:b w:val="0"/>
          <w:bCs w:val="0"/>
          <w:szCs w:val="24"/>
          <w:vertAlign w:val="superscript"/>
        </w:rPr>
        <w:t>-3</w:t>
      </w:r>
      <w:r w:rsidRPr="00B57DB5">
        <w:rPr>
          <w:rFonts w:cs="Times New Roman"/>
          <w:b w:val="0"/>
          <w:bCs w:val="0"/>
          <w:szCs w:val="24"/>
        </w:rPr>
        <w:t xml:space="preserve">.  Root-free zones were located randomly within prairie plots and at 20 cm from maize rows.  Eight root-free areas </w:t>
      </w:r>
      <w:proofErr w:type="gramStart"/>
      <w:r w:rsidRPr="00B57DB5">
        <w:rPr>
          <w:rFonts w:cs="Times New Roman"/>
          <w:b w:val="0"/>
          <w:bCs w:val="0"/>
          <w:szCs w:val="24"/>
        </w:rPr>
        <w:t>were situated</w:t>
      </w:r>
      <w:proofErr w:type="gramEnd"/>
      <w:r w:rsidRPr="00B57DB5">
        <w:rPr>
          <w:rFonts w:cs="Times New Roman"/>
          <w:b w:val="0"/>
          <w:bCs w:val="0"/>
          <w:szCs w:val="24"/>
        </w:rPr>
        <w:t xml:space="preserve"> within each plot, allowing duplicate sampling at four time points throughout the growing season.  Two 4-cm-diameter soil cores </w:t>
      </w:r>
      <w:proofErr w:type="gramStart"/>
      <w:r w:rsidRPr="00B57DB5">
        <w:rPr>
          <w:rFonts w:cs="Times New Roman"/>
          <w:b w:val="0"/>
          <w:bCs w:val="0"/>
          <w:szCs w:val="24"/>
        </w:rPr>
        <w:t>were taken</w:t>
      </w:r>
      <w:proofErr w:type="gramEnd"/>
      <w:r w:rsidRPr="00B57DB5">
        <w:rPr>
          <w:rFonts w:cs="Times New Roman"/>
          <w:b w:val="0"/>
          <w:bCs w:val="0"/>
          <w:szCs w:val="24"/>
        </w:rPr>
        <w:t xml:space="preserve"> within each 10.2-cm-diam root-free area to a 30 cm </w:t>
      </w:r>
      <w:r w:rsidRPr="00B57DB5">
        <w:rPr>
          <w:rFonts w:cs="Times New Roman"/>
          <w:b w:val="0"/>
          <w:bCs w:val="0"/>
          <w:szCs w:val="24"/>
        </w:rPr>
        <w:lastRenderedPageBreak/>
        <w:t xml:space="preserve">depth at each root sampling date.  Bulk soil </w:t>
      </w:r>
      <w:proofErr w:type="gramStart"/>
      <w:r w:rsidRPr="00B57DB5">
        <w:rPr>
          <w:rFonts w:cs="Times New Roman"/>
          <w:b w:val="0"/>
          <w:bCs w:val="0"/>
          <w:szCs w:val="24"/>
        </w:rPr>
        <w:t>was washed</w:t>
      </w:r>
      <w:proofErr w:type="gramEnd"/>
      <w:r w:rsidRPr="00B57DB5">
        <w:rPr>
          <w:rFonts w:cs="Times New Roman"/>
          <w:b w:val="0"/>
          <w:bCs w:val="0"/>
          <w:szCs w:val="24"/>
        </w:rPr>
        <w:t xml:space="preserve"> from the roots with water 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Treatment differences within depths within years and differences between treatments within depths within years for root biomass </w:t>
      </w:r>
      <w:proofErr w:type="gramStart"/>
      <w:r w:rsidRPr="00B57DB5">
        <w:rPr>
          <w:rFonts w:cs="Times New Roman"/>
          <w:b w:val="0"/>
          <w:bCs w:val="0"/>
          <w:szCs w:val="24"/>
        </w:rPr>
        <w:t>were also made</w:t>
      </w:r>
      <w:proofErr w:type="gramEnd"/>
      <w:r w:rsidRPr="00B57DB5">
        <w:rPr>
          <w:rFonts w:cs="Times New Roman"/>
          <w:b w:val="0"/>
          <w:bCs w:val="0"/>
          <w:szCs w:val="24"/>
        </w:rPr>
        <w:t xml:space="preserve"> with contrasts with linear mixed effects models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 (SAS Institute, 2011). </w:t>
      </w:r>
    </w:p>
    <w:p w14:paraId="579CE7B0" w14:textId="77777777" w:rsidR="00B57DB5" w:rsidRPr="00B57DB5" w:rsidRDefault="00B57DB5" w:rsidP="00B57DB5">
      <w:pPr>
        <w:pStyle w:val="Heading3"/>
        <w:spacing w:line="360" w:lineRule="auto"/>
        <w:rPr>
          <w:rFonts w:cs="Times New Roman"/>
          <w:b w:val="0"/>
          <w:bCs w:val="0"/>
          <w:szCs w:val="24"/>
        </w:rPr>
      </w:pPr>
      <w:proofErr w:type="gramStart"/>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w:t>
      </w:r>
      <w:proofErr w:type="gramEnd"/>
      <w:r w:rsidRPr="00B57DB5">
        <w:rPr>
          <w:rFonts w:cs="Times New Roman"/>
          <w:b w:val="0"/>
          <w:bCs w:val="0"/>
          <w:szCs w:val="24"/>
        </w:rPr>
        <w:t xml:space="preserve">  No important comparisons were made using this estimated data, but the data were used as a starting point for graphing C</w:t>
      </w:r>
      <w:proofErr w:type="gramStart"/>
      <w:r w:rsidRPr="00B57DB5">
        <w:rPr>
          <w:rFonts w:cs="Times New Roman"/>
          <w:b w:val="0"/>
          <w:bCs w:val="0"/>
          <w:szCs w:val="24"/>
        </w:rPr>
        <w:t>:N</w:t>
      </w:r>
      <w:proofErr w:type="gramEnd"/>
      <w:r w:rsidRPr="00B57DB5">
        <w:rPr>
          <w:rFonts w:cs="Times New Roman"/>
          <w:b w:val="0"/>
          <w:bCs w:val="0"/>
          <w:szCs w:val="24"/>
        </w:rPr>
        <w:t xml:space="preserve"> ratios in different depth increments and fitting curves to root accumulation.  </w:t>
      </w:r>
      <w:proofErr w:type="spellStart"/>
      <w:r w:rsidRPr="00B57DB5">
        <w:rPr>
          <w:rFonts w:cs="Times New Roman"/>
          <w:b w:val="0"/>
          <w:bCs w:val="0"/>
          <w:szCs w:val="24"/>
        </w:rPr>
        <w:t>Carbon</w:t>
      </w:r>
      <w:proofErr w:type="gramStart"/>
      <w:r w:rsidRPr="00B57DB5">
        <w:rPr>
          <w:rFonts w:cs="Times New Roman"/>
          <w:b w:val="0"/>
          <w:bCs w:val="0"/>
          <w:szCs w:val="24"/>
        </w:rPr>
        <w:t>:N</w:t>
      </w:r>
      <w:proofErr w:type="spellEnd"/>
      <w:proofErr w:type="gramEnd"/>
      <w:r w:rsidRPr="00B57DB5">
        <w:rPr>
          <w:rFonts w:cs="Times New Roman"/>
          <w:b w:val="0"/>
          <w:bCs w:val="0"/>
          <w:szCs w:val="24"/>
        </w:rPr>
        <w:t xml:space="preserve"> ratios were compared between treatments within years within depths and between years within treatments within depths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w:t>
      </w:r>
    </w:p>
    <w:p w14:paraId="39713436" w14:textId="6EBD5E9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each growing season was subset by depth increment and </w:t>
      </w:r>
      <w:proofErr w:type="gramStart"/>
      <w:r w:rsidRPr="00B57DB5">
        <w:rPr>
          <w:rFonts w:cs="Times New Roman"/>
          <w:b w:val="0"/>
          <w:bCs w:val="0"/>
          <w:szCs w:val="24"/>
        </w:rPr>
        <w:t>each subset was fit by both a logistic model and a linear model for each plot</w:t>
      </w:r>
      <w:proofErr w:type="gramEnd"/>
      <w:r w:rsidRPr="00B57DB5">
        <w:rPr>
          <w:rFonts w:cs="Times New Roman"/>
          <w:b w:val="0"/>
          <w:bCs w:val="0"/>
          <w:szCs w:val="24"/>
        </w:rPr>
        <w:t xml:space="preserve">.  Logistic models and linear models </w:t>
      </w:r>
      <w:proofErr w:type="gramStart"/>
      <w:r w:rsidRPr="00B57DB5">
        <w:rPr>
          <w:rFonts w:cs="Times New Roman"/>
          <w:b w:val="0"/>
          <w:bCs w:val="0"/>
          <w:szCs w:val="24"/>
        </w:rPr>
        <w:t>were compared</w:t>
      </w:r>
      <w:proofErr w:type="gramEnd"/>
      <w:r w:rsidRPr="00B57DB5">
        <w:rPr>
          <w:rFonts w:cs="Times New Roman"/>
          <w:b w:val="0"/>
          <w:bCs w:val="0"/>
          <w:szCs w:val="24"/>
        </w:rPr>
        <w:t xml:space="preserve"> against each other using </w:t>
      </w:r>
      <w:proofErr w:type="spellStart"/>
      <w:r w:rsidRPr="00B57DB5">
        <w:rPr>
          <w:rFonts w:cs="Times New Roman"/>
          <w:b w:val="0"/>
          <w:bCs w:val="0"/>
          <w:szCs w:val="24"/>
        </w:rPr>
        <w:t>Akaike’s</w:t>
      </w:r>
      <w:proofErr w:type="spellEnd"/>
      <w:r w:rsidRPr="00B57DB5">
        <w:rPr>
          <w:rFonts w:cs="Times New Roman"/>
          <w:b w:val="0"/>
          <w:bCs w:val="0"/>
          <w:szCs w:val="24"/>
        </w:rPr>
        <w:t xml:space="preserve"> Information Criterion (AIC) and the model with the lowest AIC was chosen.  The AIC was not greatly different for any of the comparisons, but the logistic model had the best fit for every depth.  Model fits and comparisons were done using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w:t>
      </w:r>
      <w:ins w:id="28" w:author="Dietzel, Ranae N [AGRON]" w:date="2017-06-13T14:13:00Z">
        <w:r w:rsidR="00A66BC2">
          <w:rPr>
            <w:rFonts w:cs="Times New Roman"/>
            <w:b w:val="0"/>
            <w:bCs w:val="0"/>
            <w:szCs w:val="24"/>
          </w:rPr>
          <w:t xml:space="preserve"> and </w:t>
        </w:r>
        <w:proofErr w:type="gramStart"/>
        <w:r w:rsidR="00A66BC2">
          <w:rPr>
            <w:rFonts w:cs="Times New Roman"/>
            <w:b w:val="0"/>
            <w:bCs w:val="0"/>
            <w:szCs w:val="24"/>
          </w:rPr>
          <w:t xml:space="preserve">methods are explained in more detail by </w:t>
        </w:r>
        <w:proofErr w:type="spellStart"/>
        <w:r w:rsidR="00A66BC2">
          <w:rPr>
            <w:rFonts w:cs="Times New Roman"/>
            <w:b w:val="0"/>
            <w:bCs w:val="0"/>
            <w:szCs w:val="24"/>
          </w:rPr>
          <w:t>Pinheiro</w:t>
        </w:r>
        <w:proofErr w:type="spellEnd"/>
        <w:r w:rsidR="00A66BC2">
          <w:rPr>
            <w:rFonts w:cs="Times New Roman"/>
            <w:b w:val="0"/>
            <w:bCs w:val="0"/>
            <w:szCs w:val="24"/>
          </w:rPr>
          <w:t xml:space="preserve"> and Bates (2000)</w:t>
        </w:r>
      </w:ins>
      <w:proofErr w:type="gramEnd"/>
      <w:r w:rsidRPr="00B57DB5">
        <w:rPr>
          <w:rFonts w:cs="Times New Roman"/>
          <w:b w:val="0"/>
          <w:bCs w:val="0"/>
          <w:szCs w:val="24"/>
        </w:rPr>
        <w:t>.</w:t>
      </w:r>
      <w:ins w:id="29" w:author="Dietzel, Ranae N [AGRON]" w:date="2017-06-13T14:13:00Z">
        <w:r w:rsidR="00A66BC2">
          <w:rPr>
            <w:rFonts w:cs="Times New Roman"/>
            <w:b w:val="0"/>
            <w:bCs w:val="0"/>
            <w:szCs w:val="24"/>
          </w:rPr>
          <w:t xml:space="preserve"> </w:t>
        </w:r>
      </w:ins>
      <w:r w:rsidRPr="00B57DB5">
        <w:rPr>
          <w:rFonts w:cs="Times New Roman"/>
          <w:b w:val="0"/>
          <w:bCs w:val="0"/>
          <w:szCs w:val="24"/>
        </w:rPr>
        <w:t xml:space="preserve">  </w:t>
      </w:r>
    </w:p>
    <w:p w14:paraId="46ECDD53" w14:textId="5ACE49FC"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first derivative of the logistic model was used to calculate the daily rate of root mass </w:t>
      </w:r>
      <w:proofErr w:type="gramStart"/>
      <w:r w:rsidRPr="00B57DB5">
        <w:rPr>
          <w:rFonts w:cs="Times New Roman"/>
          <w:b w:val="0"/>
          <w:bCs w:val="0"/>
          <w:szCs w:val="24"/>
        </w:rPr>
        <w:t>accumulation</w:t>
      </w:r>
      <w:ins w:id="30" w:author="Dietzel, Ranae N [AGRON]" w:date="2017-06-13T14:15:00Z">
        <w:r w:rsidR="00A66BC2">
          <w:rPr>
            <w:rFonts w:cs="Times New Roman"/>
            <w:b w:val="0"/>
            <w:bCs w:val="0"/>
            <w:szCs w:val="24"/>
          </w:rPr>
          <w:t>,</w:t>
        </w:r>
        <w:proofErr w:type="gramEnd"/>
        <w:r w:rsidR="00A66BC2">
          <w:rPr>
            <w:rFonts w:cs="Times New Roman"/>
            <w:b w:val="0"/>
            <w:bCs w:val="0"/>
            <w:szCs w:val="24"/>
          </w:rPr>
          <w:t xml:space="preserve"> or the net gain of root mass each day</w:t>
        </w:r>
      </w:ins>
      <w:r w:rsidRPr="00B57DB5">
        <w:rPr>
          <w:rFonts w:cs="Times New Roman"/>
          <w:b w:val="0"/>
          <w:bCs w:val="0"/>
          <w:szCs w:val="24"/>
        </w:rPr>
        <w:t xml:space="preserve">.  Parameters from the logistic model </w:t>
      </w:r>
      <w:proofErr w:type="gramStart"/>
      <w:r w:rsidRPr="00B57DB5">
        <w:rPr>
          <w:rFonts w:cs="Times New Roman"/>
          <w:b w:val="0"/>
          <w:bCs w:val="0"/>
          <w:szCs w:val="24"/>
        </w:rPr>
        <w:t>were used</w:t>
      </w:r>
      <w:proofErr w:type="gramEnd"/>
      <w:r w:rsidRPr="00B57DB5">
        <w:rPr>
          <w:rFonts w:cs="Times New Roman"/>
          <w:b w:val="0"/>
          <w:bCs w:val="0"/>
          <w:szCs w:val="24"/>
        </w:rPr>
        <w:t xml:space="preserve"> to predict both amount and rate of accumulation for each day for each depth in each plot of the experiment.  These predictions </w:t>
      </w:r>
      <w:proofErr w:type="gramStart"/>
      <w:r w:rsidRPr="00B57DB5">
        <w:rPr>
          <w:rFonts w:cs="Times New Roman"/>
          <w:b w:val="0"/>
          <w:bCs w:val="0"/>
          <w:szCs w:val="24"/>
        </w:rPr>
        <w:t>were averaged for each treatment and plotted</w:t>
      </w:r>
      <w:proofErr w:type="gramEnd"/>
      <w:r w:rsidRPr="00B57DB5">
        <w:rPr>
          <w:rFonts w:cs="Times New Roman"/>
          <w:b w:val="0"/>
          <w:bCs w:val="0"/>
          <w:szCs w:val="24"/>
        </w:rPr>
        <w:t xml:space="preserve">.  The annual mean rate </w:t>
      </w:r>
      <w:proofErr w:type="gramStart"/>
      <w:r w:rsidRPr="00B57DB5">
        <w:rPr>
          <w:rFonts w:cs="Times New Roman"/>
          <w:b w:val="0"/>
          <w:bCs w:val="0"/>
          <w:szCs w:val="24"/>
        </w:rPr>
        <w:t>was calculated</w:t>
      </w:r>
      <w:proofErr w:type="gramEnd"/>
      <w:r w:rsidRPr="00B57DB5">
        <w:rPr>
          <w:rFonts w:cs="Times New Roman"/>
          <w:b w:val="0"/>
          <w:bCs w:val="0"/>
          <w:szCs w:val="24"/>
        </w:rPr>
        <w:t xml:space="preserve"> by averaging accumulation rates across each growing season for each depth in each plot.  Comparisons of rates between treatments within depths and within years and comparisons of rates between depths within treatments within years </w:t>
      </w:r>
      <w:proofErr w:type="gramStart"/>
      <w:r w:rsidRPr="00B57DB5">
        <w:rPr>
          <w:rFonts w:cs="Times New Roman"/>
          <w:b w:val="0"/>
          <w:bCs w:val="0"/>
          <w:szCs w:val="24"/>
        </w:rPr>
        <w:t>were made</w:t>
      </w:r>
      <w:proofErr w:type="gramEnd"/>
      <w:r w:rsidRPr="00B57DB5">
        <w:rPr>
          <w:rFonts w:cs="Times New Roman"/>
          <w:b w:val="0"/>
          <w:bCs w:val="0"/>
          <w:szCs w:val="24"/>
        </w:rPr>
        <w:t xml:space="preserve"> with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glmmix</w:t>
      </w:r>
      <w:proofErr w:type="spellEnd"/>
      <w:r w:rsidRPr="00B57DB5">
        <w:rPr>
          <w:rFonts w:cs="Times New Roman"/>
          <w:b w:val="0"/>
          <w:bCs w:val="0"/>
          <w:szCs w:val="24"/>
        </w:rPr>
        <w:t xml:space="preserve"> in SAS.</w:t>
      </w:r>
    </w:p>
    <w:p w14:paraId="07F38D9A" w14:textId="11D1716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00CC65A8">
        <w:rPr>
          <w:rFonts w:cs="Times New Roman"/>
          <w:b w:val="0"/>
          <w:bCs w:val="0"/>
          <w:szCs w:val="24"/>
        </w:rPr>
        <w:t xml:space="preserve">relative </w:t>
      </w:r>
      <w:r w:rsidRPr="00B57DB5">
        <w:rPr>
          <w:rFonts w:cs="Times New Roman"/>
          <w:b w:val="0"/>
          <w:bCs w:val="0"/>
          <w:szCs w:val="24"/>
        </w:rPr>
        <w:t xml:space="preserve">accumulation rates among treatments and soil depths. An average daily root mass accumulation rate </w:t>
      </w:r>
      <w:proofErr w:type="gramStart"/>
      <w:r w:rsidRPr="00B57DB5">
        <w:rPr>
          <w:rFonts w:cs="Times New Roman"/>
          <w:b w:val="0"/>
          <w:bCs w:val="0"/>
          <w:szCs w:val="24"/>
        </w:rPr>
        <w:t>was calculated</w:t>
      </w:r>
      <w:proofErr w:type="gramEnd"/>
      <w:r w:rsidRPr="00B57DB5">
        <w:rPr>
          <w:rFonts w:cs="Times New Roman"/>
          <w:b w:val="0"/>
          <w:bCs w:val="0"/>
          <w:szCs w:val="24"/>
        </w:rPr>
        <w:t xml:space="preserve"> by considering the period of possible root growth and decomposition to be between April 1st and November 30</w:t>
      </w:r>
      <w:r w:rsidRPr="00794933">
        <w:rPr>
          <w:rFonts w:cs="Times New Roman"/>
          <w:b w:val="0"/>
          <w:bCs w:val="0"/>
          <w:szCs w:val="24"/>
          <w:vertAlign w:val="superscript"/>
          <w:rPrChange w:id="31" w:author="Dietzel, Ranae N [AGRON]" w:date="2017-06-13T14:39:00Z">
            <w:rPr>
              <w:rFonts w:cs="Times New Roman"/>
              <w:b w:val="0"/>
              <w:bCs w:val="0"/>
              <w:szCs w:val="24"/>
            </w:rPr>
          </w:rPrChange>
        </w:rPr>
        <w:t>th</w:t>
      </w:r>
      <w:ins w:id="32" w:author="Dietzel, Ranae N [AGRON]" w:date="2017-06-13T14:39:00Z">
        <w:r w:rsidR="00794933">
          <w:rPr>
            <w:rFonts w:cs="Times New Roman"/>
            <w:b w:val="0"/>
            <w:bCs w:val="0"/>
            <w:szCs w:val="24"/>
          </w:rPr>
          <w:t xml:space="preserve"> (the approximate growing season)</w:t>
        </w:r>
      </w:ins>
      <w:r w:rsidRPr="00B57DB5">
        <w:rPr>
          <w:rFonts w:cs="Times New Roman"/>
          <w:b w:val="0"/>
          <w:bCs w:val="0"/>
          <w:szCs w:val="24"/>
        </w:rPr>
        <w:t xml:space="preserve"> of each year.    </w:t>
      </w:r>
    </w:p>
    <w:p w14:paraId="258BF542" w14:textId="2EFB1BB3"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w:t>
      </w:r>
      <w:proofErr w:type="spellStart"/>
      <w:r w:rsidRPr="00B57DB5">
        <w:rPr>
          <w:rFonts w:cs="Times New Roman"/>
          <w:b w:val="0"/>
          <w:bCs w:val="0"/>
          <w:szCs w:val="24"/>
        </w:rPr>
        <w:t>mrt</w:t>
      </w:r>
      <w:proofErr w:type="spellEnd"/>
      <w:r w:rsidRPr="00B57DB5">
        <w:rPr>
          <w:rFonts w:cs="Times New Roman"/>
          <w:b w:val="0"/>
          <w:bCs w:val="0"/>
          <w:szCs w:val="24"/>
        </w:rPr>
        <w:t xml:space="preserve">) using the equations k = </w:t>
      </w:r>
      <w:ins w:id="33" w:author="Dietzel, Ranae N [AGRON]" w:date="2017-06-13T13:37:00Z">
        <w:r w:rsidR="00A70798">
          <w:rPr>
            <w:rFonts w:cs="Times New Roman"/>
            <w:b w:val="0"/>
            <w:bCs w:val="0"/>
            <w:szCs w:val="24"/>
          </w:rPr>
          <w:t>input</w:t>
        </w:r>
      </w:ins>
      <w:del w:id="34" w:author="Dietzel, Ranae N [AGRON]" w:date="2017-06-13T13:37:00Z">
        <w:r w:rsidRPr="00B57DB5" w:rsidDel="00A70798">
          <w:rPr>
            <w:rFonts w:cs="Times New Roman"/>
            <w:b w:val="0"/>
            <w:bCs w:val="0"/>
            <w:szCs w:val="24"/>
          </w:rPr>
          <w:delText>loss</w:delText>
        </w:r>
      </w:del>
      <w:r w:rsidRPr="00B57DB5">
        <w:rPr>
          <w:rFonts w:cs="Times New Roman"/>
          <w:b w:val="0"/>
          <w:bCs w:val="0"/>
          <w:szCs w:val="24"/>
        </w:rPr>
        <w:t xml:space="preserve">/pool and </w:t>
      </w:r>
      <w:proofErr w:type="spellStart"/>
      <w:r w:rsidRPr="00B57DB5">
        <w:rPr>
          <w:rFonts w:cs="Times New Roman"/>
          <w:b w:val="0"/>
          <w:bCs w:val="0"/>
          <w:szCs w:val="24"/>
        </w:rPr>
        <w:t>mrt</w:t>
      </w:r>
      <w:proofErr w:type="spellEnd"/>
      <w:r w:rsidRPr="00B57DB5">
        <w:rPr>
          <w:rFonts w:cs="Times New Roman"/>
          <w:b w:val="0"/>
          <w:bCs w:val="0"/>
          <w:szCs w:val="24"/>
        </w:rPr>
        <w:t xml:space="preserve"> = 1/k.  Root</w:t>
      </w:r>
      <w:del w:id="35" w:author="Dietzel, Ranae N [AGRON]" w:date="2017-06-13T13:41:00Z">
        <w:r w:rsidRPr="00B57DB5" w:rsidDel="00A70798">
          <w:rPr>
            <w:rFonts w:cs="Times New Roman"/>
            <w:b w:val="0"/>
            <w:bCs w:val="0"/>
            <w:szCs w:val="24"/>
          </w:rPr>
          <w:delText xml:space="preserve"> pool</w:delText>
        </w:r>
      </w:del>
      <w:r w:rsidRPr="00B57DB5">
        <w:rPr>
          <w:rFonts w:cs="Times New Roman"/>
          <w:b w:val="0"/>
          <w:bCs w:val="0"/>
          <w:szCs w:val="24"/>
        </w:rPr>
        <w:t xml:space="preserve"> </w:t>
      </w:r>
      <w:del w:id="36" w:author="Dietzel, Ranae N [AGRON]" w:date="2017-06-13T13:39:00Z">
        <w:r w:rsidRPr="00B57DB5" w:rsidDel="00A70798">
          <w:rPr>
            <w:rFonts w:cs="Times New Roman"/>
            <w:b w:val="0"/>
            <w:bCs w:val="0"/>
            <w:szCs w:val="24"/>
          </w:rPr>
          <w:delText xml:space="preserve">loss during each year was calculated as the difference between the mass accumulated during that year and the gain measured by in-situ growth cores. </w:delText>
        </w:r>
      </w:del>
      <w:ins w:id="37" w:author="Dietzel, Ranae N [AGRON]" w:date="2017-06-13T13:39:00Z">
        <w:r w:rsidR="00A70798">
          <w:rPr>
            <w:rFonts w:cs="Times New Roman"/>
            <w:b w:val="0"/>
            <w:bCs w:val="0"/>
            <w:szCs w:val="24"/>
          </w:rPr>
          <w:t xml:space="preserve">input </w:t>
        </w:r>
        <w:r w:rsidR="00A70798">
          <w:rPr>
            <w:rFonts w:cs="Times New Roman"/>
            <w:b w:val="0"/>
            <w:bCs w:val="0"/>
            <w:szCs w:val="24"/>
          </w:rPr>
          <w:lastRenderedPageBreak/>
          <w:t>values were calculated from the in-situ growth cores</w:t>
        </w:r>
      </w:ins>
      <w:ins w:id="38" w:author="Dietzel, Ranae N [AGRON]" w:date="2017-06-13T13:40:00Z">
        <w:r w:rsidR="00A70798">
          <w:rPr>
            <w:rFonts w:cs="Times New Roman"/>
            <w:b w:val="0"/>
            <w:bCs w:val="0"/>
            <w:szCs w:val="24"/>
          </w:rPr>
          <w:t xml:space="preserve"> and functional growth analysis described by </w:t>
        </w:r>
        <w:proofErr w:type="spellStart"/>
        <w:r w:rsidR="00A70798">
          <w:rPr>
            <w:rFonts w:cs="Times New Roman"/>
            <w:b w:val="0"/>
            <w:bCs w:val="0"/>
            <w:szCs w:val="24"/>
          </w:rPr>
          <w:t>Dietzel</w:t>
        </w:r>
        <w:proofErr w:type="spellEnd"/>
        <w:r w:rsidR="00A70798">
          <w:rPr>
            <w:rFonts w:cs="Times New Roman"/>
            <w:b w:val="0"/>
            <w:bCs w:val="0"/>
            <w:szCs w:val="24"/>
          </w:rPr>
          <w:t xml:space="preserve"> and </w:t>
        </w:r>
        <w:proofErr w:type="spellStart"/>
        <w:r w:rsidR="00A70798">
          <w:rPr>
            <w:rFonts w:cs="Times New Roman"/>
            <w:b w:val="0"/>
            <w:bCs w:val="0"/>
            <w:szCs w:val="24"/>
          </w:rPr>
          <w:t>Liebman</w:t>
        </w:r>
        <w:proofErr w:type="spellEnd"/>
        <w:r w:rsidR="00A70798">
          <w:rPr>
            <w:rFonts w:cs="Times New Roman"/>
            <w:b w:val="0"/>
            <w:bCs w:val="0"/>
            <w:szCs w:val="24"/>
          </w:rPr>
          <w:t xml:space="preserve"> (2015).</w:t>
        </w:r>
      </w:ins>
      <w:r w:rsidRPr="00B57DB5">
        <w:rPr>
          <w:rFonts w:cs="Times New Roman"/>
          <w:b w:val="0"/>
          <w:bCs w:val="0"/>
          <w:szCs w:val="24"/>
        </w:rPr>
        <w:t xml:space="preserve"> The root mass measured at the end of each year was the pool value.</w:t>
      </w:r>
    </w:p>
    <w:p w14:paraId="054CB42E" w14:textId="76636B6E" w:rsidR="00532388" w:rsidRDefault="00451A08" w:rsidP="00B57DB5">
      <w:pPr>
        <w:pStyle w:val="Heading3"/>
        <w:spacing w:line="360" w:lineRule="auto"/>
        <w:rPr>
          <w:rFonts w:cs="Times New Roman"/>
          <w:b w:val="0"/>
          <w:bCs w:val="0"/>
          <w:szCs w:val="24"/>
        </w:rPr>
      </w:pPr>
      <w:r>
        <w:rPr>
          <w:rFonts w:cs="Times New Roman"/>
          <w:b w:val="0"/>
          <w:bCs w:val="0"/>
          <w:szCs w:val="24"/>
        </w:rPr>
        <w:t>The height and volume of r</w:t>
      </w:r>
      <w:r w:rsidRPr="00B57DB5">
        <w:rPr>
          <w:rFonts w:cs="Times New Roman"/>
          <w:b w:val="0"/>
          <w:bCs w:val="0"/>
          <w:szCs w:val="24"/>
        </w:rPr>
        <w:t xml:space="preserve">oot </w:t>
      </w:r>
      <w:r w:rsidR="00B57DB5" w:rsidRPr="00B57DB5">
        <w:rPr>
          <w:rFonts w:cs="Times New Roman"/>
          <w:b w:val="0"/>
          <w:bCs w:val="0"/>
          <w:szCs w:val="24"/>
        </w:rPr>
        <w:t xml:space="preserve">samples </w:t>
      </w:r>
      <w:r>
        <w:rPr>
          <w:rFonts w:cs="Times New Roman"/>
          <w:b w:val="0"/>
          <w:bCs w:val="0"/>
          <w:szCs w:val="24"/>
        </w:rPr>
        <w:t xml:space="preserve">varied among </w:t>
      </w:r>
      <w:r w:rsidR="00B57DB5" w:rsidRPr="00B57DB5">
        <w:rPr>
          <w:rFonts w:cs="Times New Roman"/>
          <w:b w:val="0"/>
          <w:bCs w:val="0"/>
          <w:szCs w:val="24"/>
        </w:rPr>
        <w:t>depth increments, making visual comparisons among depths, such as 0-5 cm and 60-100 cm, difficult. Thus</w:t>
      </w:r>
      <w:r>
        <w:rPr>
          <w:rFonts w:cs="Times New Roman"/>
          <w:b w:val="0"/>
          <w:bCs w:val="0"/>
          <w:szCs w:val="24"/>
        </w:rPr>
        <w:t>,</w:t>
      </w:r>
      <w:r w:rsidR="00B57DB5" w:rsidRPr="00B57DB5">
        <w:rPr>
          <w:rFonts w:cs="Times New Roman"/>
          <w:b w:val="0"/>
          <w:bCs w:val="0"/>
          <w:szCs w:val="24"/>
        </w:rPr>
        <w:t xml:space="preserve"> splines </w:t>
      </w:r>
      <w:proofErr w:type="gramStart"/>
      <w:r w:rsidR="00B57DB5" w:rsidRPr="00B57DB5">
        <w:rPr>
          <w:rFonts w:cs="Times New Roman"/>
          <w:b w:val="0"/>
          <w:bCs w:val="0"/>
          <w:szCs w:val="24"/>
        </w:rPr>
        <w:t xml:space="preserve">were fit to the data and integrated by 5 cm depths to </w:t>
      </w:r>
      <w:r>
        <w:rPr>
          <w:rFonts w:cs="Times New Roman"/>
          <w:b w:val="0"/>
          <w:bCs w:val="0"/>
          <w:szCs w:val="24"/>
        </w:rPr>
        <w:t>facilitate</w:t>
      </w:r>
      <w:r w:rsidR="00B57DB5" w:rsidRPr="00B57DB5">
        <w:rPr>
          <w:rFonts w:cs="Times New Roman"/>
          <w:b w:val="0"/>
          <w:bCs w:val="0"/>
          <w:szCs w:val="24"/>
        </w:rPr>
        <w:t xml:space="preserve"> visualization of root and soil organic C distribution in the soil profile</w:t>
      </w:r>
      <w:proofErr w:type="gramEnd"/>
      <w:r w:rsidR="00B57DB5" w:rsidRPr="00B57DB5">
        <w:rPr>
          <w:rFonts w:cs="Times New Roman"/>
          <w:b w:val="0"/>
          <w:bCs w:val="0"/>
          <w:szCs w:val="24"/>
        </w:rPr>
        <w:t>.</w:t>
      </w:r>
    </w:p>
    <w:p w14:paraId="6AA8FBF6" w14:textId="77777777" w:rsidR="00532388" w:rsidRPr="00532388" w:rsidRDefault="00532388" w:rsidP="00532388">
      <w:pPr>
        <w:spacing w:line="240" w:lineRule="auto"/>
        <w:rPr>
          <w:b/>
          <w:szCs w:val="20"/>
        </w:rPr>
      </w:pPr>
      <w:proofErr w:type="gramStart"/>
      <w:r w:rsidRPr="00532388">
        <w:rPr>
          <w:b/>
          <w:szCs w:val="20"/>
        </w:rPr>
        <w:t>3</w:t>
      </w:r>
      <w:proofErr w:type="gramEnd"/>
      <w:r w:rsidRPr="00532388">
        <w:rPr>
          <w:b/>
          <w:szCs w:val="20"/>
        </w:rPr>
        <w:t xml:space="preserve"> Results</w:t>
      </w:r>
    </w:p>
    <w:p w14:paraId="6FD6EF7F" w14:textId="77777777" w:rsidR="00532388" w:rsidRPr="00532388" w:rsidRDefault="00532388" w:rsidP="00532388">
      <w:pPr>
        <w:spacing w:line="240" w:lineRule="auto"/>
        <w:rPr>
          <w:szCs w:val="20"/>
          <w:u w:val="single"/>
        </w:rPr>
      </w:pPr>
    </w:p>
    <w:p w14:paraId="23AEC0E4" w14:textId="3755F15D" w:rsidR="00532388" w:rsidRDefault="00554D80" w:rsidP="00554D80">
      <w:pPr>
        <w:ind w:left="1440"/>
        <w:jc w:val="left"/>
        <w:rPr>
          <w:szCs w:val="20"/>
        </w:rPr>
      </w:pPr>
      <w:r>
        <w:rPr>
          <w:szCs w:val="20"/>
        </w:rPr>
        <w:t xml:space="preserve">        </w:t>
      </w:r>
      <w:r w:rsidR="006C6BC4">
        <w:rPr>
          <w:szCs w:val="20"/>
        </w:rPr>
        <w:t xml:space="preserve">Table </w:t>
      </w:r>
      <w:r w:rsidR="008E35D4">
        <w:rPr>
          <w:szCs w:val="20"/>
        </w:rPr>
        <w:t>1</w:t>
      </w:r>
      <w:r w:rsidR="00532388" w:rsidRPr="00532388">
        <w:rPr>
          <w:szCs w:val="20"/>
        </w:rPr>
        <w:t>. Soil characteristics</w:t>
      </w:r>
      <w:r w:rsidR="0067549D">
        <w:rPr>
          <w:szCs w:val="20"/>
        </w:rPr>
        <w:t xml:space="preserve"> measured at the establishment of the experiment.</w:t>
      </w:r>
    </w:p>
    <w:tbl>
      <w:tblPr>
        <w:tblW w:w="0" w:type="pct"/>
        <w:jc w:val="center"/>
        <w:tblLook w:val="07E0" w:firstRow="1" w:lastRow="1" w:firstColumn="1" w:lastColumn="1" w:noHBand="1" w:noVBand="1"/>
      </w:tblPr>
      <w:tblGrid>
        <w:gridCol w:w="783"/>
        <w:gridCol w:w="1278"/>
        <w:gridCol w:w="566"/>
        <w:gridCol w:w="822"/>
        <w:gridCol w:w="833"/>
        <w:gridCol w:w="966"/>
        <w:gridCol w:w="844"/>
        <w:gridCol w:w="944"/>
      </w:tblGrid>
      <w:tr w:rsidR="001070FF" w14:paraId="24A9C74B" w14:textId="77777777" w:rsidTr="00554D80">
        <w:trPr>
          <w:jc w:val="center"/>
        </w:trPr>
        <w:tc>
          <w:tcPr>
            <w:tcW w:w="0" w:type="auto"/>
            <w:tcBorders>
              <w:top w:val="nil"/>
              <w:left w:val="nil"/>
              <w:bottom w:val="single" w:sz="4" w:space="0" w:color="auto"/>
              <w:right w:val="nil"/>
            </w:tcBorders>
            <w:vAlign w:val="center"/>
            <w:hideMark/>
          </w:tcPr>
          <w:p w14:paraId="5B65F948" w14:textId="77777777" w:rsidR="001070FF" w:rsidRPr="00B901D7" w:rsidRDefault="001070FF">
            <w:pPr>
              <w:pStyle w:val="Compact"/>
              <w:rPr>
                <w:sz w:val="20"/>
                <w:szCs w:val="20"/>
              </w:rPr>
            </w:pPr>
            <w:r w:rsidRPr="00B901D7">
              <w:rPr>
                <w:sz w:val="20"/>
                <w:szCs w:val="20"/>
              </w:rPr>
              <w:t>Depth</w:t>
            </w:r>
          </w:p>
        </w:tc>
        <w:tc>
          <w:tcPr>
            <w:tcW w:w="0" w:type="auto"/>
            <w:tcBorders>
              <w:top w:val="nil"/>
              <w:left w:val="nil"/>
              <w:bottom w:val="single" w:sz="4" w:space="0" w:color="auto"/>
              <w:right w:val="nil"/>
            </w:tcBorders>
            <w:vAlign w:val="center"/>
            <w:hideMark/>
          </w:tcPr>
          <w:p w14:paraId="1287DEBF" w14:textId="77777777" w:rsidR="001070FF" w:rsidRPr="00B901D7" w:rsidRDefault="008E35D4" w:rsidP="008E35D4">
            <w:pPr>
              <w:pStyle w:val="Compact"/>
              <w:jc w:val="center"/>
              <w:rPr>
                <w:sz w:val="20"/>
                <w:szCs w:val="20"/>
              </w:rPr>
            </w:pPr>
            <w:r w:rsidRPr="00B901D7">
              <w:rPr>
                <w:sz w:val="20"/>
                <w:szCs w:val="20"/>
              </w:rPr>
              <w:t>Bulk Density</w:t>
            </w:r>
          </w:p>
          <w:p w14:paraId="72191EB0" w14:textId="7858C16F" w:rsidR="008E35D4" w:rsidRPr="00B901D7" w:rsidRDefault="008E35D4" w:rsidP="008E35D4">
            <w:pPr>
              <w:pStyle w:val="Compact"/>
              <w:jc w:val="center"/>
              <w:rPr>
                <w:sz w:val="20"/>
                <w:szCs w:val="20"/>
              </w:rPr>
            </w:pPr>
            <w:r w:rsidRPr="00B901D7">
              <w:rPr>
                <w:sz w:val="20"/>
                <w:szCs w:val="20"/>
              </w:rPr>
              <w:t>(g cm</w:t>
            </w:r>
            <w:r w:rsidRPr="00B901D7">
              <w:rPr>
                <w:sz w:val="20"/>
                <w:szCs w:val="20"/>
                <w:vertAlign w:val="superscript"/>
              </w:rPr>
              <w:t>-3</w:t>
            </w:r>
            <w:r w:rsidRPr="00B901D7">
              <w:rPr>
                <w:sz w:val="20"/>
                <w:szCs w:val="20"/>
              </w:rPr>
              <w:t>)</w:t>
            </w:r>
          </w:p>
        </w:tc>
        <w:tc>
          <w:tcPr>
            <w:tcW w:w="0" w:type="auto"/>
            <w:tcBorders>
              <w:top w:val="nil"/>
              <w:left w:val="nil"/>
              <w:bottom w:val="single" w:sz="4" w:space="0" w:color="auto"/>
              <w:right w:val="nil"/>
            </w:tcBorders>
            <w:vAlign w:val="center"/>
            <w:hideMark/>
          </w:tcPr>
          <w:p w14:paraId="48BB367B" w14:textId="77777777" w:rsidR="001070FF" w:rsidRPr="00B901D7" w:rsidRDefault="001070FF" w:rsidP="008E35D4">
            <w:pPr>
              <w:pStyle w:val="Compact"/>
              <w:jc w:val="center"/>
              <w:rPr>
                <w:sz w:val="20"/>
                <w:szCs w:val="20"/>
              </w:rPr>
            </w:pPr>
            <w:r w:rsidRPr="00B901D7">
              <w:rPr>
                <w:sz w:val="20"/>
                <w:szCs w:val="20"/>
              </w:rPr>
              <w:t>pH</w:t>
            </w:r>
          </w:p>
        </w:tc>
        <w:tc>
          <w:tcPr>
            <w:tcW w:w="0" w:type="auto"/>
            <w:tcBorders>
              <w:top w:val="nil"/>
              <w:left w:val="nil"/>
              <w:bottom w:val="single" w:sz="4" w:space="0" w:color="auto"/>
              <w:right w:val="nil"/>
            </w:tcBorders>
            <w:vAlign w:val="center"/>
            <w:hideMark/>
          </w:tcPr>
          <w:p w14:paraId="1C0217C3" w14:textId="77777777" w:rsidR="001070FF" w:rsidRPr="00B901D7" w:rsidRDefault="008E35D4" w:rsidP="008E35D4">
            <w:pPr>
              <w:pStyle w:val="Compact"/>
              <w:jc w:val="center"/>
              <w:rPr>
                <w:sz w:val="20"/>
                <w:szCs w:val="20"/>
              </w:rPr>
            </w:pPr>
            <w:r w:rsidRPr="00B901D7">
              <w:rPr>
                <w:sz w:val="20"/>
                <w:szCs w:val="20"/>
              </w:rPr>
              <w:t>Total C</w:t>
            </w:r>
          </w:p>
          <w:p w14:paraId="5125DFEE" w14:textId="63C8AD08"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07AC4590" w14:textId="77777777" w:rsidR="001070FF" w:rsidRPr="00B901D7" w:rsidRDefault="001070FF" w:rsidP="008E35D4">
            <w:pPr>
              <w:pStyle w:val="Compact"/>
              <w:jc w:val="center"/>
              <w:rPr>
                <w:sz w:val="20"/>
                <w:szCs w:val="20"/>
              </w:rPr>
            </w:pPr>
            <w:r w:rsidRPr="00B901D7">
              <w:rPr>
                <w:sz w:val="20"/>
                <w:szCs w:val="20"/>
              </w:rPr>
              <w:t>T</w:t>
            </w:r>
            <w:r w:rsidR="008E35D4" w:rsidRPr="00B901D7">
              <w:rPr>
                <w:sz w:val="20"/>
                <w:szCs w:val="20"/>
              </w:rPr>
              <w:t>otal N</w:t>
            </w:r>
          </w:p>
          <w:p w14:paraId="350C7FBC" w14:textId="169CE25B"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3B8D13B5" w14:textId="4E80E400" w:rsidR="001070FF" w:rsidRPr="00B901D7" w:rsidRDefault="008E35D4" w:rsidP="008E35D4">
            <w:pPr>
              <w:pStyle w:val="Compact"/>
              <w:jc w:val="center"/>
              <w:rPr>
                <w:sz w:val="20"/>
                <w:szCs w:val="20"/>
              </w:rPr>
            </w:pPr>
            <w:r w:rsidRPr="00B901D7">
              <w:rPr>
                <w:sz w:val="20"/>
                <w:szCs w:val="20"/>
              </w:rPr>
              <w:t>Sand (%)</w:t>
            </w:r>
          </w:p>
        </w:tc>
        <w:tc>
          <w:tcPr>
            <w:tcW w:w="0" w:type="auto"/>
            <w:tcBorders>
              <w:top w:val="nil"/>
              <w:left w:val="nil"/>
              <w:bottom w:val="single" w:sz="4" w:space="0" w:color="auto"/>
              <w:right w:val="nil"/>
            </w:tcBorders>
            <w:vAlign w:val="center"/>
            <w:hideMark/>
          </w:tcPr>
          <w:p w14:paraId="2E39DA60" w14:textId="54121E9D" w:rsidR="001070FF" w:rsidRPr="00B901D7" w:rsidRDefault="008E35D4" w:rsidP="008E35D4">
            <w:pPr>
              <w:pStyle w:val="Compact"/>
              <w:jc w:val="center"/>
              <w:rPr>
                <w:sz w:val="20"/>
                <w:szCs w:val="20"/>
              </w:rPr>
            </w:pPr>
            <w:r w:rsidRPr="00B901D7">
              <w:rPr>
                <w:sz w:val="20"/>
                <w:szCs w:val="20"/>
              </w:rPr>
              <w:t>Silt (%)</w:t>
            </w:r>
          </w:p>
        </w:tc>
        <w:tc>
          <w:tcPr>
            <w:tcW w:w="0" w:type="auto"/>
            <w:tcBorders>
              <w:top w:val="nil"/>
              <w:left w:val="nil"/>
              <w:bottom w:val="single" w:sz="4" w:space="0" w:color="auto"/>
              <w:right w:val="nil"/>
            </w:tcBorders>
            <w:vAlign w:val="center"/>
            <w:hideMark/>
          </w:tcPr>
          <w:p w14:paraId="7C7B639F" w14:textId="68B69B9B" w:rsidR="001070FF" w:rsidRPr="00B901D7" w:rsidRDefault="008E35D4" w:rsidP="008E35D4">
            <w:pPr>
              <w:pStyle w:val="Compact"/>
              <w:jc w:val="center"/>
              <w:rPr>
                <w:sz w:val="20"/>
                <w:szCs w:val="20"/>
              </w:rPr>
            </w:pPr>
            <w:r w:rsidRPr="00B901D7">
              <w:rPr>
                <w:sz w:val="20"/>
                <w:szCs w:val="20"/>
              </w:rPr>
              <w:t>Clay (%)</w:t>
            </w:r>
          </w:p>
        </w:tc>
      </w:tr>
      <w:tr w:rsidR="001070FF" w14:paraId="2A109F74" w14:textId="77777777" w:rsidTr="00554D80">
        <w:trPr>
          <w:jc w:val="center"/>
        </w:trPr>
        <w:tc>
          <w:tcPr>
            <w:tcW w:w="0" w:type="auto"/>
            <w:tcBorders>
              <w:top w:val="single" w:sz="4" w:space="0" w:color="auto"/>
            </w:tcBorders>
            <w:hideMark/>
          </w:tcPr>
          <w:p w14:paraId="204F5DE4" w14:textId="77777777" w:rsidR="001070FF" w:rsidRPr="00B901D7" w:rsidRDefault="001070FF">
            <w:pPr>
              <w:pStyle w:val="Compact"/>
              <w:rPr>
                <w:sz w:val="20"/>
                <w:szCs w:val="20"/>
              </w:rPr>
            </w:pPr>
            <w:r w:rsidRPr="00B901D7">
              <w:rPr>
                <w:sz w:val="20"/>
                <w:szCs w:val="20"/>
              </w:rPr>
              <w:t>0-5</w:t>
            </w:r>
          </w:p>
        </w:tc>
        <w:tc>
          <w:tcPr>
            <w:tcW w:w="0" w:type="auto"/>
            <w:tcBorders>
              <w:top w:val="single" w:sz="4" w:space="0" w:color="auto"/>
            </w:tcBorders>
            <w:hideMark/>
          </w:tcPr>
          <w:p w14:paraId="1FD1BEE9" w14:textId="77777777" w:rsidR="001070FF" w:rsidRPr="00B901D7" w:rsidRDefault="001070FF" w:rsidP="008E35D4">
            <w:pPr>
              <w:pStyle w:val="Compact"/>
              <w:jc w:val="center"/>
              <w:rPr>
                <w:sz w:val="20"/>
                <w:szCs w:val="20"/>
              </w:rPr>
            </w:pPr>
            <w:r w:rsidRPr="00B901D7">
              <w:rPr>
                <w:sz w:val="20"/>
                <w:szCs w:val="20"/>
              </w:rPr>
              <w:t>1.28</w:t>
            </w:r>
          </w:p>
        </w:tc>
        <w:tc>
          <w:tcPr>
            <w:tcW w:w="0" w:type="auto"/>
            <w:tcBorders>
              <w:top w:val="single" w:sz="4" w:space="0" w:color="auto"/>
            </w:tcBorders>
            <w:hideMark/>
          </w:tcPr>
          <w:p w14:paraId="4C95A445" w14:textId="77777777" w:rsidR="001070FF" w:rsidRPr="00B901D7" w:rsidRDefault="001070FF">
            <w:pPr>
              <w:pStyle w:val="Compact"/>
              <w:jc w:val="right"/>
              <w:rPr>
                <w:sz w:val="20"/>
                <w:szCs w:val="20"/>
              </w:rPr>
            </w:pPr>
            <w:r w:rsidRPr="00B901D7">
              <w:rPr>
                <w:sz w:val="20"/>
                <w:szCs w:val="20"/>
              </w:rPr>
              <w:t>6.36</w:t>
            </w:r>
          </w:p>
        </w:tc>
        <w:tc>
          <w:tcPr>
            <w:tcW w:w="0" w:type="auto"/>
            <w:tcBorders>
              <w:top w:val="single" w:sz="4" w:space="0" w:color="auto"/>
            </w:tcBorders>
            <w:hideMark/>
          </w:tcPr>
          <w:p w14:paraId="23CBCAAD" w14:textId="77777777" w:rsidR="001070FF" w:rsidRPr="00B901D7" w:rsidRDefault="001070FF">
            <w:pPr>
              <w:pStyle w:val="Compact"/>
              <w:jc w:val="right"/>
              <w:rPr>
                <w:sz w:val="20"/>
                <w:szCs w:val="20"/>
              </w:rPr>
            </w:pPr>
            <w:r w:rsidRPr="00B901D7">
              <w:rPr>
                <w:sz w:val="20"/>
                <w:szCs w:val="20"/>
              </w:rPr>
              <w:t>2.81</w:t>
            </w:r>
          </w:p>
        </w:tc>
        <w:tc>
          <w:tcPr>
            <w:tcW w:w="0" w:type="auto"/>
            <w:tcBorders>
              <w:top w:val="single" w:sz="4" w:space="0" w:color="auto"/>
            </w:tcBorders>
            <w:hideMark/>
          </w:tcPr>
          <w:p w14:paraId="5C2B1FFE" w14:textId="77777777" w:rsidR="001070FF" w:rsidRPr="00B901D7" w:rsidRDefault="001070FF">
            <w:pPr>
              <w:pStyle w:val="Compact"/>
              <w:jc w:val="right"/>
              <w:rPr>
                <w:sz w:val="20"/>
                <w:szCs w:val="20"/>
              </w:rPr>
            </w:pPr>
            <w:r w:rsidRPr="00B901D7">
              <w:rPr>
                <w:sz w:val="20"/>
                <w:szCs w:val="20"/>
              </w:rPr>
              <w:t>0.24</w:t>
            </w:r>
          </w:p>
        </w:tc>
        <w:tc>
          <w:tcPr>
            <w:tcW w:w="0" w:type="auto"/>
            <w:tcBorders>
              <w:top w:val="single" w:sz="4" w:space="0" w:color="auto"/>
            </w:tcBorders>
            <w:hideMark/>
          </w:tcPr>
          <w:p w14:paraId="7D77489C" w14:textId="77777777" w:rsidR="001070FF" w:rsidRPr="00B901D7" w:rsidRDefault="001070FF">
            <w:pPr>
              <w:pStyle w:val="Compact"/>
              <w:jc w:val="right"/>
              <w:rPr>
                <w:sz w:val="20"/>
                <w:szCs w:val="20"/>
              </w:rPr>
            </w:pPr>
            <w:r w:rsidRPr="00B901D7">
              <w:rPr>
                <w:sz w:val="20"/>
                <w:szCs w:val="20"/>
              </w:rPr>
              <w:t>37.5</w:t>
            </w:r>
          </w:p>
        </w:tc>
        <w:tc>
          <w:tcPr>
            <w:tcW w:w="0" w:type="auto"/>
            <w:tcBorders>
              <w:top w:val="single" w:sz="4" w:space="0" w:color="auto"/>
            </w:tcBorders>
            <w:hideMark/>
          </w:tcPr>
          <w:p w14:paraId="642973BE" w14:textId="77777777" w:rsidR="001070FF" w:rsidRPr="00B901D7" w:rsidRDefault="001070FF">
            <w:pPr>
              <w:pStyle w:val="Compact"/>
              <w:jc w:val="right"/>
              <w:rPr>
                <w:sz w:val="20"/>
                <w:szCs w:val="20"/>
              </w:rPr>
            </w:pPr>
            <w:r w:rsidRPr="00B901D7">
              <w:rPr>
                <w:sz w:val="20"/>
                <w:szCs w:val="20"/>
              </w:rPr>
              <w:t>36.8</w:t>
            </w:r>
          </w:p>
        </w:tc>
        <w:tc>
          <w:tcPr>
            <w:tcW w:w="0" w:type="auto"/>
            <w:tcBorders>
              <w:top w:val="single" w:sz="4" w:space="0" w:color="auto"/>
            </w:tcBorders>
            <w:hideMark/>
          </w:tcPr>
          <w:p w14:paraId="254A2F98" w14:textId="77777777" w:rsidR="001070FF" w:rsidRPr="00B901D7" w:rsidRDefault="001070FF">
            <w:pPr>
              <w:pStyle w:val="Compact"/>
              <w:jc w:val="right"/>
              <w:rPr>
                <w:sz w:val="20"/>
                <w:szCs w:val="20"/>
              </w:rPr>
            </w:pPr>
            <w:r w:rsidRPr="00B901D7">
              <w:rPr>
                <w:sz w:val="20"/>
                <w:szCs w:val="20"/>
              </w:rPr>
              <w:t>25.8</w:t>
            </w:r>
          </w:p>
        </w:tc>
      </w:tr>
      <w:tr w:rsidR="001070FF" w14:paraId="69AEE796" w14:textId="77777777" w:rsidTr="00554D80">
        <w:trPr>
          <w:jc w:val="center"/>
        </w:trPr>
        <w:tc>
          <w:tcPr>
            <w:tcW w:w="0" w:type="auto"/>
            <w:hideMark/>
          </w:tcPr>
          <w:p w14:paraId="5AC1F8AF" w14:textId="77777777" w:rsidR="001070FF" w:rsidRPr="00B901D7" w:rsidRDefault="001070FF">
            <w:pPr>
              <w:pStyle w:val="Compact"/>
              <w:rPr>
                <w:sz w:val="20"/>
                <w:szCs w:val="20"/>
              </w:rPr>
            </w:pPr>
            <w:r w:rsidRPr="00B901D7">
              <w:rPr>
                <w:sz w:val="20"/>
                <w:szCs w:val="20"/>
              </w:rPr>
              <w:t>5-15</w:t>
            </w:r>
          </w:p>
        </w:tc>
        <w:tc>
          <w:tcPr>
            <w:tcW w:w="0" w:type="auto"/>
            <w:hideMark/>
          </w:tcPr>
          <w:p w14:paraId="5E6E3FB8" w14:textId="77777777" w:rsidR="001070FF" w:rsidRPr="00B901D7" w:rsidRDefault="001070FF" w:rsidP="008E35D4">
            <w:pPr>
              <w:pStyle w:val="Compact"/>
              <w:jc w:val="center"/>
              <w:rPr>
                <w:sz w:val="20"/>
                <w:szCs w:val="20"/>
              </w:rPr>
            </w:pPr>
            <w:r w:rsidRPr="00B901D7">
              <w:rPr>
                <w:sz w:val="20"/>
                <w:szCs w:val="20"/>
              </w:rPr>
              <w:t>1.41</w:t>
            </w:r>
          </w:p>
        </w:tc>
        <w:tc>
          <w:tcPr>
            <w:tcW w:w="0" w:type="auto"/>
            <w:hideMark/>
          </w:tcPr>
          <w:p w14:paraId="468F5022" w14:textId="77777777" w:rsidR="001070FF" w:rsidRPr="00B901D7" w:rsidRDefault="001070FF">
            <w:pPr>
              <w:pStyle w:val="Compact"/>
              <w:jc w:val="right"/>
              <w:rPr>
                <w:sz w:val="20"/>
                <w:szCs w:val="20"/>
              </w:rPr>
            </w:pPr>
            <w:r w:rsidRPr="00B901D7">
              <w:rPr>
                <w:sz w:val="20"/>
                <w:szCs w:val="20"/>
              </w:rPr>
              <w:t>5.85</w:t>
            </w:r>
          </w:p>
        </w:tc>
        <w:tc>
          <w:tcPr>
            <w:tcW w:w="0" w:type="auto"/>
            <w:hideMark/>
          </w:tcPr>
          <w:p w14:paraId="0301FD79" w14:textId="77777777" w:rsidR="001070FF" w:rsidRPr="00B901D7" w:rsidRDefault="001070FF">
            <w:pPr>
              <w:pStyle w:val="Compact"/>
              <w:jc w:val="right"/>
              <w:rPr>
                <w:sz w:val="20"/>
                <w:szCs w:val="20"/>
              </w:rPr>
            </w:pPr>
            <w:r w:rsidRPr="00B901D7">
              <w:rPr>
                <w:sz w:val="20"/>
                <w:szCs w:val="20"/>
              </w:rPr>
              <w:t>2.55</w:t>
            </w:r>
          </w:p>
        </w:tc>
        <w:tc>
          <w:tcPr>
            <w:tcW w:w="0" w:type="auto"/>
            <w:hideMark/>
          </w:tcPr>
          <w:p w14:paraId="7E65CB9E" w14:textId="77777777" w:rsidR="001070FF" w:rsidRPr="00B901D7" w:rsidRDefault="001070FF">
            <w:pPr>
              <w:pStyle w:val="Compact"/>
              <w:jc w:val="right"/>
              <w:rPr>
                <w:sz w:val="20"/>
                <w:szCs w:val="20"/>
              </w:rPr>
            </w:pPr>
            <w:r w:rsidRPr="00B901D7">
              <w:rPr>
                <w:sz w:val="20"/>
                <w:szCs w:val="20"/>
              </w:rPr>
              <w:t>0.22</w:t>
            </w:r>
          </w:p>
        </w:tc>
        <w:tc>
          <w:tcPr>
            <w:tcW w:w="0" w:type="auto"/>
            <w:hideMark/>
          </w:tcPr>
          <w:p w14:paraId="2241633D" w14:textId="77777777" w:rsidR="001070FF" w:rsidRPr="00B901D7" w:rsidRDefault="001070FF">
            <w:pPr>
              <w:pStyle w:val="Compact"/>
              <w:jc w:val="right"/>
              <w:rPr>
                <w:sz w:val="20"/>
                <w:szCs w:val="20"/>
              </w:rPr>
            </w:pPr>
            <w:r w:rsidRPr="00B901D7">
              <w:rPr>
                <w:sz w:val="20"/>
                <w:szCs w:val="20"/>
              </w:rPr>
              <w:t>37.5</w:t>
            </w:r>
          </w:p>
        </w:tc>
        <w:tc>
          <w:tcPr>
            <w:tcW w:w="0" w:type="auto"/>
            <w:hideMark/>
          </w:tcPr>
          <w:p w14:paraId="4188E8DC" w14:textId="77777777" w:rsidR="001070FF" w:rsidRPr="00B901D7" w:rsidRDefault="001070FF">
            <w:pPr>
              <w:pStyle w:val="Compact"/>
              <w:jc w:val="right"/>
              <w:rPr>
                <w:sz w:val="20"/>
                <w:szCs w:val="20"/>
              </w:rPr>
            </w:pPr>
            <w:r w:rsidRPr="00B901D7">
              <w:rPr>
                <w:sz w:val="20"/>
                <w:szCs w:val="20"/>
              </w:rPr>
              <w:t>36.0</w:t>
            </w:r>
          </w:p>
        </w:tc>
        <w:tc>
          <w:tcPr>
            <w:tcW w:w="0" w:type="auto"/>
            <w:hideMark/>
          </w:tcPr>
          <w:p w14:paraId="3C5A27A0" w14:textId="77777777" w:rsidR="001070FF" w:rsidRPr="00B901D7" w:rsidRDefault="001070FF">
            <w:pPr>
              <w:pStyle w:val="Compact"/>
              <w:jc w:val="right"/>
              <w:rPr>
                <w:sz w:val="20"/>
                <w:szCs w:val="20"/>
              </w:rPr>
            </w:pPr>
            <w:r w:rsidRPr="00B901D7">
              <w:rPr>
                <w:sz w:val="20"/>
                <w:szCs w:val="20"/>
              </w:rPr>
              <w:t>26.6</w:t>
            </w:r>
          </w:p>
        </w:tc>
      </w:tr>
      <w:tr w:rsidR="001070FF" w14:paraId="0093BAC4" w14:textId="77777777" w:rsidTr="00554D80">
        <w:trPr>
          <w:jc w:val="center"/>
        </w:trPr>
        <w:tc>
          <w:tcPr>
            <w:tcW w:w="0" w:type="auto"/>
            <w:hideMark/>
          </w:tcPr>
          <w:p w14:paraId="75F743C0" w14:textId="77777777" w:rsidR="001070FF" w:rsidRPr="00B901D7" w:rsidRDefault="001070FF">
            <w:pPr>
              <w:pStyle w:val="Compact"/>
              <w:rPr>
                <w:sz w:val="20"/>
                <w:szCs w:val="20"/>
              </w:rPr>
            </w:pPr>
            <w:r w:rsidRPr="00B901D7">
              <w:rPr>
                <w:sz w:val="20"/>
                <w:szCs w:val="20"/>
              </w:rPr>
              <w:t>15-30</w:t>
            </w:r>
          </w:p>
        </w:tc>
        <w:tc>
          <w:tcPr>
            <w:tcW w:w="0" w:type="auto"/>
            <w:hideMark/>
          </w:tcPr>
          <w:p w14:paraId="29EF09EC" w14:textId="77777777" w:rsidR="001070FF" w:rsidRPr="00B901D7" w:rsidRDefault="001070FF" w:rsidP="008E35D4">
            <w:pPr>
              <w:pStyle w:val="Compact"/>
              <w:jc w:val="center"/>
              <w:rPr>
                <w:sz w:val="20"/>
                <w:szCs w:val="20"/>
              </w:rPr>
            </w:pPr>
            <w:r w:rsidRPr="00B901D7">
              <w:rPr>
                <w:sz w:val="20"/>
                <w:szCs w:val="20"/>
              </w:rPr>
              <w:t>1.50</w:t>
            </w:r>
          </w:p>
        </w:tc>
        <w:tc>
          <w:tcPr>
            <w:tcW w:w="0" w:type="auto"/>
            <w:hideMark/>
          </w:tcPr>
          <w:p w14:paraId="525C6F3C" w14:textId="77777777" w:rsidR="001070FF" w:rsidRPr="00B901D7" w:rsidRDefault="001070FF">
            <w:pPr>
              <w:pStyle w:val="Compact"/>
              <w:jc w:val="right"/>
              <w:rPr>
                <w:sz w:val="20"/>
                <w:szCs w:val="20"/>
              </w:rPr>
            </w:pPr>
            <w:r w:rsidRPr="00B901D7">
              <w:rPr>
                <w:sz w:val="20"/>
                <w:szCs w:val="20"/>
              </w:rPr>
              <w:t>5.94</w:t>
            </w:r>
          </w:p>
        </w:tc>
        <w:tc>
          <w:tcPr>
            <w:tcW w:w="0" w:type="auto"/>
            <w:hideMark/>
          </w:tcPr>
          <w:p w14:paraId="3F243C18" w14:textId="77777777" w:rsidR="001070FF" w:rsidRPr="00B901D7" w:rsidRDefault="001070FF">
            <w:pPr>
              <w:pStyle w:val="Compact"/>
              <w:jc w:val="right"/>
              <w:rPr>
                <w:sz w:val="20"/>
                <w:szCs w:val="20"/>
              </w:rPr>
            </w:pPr>
            <w:r w:rsidRPr="00B901D7">
              <w:rPr>
                <w:sz w:val="20"/>
                <w:szCs w:val="20"/>
              </w:rPr>
              <w:t>2.14</w:t>
            </w:r>
          </w:p>
        </w:tc>
        <w:tc>
          <w:tcPr>
            <w:tcW w:w="0" w:type="auto"/>
            <w:hideMark/>
          </w:tcPr>
          <w:p w14:paraId="6C2242C0" w14:textId="77777777" w:rsidR="001070FF" w:rsidRPr="00B901D7" w:rsidRDefault="001070FF">
            <w:pPr>
              <w:pStyle w:val="Compact"/>
              <w:jc w:val="right"/>
              <w:rPr>
                <w:sz w:val="20"/>
                <w:szCs w:val="20"/>
              </w:rPr>
            </w:pPr>
            <w:r w:rsidRPr="00B901D7">
              <w:rPr>
                <w:sz w:val="20"/>
                <w:szCs w:val="20"/>
              </w:rPr>
              <w:t>0.18</w:t>
            </w:r>
          </w:p>
        </w:tc>
        <w:tc>
          <w:tcPr>
            <w:tcW w:w="0" w:type="auto"/>
            <w:hideMark/>
          </w:tcPr>
          <w:p w14:paraId="7967BE60" w14:textId="77777777" w:rsidR="001070FF" w:rsidRPr="00B901D7" w:rsidRDefault="001070FF">
            <w:pPr>
              <w:pStyle w:val="Compact"/>
              <w:jc w:val="right"/>
              <w:rPr>
                <w:sz w:val="20"/>
                <w:szCs w:val="20"/>
              </w:rPr>
            </w:pPr>
            <w:r w:rsidRPr="00B901D7">
              <w:rPr>
                <w:sz w:val="20"/>
                <w:szCs w:val="20"/>
              </w:rPr>
              <w:t>35.4</w:t>
            </w:r>
          </w:p>
        </w:tc>
        <w:tc>
          <w:tcPr>
            <w:tcW w:w="0" w:type="auto"/>
            <w:hideMark/>
          </w:tcPr>
          <w:p w14:paraId="1BFF682E" w14:textId="77777777" w:rsidR="001070FF" w:rsidRPr="00B901D7" w:rsidRDefault="001070FF">
            <w:pPr>
              <w:pStyle w:val="Compact"/>
              <w:jc w:val="right"/>
              <w:rPr>
                <w:sz w:val="20"/>
                <w:szCs w:val="20"/>
              </w:rPr>
            </w:pPr>
            <w:r w:rsidRPr="00B901D7">
              <w:rPr>
                <w:sz w:val="20"/>
                <w:szCs w:val="20"/>
              </w:rPr>
              <w:t>35.8</w:t>
            </w:r>
          </w:p>
        </w:tc>
        <w:tc>
          <w:tcPr>
            <w:tcW w:w="0" w:type="auto"/>
            <w:hideMark/>
          </w:tcPr>
          <w:p w14:paraId="304C7791" w14:textId="77777777" w:rsidR="001070FF" w:rsidRPr="00B901D7" w:rsidRDefault="001070FF">
            <w:pPr>
              <w:pStyle w:val="Compact"/>
              <w:jc w:val="right"/>
              <w:rPr>
                <w:sz w:val="20"/>
                <w:szCs w:val="20"/>
              </w:rPr>
            </w:pPr>
            <w:r w:rsidRPr="00B901D7">
              <w:rPr>
                <w:sz w:val="20"/>
                <w:szCs w:val="20"/>
              </w:rPr>
              <w:t>28.9</w:t>
            </w:r>
          </w:p>
        </w:tc>
      </w:tr>
      <w:tr w:rsidR="001070FF" w14:paraId="77ACC7A4" w14:textId="77777777" w:rsidTr="00554D80">
        <w:trPr>
          <w:jc w:val="center"/>
        </w:trPr>
        <w:tc>
          <w:tcPr>
            <w:tcW w:w="0" w:type="auto"/>
            <w:hideMark/>
          </w:tcPr>
          <w:p w14:paraId="3E709073" w14:textId="77777777" w:rsidR="001070FF" w:rsidRPr="00B901D7" w:rsidRDefault="001070FF">
            <w:pPr>
              <w:pStyle w:val="Compact"/>
              <w:rPr>
                <w:sz w:val="20"/>
                <w:szCs w:val="20"/>
              </w:rPr>
            </w:pPr>
            <w:r w:rsidRPr="00B901D7">
              <w:rPr>
                <w:sz w:val="20"/>
                <w:szCs w:val="20"/>
              </w:rPr>
              <w:t>30-60</w:t>
            </w:r>
          </w:p>
        </w:tc>
        <w:tc>
          <w:tcPr>
            <w:tcW w:w="0" w:type="auto"/>
            <w:hideMark/>
          </w:tcPr>
          <w:p w14:paraId="7F625BCC" w14:textId="77777777" w:rsidR="001070FF" w:rsidRPr="00B901D7" w:rsidRDefault="001070FF" w:rsidP="008E35D4">
            <w:pPr>
              <w:pStyle w:val="Compact"/>
              <w:jc w:val="center"/>
              <w:rPr>
                <w:sz w:val="20"/>
                <w:szCs w:val="20"/>
              </w:rPr>
            </w:pPr>
            <w:r w:rsidRPr="00B901D7">
              <w:rPr>
                <w:sz w:val="20"/>
                <w:szCs w:val="20"/>
              </w:rPr>
              <w:t>1.45</w:t>
            </w:r>
          </w:p>
        </w:tc>
        <w:tc>
          <w:tcPr>
            <w:tcW w:w="0" w:type="auto"/>
            <w:hideMark/>
          </w:tcPr>
          <w:p w14:paraId="7B68AC79"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9AD9876" w14:textId="77777777" w:rsidR="001070FF" w:rsidRPr="00B901D7" w:rsidRDefault="001070FF">
            <w:pPr>
              <w:pStyle w:val="Compact"/>
              <w:jc w:val="right"/>
              <w:rPr>
                <w:sz w:val="20"/>
                <w:szCs w:val="20"/>
              </w:rPr>
            </w:pPr>
            <w:r w:rsidRPr="00B901D7">
              <w:rPr>
                <w:sz w:val="20"/>
                <w:szCs w:val="20"/>
              </w:rPr>
              <w:t>1.23</w:t>
            </w:r>
          </w:p>
        </w:tc>
        <w:tc>
          <w:tcPr>
            <w:tcW w:w="0" w:type="auto"/>
            <w:hideMark/>
          </w:tcPr>
          <w:p w14:paraId="13BEE679" w14:textId="77777777" w:rsidR="001070FF" w:rsidRPr="00B901D7" w:rsidRDefault="001070FF">
            <w:pPr>
              <w:pStyle w:val="Compact"/>
              <w:jc w:val="right"/>
              <w:rPr>
                <w:sz w:val="20"/>
                <w:szCs w:val="20"/>
              </w:rPr>
            </w:pPr>
            <w:r w:rsidRPr="00B901D7">
              <w:rPr>
                <w:sz w:val="20"/>
                <w:szCs w:val="20"/>
              </w:rPr>
              <w:t>0.11</w:t>
            </w:r>
          </w:p>
        </w:tc>
        <w:tc>
          <w:tcPr>
            <w:tcW w:w="0" w:type="auto"/>
            <w:hideMark/>
          </w:tcPr>
          <w:p w14:paraId="1D9C7053" w14:textId="77777777" w:rsidR="001070FF" w:rsidRPr="00B901D7" w:rsidRDefault="001070FF">
            <w:pPr>
              <w:pStyle w:val="Compact"/>
              <w:jc w:val="right"/>
              <w:rPr>
                <w:sz w:val="20"/>
                <w:szCs w:val="20"/>
              </w:rPr>
            </w:pPr>
            <w:r w:rsidRPr="00B901D7">
              <w:rPr>
                <w:sz w:val="20"/>
                <w:szCs w:val="20"/>
              </w:rPr>
              <w:t>NA</w:t>
            </w:r>
          </w:p>
        </w:tc>
        <w:tc>
          <w:tcPr>
            <w:tcW w:w="0" w:type="auto"/>
            <w:hideMark/>
          </w:tcPr>
          <w:p w14:paraId="158DD4C1"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D27B738" w14:textId="77777777" w:rsidR="001070FF" w:rsidRPr="00B901D7" w:rsidRDefault="001070FF">
            <w:pPr>
              <w:pStyle w:val="Compact"/>
              <w:jc w:val="right"/>
              <w:rPr>
                <w:sz w:val="20"/>
                <w:szCs w:val="20"/>
              </w:rPr>
            </w:pPr>
            <w:r w:rsidRPr="00B901D7">
              <w:rPr>
                <w:sz w:val="20"/>
                <w:szCs w:val="20"/>
              </w:rPr>
              <w:t>NA</w:t>
            </w:r>
          </w:p>
        </w:tc>
      </w:tr>
      <w:tr w:rsidR="001070FF" w14:paraId="551354AC" w14:textId="77777777" w:rsidTr="00554D80">
        <w:trPr>
          <w:jc w:val="center"/>
        </w:trPr>
        <w:tc>
          <w:tcPr>
            <w:tcW w:w="0" w:type="auto"/>
            <w:tcBorders>
              <w:bottom w:val="single" w:sz="4" w:space="0" w:color="auto"/>
            </w:tcBorders>
            <w:hideMark/>
          </w:tcPr>
          <w:p w14:paraId="3A73D8C9" w14:textId="77777777" w:rsidR="001070FF" w:rsidRPr="00B901D7" w:rsidRDefault="001070FF">
            <w:pPr>
              <w:pStyle w:val="Compact"/>
              <w:rPr>
                <w:sz w:val="20"/>
                <w:szCs w:val="20"/>
              </w:rPr>
            </w:pPr>
            <w:r w:rsidRPr="00B901D7">
              <w:rPr>
                <w:sz w:val="20"/>
                <w:szCs w:val="20"/>
              </w:rPr>
              <w:t>60-100</w:t>
            </w:r>
          </w:p>
        </w:tc>
        <w:tc>
          <w:tcPr>
            <w:tcW w:w="0" w:type="auto"/>
            <w:tcBorders>
              <w:bottom w:val="single" w:sz="4" w:space="0" w:color="auto"/>
            </w:tcBorders>
            <w:hideMark/>
          </w:tcPr>
          <w:p w14:paraId="09507AC1" w14:textId="77777777" w:rsidR="001070FF" w:rsidRPr="00B901D7" w:rsidRDefault="001070FF" w:rsidP="008E35D4">
            <w:pPr>
              <w:pStyle w:val="Compact"/>
              <w:jc w:val="center"/>
              <w:rPr>
                <w:sz w:val="20"/>
                <w:szCs w:val="20"/>
              </w:rPr>
            </w:pPr>
            <w:r w:rsidRPr="00B901D7">
              <w:rPr>
                <w:sz w:val="20"/>
                <w:szCs w:val="20"/>
              </w:rPr>
              <w:t>1.60</w:t>
            </w:r>
          </w:p>
        </w:tc>
        <w:tc>
          <w:tcPr>
            <w:tcW w:w="0" w:type="auto"/>
            <w:tcBorders>
              <w:bottom w:val="single" w:sz="4" w:space="0" w:color="auto"/>
            </w:tcBorders>
            <w:hideMark/>
          </w:tcPr>
          <w:p w14:paraId="6F81E885"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5C22F2C" w14:textId="77777777" w:rsidR="001070FF" w:rsidRPr="00B901D7" w:rsidRDefault="001070FF">
            <w:pPr>
              <w:pStyle w:val="Compact"/>
              <w:jc w:val="right"/>
              <w:rPr>
                <w:sz w:val="20"/>
                <w:szCs w:val="20"/>
              </w:rPr>
            </w:pPr>
            <w:r w:rsidRPr="00B901D7">
              <w:rPr>
                <w:sz w:val="20"/>
                <w:szCs w:val="20"/>
              </w:rPr>
              <w:t>0.95</w:t>
            </w:r>
          </w:p>
        </w:tc>
        <w:tc>
          <w:tcPr>
            <w:tcW w:w="0" w:type="auto"/>
            <w:tcBorders>
              <w:bottom w:val="single" w:sz="4" w:space="0" w:color="auto"/>
            </w:tcBorders>
            <w:hideMark/>
          </w:tcPr>
          <w:p w14:paraId="6598AABC" w14:textId="77777777" w:rsidR="001070FF" w:rsidRPr="00B901D7" w:rsidRDefault="001070FF">
            <w:pPr>
              <w:pStyle w:val="Compact"/>
              <w:jc w:val="right"/>
              <w:rPr>
                <w:sz w:val="20"/>
                <w:szCs w:val="20"/>
              </w:rPr>
            </w:pPr>
            <w:r w:rsidRPr="00B901D7">
              <w:rPr>
                <w:sz w:val="20"/>
                <w:szCs w:val="20"/>
              </w:rPr>
              <w:t>0.05</w:t>
            </w:r>
          </w:p>
        </w:tc>
        <w:tc>
          <w:tcPr>
            <w:tcW w:w="0" w:type="auto"/>
            <w:tcBorders>
              <w:bottom w:val="single" w:sz="4" w:space="0" w:color="auto"/>
            </w:tcBorders>
            <w:hideMark/>
          </w:tcPr>
          <w:p w14:paraId="2CDAE2E3"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43EEA37"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5CAC3252" w14:textId="77777777" w:rsidR="001070FF" w:rsidRPr="00B901D7" w:rsidRDefault="001070FF">
            <w:pPr>
              <w:pStyle w:val="Compact"/>
              <w:jc w:val="right"/>
              <w:rPr>
                <w:sz w:val="20"/>
                <w:szCs w:val="20"/>
              </w:rPr>
            </w:pPr>
            <w:r w:rsidRPr="00B901D7">
              <w:rPr>
                <w:sz w:val="20"/>
                <w:szCs w:val="20"/>
              </w:rPr>
              <w:t>NA</w:t>
            </w:r>
          </w:p>
        </w:tc>
      </w:tr>
    </w:tbl>
    <w:p w14:paraId="4DB886ED" w14:textId="0E0072DB" w:rsidR="0067549D" w:rsidRPr="00532388" w:rsidRDefault="00CE1D36" w:rsidP="00532388">
      <w:pPr>
        <w:rPr>
          <w:szCs w:val="20"/>
        </w:rPr>
      </w:pPr>
      <w:ins w:id="39" w:author="Dietzel, Ranae N [AGRON]" w:date="2017-06-14T13:42:00Z">
        <w:r>
          <w:rPr>
            <w:szCs w:val="20"/>
          </w:rPr>
          <w:t xml:space="preserve">Our study site </w:t>
        </w:r>
      </w:ins>
      <w:ins w:id="40" w:author="Dietzel, Ranae N [AGRON]" w:date="2017-06-14T13:43:00Z">
        <w:r>
          <w:rPr>
            <w:szCs w:val="20"/>
          </w:rPr>
          <w:t xml:space="preserve">had soil characteristics typical for </w:t>
        </w:r>
      </w:ins>
      <w:ins w:id="41" w:author="Dietzel, Ranae N [AGRON]" w:date="2017-06-14T13:44:00Z">
        <w:r>
          <w:rPr>
            <w:szCs w:val="20"/>
          </w:rPr>
          <w:t>a Webster silty clay loam. Both total C and total N decreased with depth</w:t>
        </w:r>
      </w:ins>
      <w:ins w:id="42" w:author="Dietzel, Ranae N [AGRON]" w:date="2017-06-14T13:47:00Z">
        <w:r>
          <w:rPr>
            <w:szCs w:val="20"/>
          </w:rPr>
          <w:t>, but maintained a relatively constant relationship</w:t>
        </w:r>
      </w:ins>
      <w:ins w:id="43" w:author="Dietzel, Ranae N [AGRON]" w:date="2017-06-14T13:49:00Z">
        <w:r>
          <w:rPr>
            <w:szCs w:val="20"/>
          </w:rPr>
          <w:t xml:space="preserve"> (mean C</w:t>
        </w:r>
        <w:proofErr w:type="gramStart"/>
        <w:r>
          <w:rPr>
            <w:szCs w:val="20"/>
          </w:rPr>
          <w:t>:N</w:t>
        </w:r>
        <w:proofErr w:type="gramEnd"/>
        <w:r>
          <w:rPr>
            <w:szCs w:val="20"/>
          </w:rPr>
          <w:t xml:space="preserve"> ratio = 11.6) </w:t>
        </w:r>
      </w:ins>
      <w:ins w:id="44" w:author="Dietzel, Ranae N [AGRON]" w:date="2017-06-14T13:47:00Z">
        <w:r>
          <w:rPr>
            <w:szCs w:val="20"/>
          </w:rPr>
          <w:t>until 60-100 cm, where</w:t>
        </w:r>
      </w:ins>
      <w:ins w:id="45" w:author="Dietzel, Ranae N [AGRON]" w:date="2017-06-14T13:49:00Z">
        <w:r>
          <w:rPr>
            <w:szCs w:val="20"/>
          </w:rPr>
          <w:t xml:space="preserve"> the C:N ratio was 19 (Table 1).</w:t>
        </w:r>
      </w:ins>
    </w:p>
    <w:p w14:paraId="022AB815" w14:textId="30A98975" w:rsidR="00532388" w:rsidRPr="00532388" w:rsidRDefault="00BF164E" w:rsidP="00532388">
      <w:pPr>
        <w:jc w:val="center"/>
        <w:rPr>
          <w:szCs w:val="20"/>
        </w:rPr>
      </w:pPr>
      <w:r w:rsidRPr="00BF164E">
        <w:rPr>
          <w:noProof/>
          <w:lang w:val="en-US" w:eastAsia="en-US"/>
        </w:rPr>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1C34912F" w:rsidR="00532388" w:rsidRDefault="009130B4" w:rsidP="00532388">
      <w:pPr>
        <w:rPr>
          <w:szCs w:val="20"/>
        </w:rPr>
      </w:pPr>
      <w:r>
        <w:rPr>
          <w:szCs w:val="20"/>
        </w:rPr>
        <w:t>Figure 1. a</w:t>
      </w:r>
      <w:r w:rsidR="00532388" w:rsidRPr="00532388">
        <w:rPr>
          <w:szCs w:val="20"/>
        </w:rPr>
        <w:t xml:space="preserve">)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w:t>
      </w:r>
      <w:proofErr w:type="gramStart"/>
      <w:r w:rsidR="00532388" w:rsidRPr="00532388">
        <w:rPr>
          <w:szCs w:val="20"/>
        </w:rPr>
        <w:t>are used</w:t>
      </w:r>
      <w:proofErr w:type="gramEnd"/>
      <w:r w:rsidR="00532388" w:rsidRPr="00532388">
        <w:rPr>
          <w:szCs w:val="20"/>
        </w:rPr>
        <w:t xml:space="preserve">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08E856DD" w:rsidR="00532388" w:rsidRPr="00532388" w:rsidRDefault="00532388" w:rsidP="00532388">
      <w:pPr>
        <w:rPr>
          <w:szCs w:val="20"/>
        </w:rPr>
      </w:pPr>
      <w:r w:rsidRPr="00532388">
        <w:rPr>
          <w:szCs w:val="20"/>
        </w:rPr>
        <w:t xml:space="preserve">The </w:t>
      </w:r>
      <w:r w:rsidR="00562308" w:rsidRPr="00532388">
        <w:rPr>
          <w:szCs w:val="20"/>
        </w:rPr>
        <w:t xml:space="preserve">total </w:t>
      </w:r>
      <w:r w:rsidRPr="00532388">
        <w:rPr>
          <w:szCs w:val="20"/>
        </w:rPr>
        <w:t xml:space="preserve">amount of organic C found in the soil 6 years after establishment of the experiment did not differ among treatments at any depth (Fig 1), nor was it different from initial total organic C levels measured at the beginning of the experiment (data not shown).  Half of the total soil organic C </w:t>
      </w:r>
      <w:proofErr w:type="gramStart"/>
      <w:r w:rsidRPr="00532388">
        <w:rPr>
          <w:szCs w:val="20"/>
        </w:rPr>
        <w:t>was found</w:t>
      </w:r>
      <w:proofErr w:type="gramEnd"/>
      <w:r w:rsidRPr="00532388">
        <w:rPr>
          <w:szCs w:val="20"/>
        </w:rPr>
        <w:t xml:space="preserve">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AD161F">
      <w:pPr>
        <w:jc w:val="center"/>
        <w:rPr>
          <w:szCs w:val="20"/>
        </w:rPr>
      </w:pPr>
      <w:r w:rsidRPr="00BF164E">
        <w:rPr>
          <w:noProof/>
          <w:lang w:val="en-US" w:eastAsia="en-US"/>
        </w:rPr>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Figure 2. Absolute difference in root C pools six years after prairie establishment.</w:t>
      </w:r>
    </w:p>
    <w:p w14:paraId="6945E036" w14:textId="77777777" w:rsidR="001A0DC0" w:rsidRDefault="001A0DC0" w:rsidP="00532388">
      <w:pPr>
        <w:rPr>
          <w:szCs w:val="20"/>
        </w:rPr>
      </w:pPr>
    </w:p>
    <w:p w14:paraId="3A0323B9" w14:textId="3CFA6237" w:rsidR="00532388" w:rsidRPr="00532388" w:rsidRDefault="00532388" w:rsidP="00532388">
      <w:pPr>
        <w:rPr>
          <w:szCs w:val="20"/>
        </w:rPr>
      </w:pPr>
      <w:r w:rsidRPr="00532388">
        <w:rPr>
          <w:szCs w:val="20"/>
        </w:rPr>
        <w:t xml:space="preserve">Six years after the establishment of the experiment, the unfertilized prairie root C pool was almost 6 times greater than the </w:t>
      </w:r>
      <w:proofErr w:type="gramStart"/>
      <w:r w:rsidRPr="00532388">
        <w:rPr>
          <w:szCs w:val="20"/>
        </w:rPr>
        <w:t>maize root C pool</w:t>
      </w:r>
      <w:proofErr w:type="gramEnd"/>
      <w:r w:rsidRPr="00532388">
        <w:rPr>
          <w:szCs w:val="20"/>
        </w:rPr>
        <w:t xml:space="preserve"> and the fertilized prairie root C pool was 3.5 times greater than the maize root C pool over a 1 m depth.</w:t>
      </w:r>
      <w:r w:rsidR="001A0DC0">
        <w:rPr>
          <w:szCs w:val="20"/>
        </w:rPr>
        <w:t xml:space="preserve">  </w:t>
      </w:r>
      <w:r w:rsidRPr="00532388">
        <w:rPr>
          <w:szCs w:val="20"/>
        </w:rPr>
        <w:t xml:space="preserve">Twenty-eight percent of the unfertilized prairie root C pool, 37% of the fertilized prairie root C pool and 62% of the </w:t>
      </w:r>
      <w:proofErr w:type="gramStart"/>
      <w:r w:rsidRPr="00532388">
        <w:rPr>
          <w:szCs w:val="20"/>
        </w:rPr>
        <w:t>maize root C pool</w:t>
      </w:r>
      <w:proofErr w:type="gramEnd"/>
      <w:r w:rsidRPr="00532388">
        <w:rPr>
          <w:szCs w:val="20"/>
        </w:rPr>
        <w:t xml:space="preserve"> was found below 20 cm (Fig 2, Table 2).  </w:t>
      </w:r>
    </w:p>
    <w:p w14:paraId="5EA4A768" w14:textId="77777777" w:rsidR="0030714C" w:rsidRDefault="0030714C" w:rsidP="00532388">
      <w:pPr>
        <w:rPr>
          <w:szCs w:val="20"/>
        </w:rPr>
      </w:pPr>
    </w:p>
    <w:p w14:paraId="72B8BD79" w14:textId="14FFA770" w:rsidR="0030714C" w:rsidRDefault="0030714C" w:rsidP="00532388">
      <w:pPr>
        <w:rPr>
          <w:szCs w:val="20"/>
        </w:rPr>
      </w:pPr>
    </w:p>
    <w:p w14:paraId="2EC73DF1" w14:textId="77777777" w:rsidR="00554D80" w:rsidRDefault="00554D80" w:rsidP="00532388">
      <w:pPr>
        <w:rPr>
          <w:szCs w:val="20"/>
        </w:rPr>
      </w:pPr>
    </w:p>
    <w:p w14:paraId="50259B0A" w14:textId="77777777" w:rsidR="001A0DC0" w:rsidRDefault="001A0DC0" w:rsidP="00532388">
      <w:pPr>
        <w:rPr>
          <w:szCs w:val="20"/>
        </w:rPr>
      </w:pPr>
    </w:p>
    <w:p w14:paraId="76DD77B2" w14:textId="0C215801" w:rsidR="00532388" w:rsidRDefault="00554D80" w:rsidP="00554D80">
      <w:pPr>
        <w:ind w:firstLine="720"/>
        <w:rPr>
          <w:szCs w:val="20"/>
        </w:rPr>
      </w:pPr>
      <w:r>
        <w:rPr>
          <w:szCs w:val="20"/>
        </w:rPr>
        <w:t xml:space="preserve">       </w:t>
      </w:r>
      <w:r w:rsidR="006C6BC4">
        <w:rPr>
          <w:szCs w:val="20"/>
        </w:rPr>
        <w:t xml:space="preserve">Table </w:t>
      </w:r>
      <w:r w:rsidR="0030714C">
        <w:rPr>
          <w:szCs w:val="20"/>
        </w:rPr>
        <w:t>2</w:t>
      </w:r>
      <w:r w:rsidR="00532388" w:rsidRPr="00532388">
        <w:rPr>
          <w:szCs w:val="20"/>
        </w:rPr>
        <w:t>. Root pool and soil organic C found above and below 20 cm.</w:t>
      </w:r>
    </w:p>
    <w:tbl>
      <w:tblPr>
        <w:tblW w:w="3219" w:type="pct"/>
        <w:jc w:val="center"/>
        <w:tblLook w:val="07E0" w:firstRow="1" w:lastRow="1" w:firstColumn="1" w:lastColumn="1" w:noHBand="1" w:noVBand="1"/>
        <w:tblCaption w:val="Above vs below 20 cm"/>
      </w:tblPr>
      <w:tblGrid>
        <w:gridCol w:w="1788"/>
        <w:gridCol w:w="1161"/>
        <w:gridCol w:w="813"/>
        <w:gridCol w:w="803"/>
        <w:gridCol w:w="1194"/>
        <w:gridCol w:w="1194"/>
      </w:tblGrid>
      <w:tr w:rsidR="00225F3A" w14:paraId="40CFC809" w14:textId="77777777" w:rsidTr="00225F3A">
        <w:trPr>
          <w:jc w:val="center"/>
        </w:trPr>
        <w:tc>
          <w:tcPr>
            <w:tcW w:w="1287" w:type="pct"/>
            <w:tcBorders>
              <w:top w:val="nil"/>
              <w:left w:val="nil"/>
              <w:bottom w:val="single" w:sz="4" w:space="0" w:color="auto"/>
              <w:right w:val="nil"/>
            </w:tcBorders>
            <w:vAlign w:val="bottom"/>
            <w:hideMark/>
          </w:tcPr>
          <w:p w14:paraId="6853A144" w14:textId="2D6DCA6F" w:rsidR="003F27F8" w:rsidRPr="00B901D7" w:rsidRDefault="003F27F8" w:rsidP="003F27F8">
            <w:pPr>
              <w:pStyle w:val="Compact"/>
              <w:rPr>
                <w:sz w:val="20"/>
                <w:szCs w:val="20"/>
              </w:rPr>
            </w:pPr>
            <w:r w:rsidRPr="00B901D7">
              <w:rPr>
                <w:sz w:val="20"/>
                <w:szCs w:val="20"/>
              </w:rPr>
              <w:t>Treatment</w:t>
            </w:r>
          </w:p>
        </w:tc>
        <w:tc>
          <w:tcPr>
            <w:tcW w:w="836" w:type="pct"/>
            <w:tcBorders>
              <w:top w:val="nil"/>
              <w:left w:val="nil"/>
              <w:bottom w:val="single" w:sz="4" w:space="0" w:color="auto"/>
              <w:right w:val="nil"/>
            </w:tcBorders>
            <w:vAlign w:val="bottom"/>
            <w:hideMark/>
          </w:tcPr>
          <w:p w14:paraId="6B5EAF2D" w14:textId="4EA8FEE4" w:rsidR="003F27F8" w:rsidRPr="00B901D7" w:rsidRDefault="003F27F8" w:rsidP="003F27F8">
            <w:pPr>
              <w:pStyle w:val="Compact"/>
              <w:jc w:val="center"/>
              <w:rPr>
                <w:sz w:val="20"/>
                <w:szCs w:val="20"/>
              </w:rPr>
            </w:pPr>
            <w:r w:rsidRPr="00B901D7">
              <w:rPr>
                <w:sz w:val="20"/>
                <w:szCs w:val="20"/>
              </w:rPr>
              <w:t>Depth (cm)</w:t>
            </w:r>
          </w:p>
        </w:tc>
        <w:tc>
          <w:tcPr>
            <w:tcW w:w="585" w:type="pct"/>
            <w:tcBorders>
              <w:top w:val="nil"/>
              <w:left w:val="nil"/>
              <w:bottom w:val="single" w:sz="4" w:space="0" w:color="auto"/>
              <w:right w:val="nil"/>
            </w:tcBorders>
            <w:vAlign w:val="bottom"/>
          </w:tcPr>
          <w:p w14:paraId="5B615039" w14:textId="6A1A8898" w:rsidR="003F27F8" w:rsidRPr="00B901D7" w:rsidRDefault="003F27F8" w:rsidP="003F27F8">
            <w:pPr>
              <w:pStyle w:val="Compact"/>
              <w:jc w:val="center"/>
              <w:rPr>
                <w:sz w:val="20"/>
                <w:szCs w:val="20"/>
              </w:rPr>
            </w:pPr>
            <w:r w:rsidRPr="00B901D7">
              <w:rPr>
                <w:sz w:val="20"/>
                <w:szCs w:val="20"/>
              </w:rPr>
              <w:t>Root C (Mg)</w:t>
            </w:r>
          </w:p>
        </w:tc>
        <w:tc>
          <w:tcPr>
            <w:tcW w:w="578" w:type="pct"/>
            <w:tcBorders>
              <w:top w:val="nil"/>
              <w:left w:val="nil"/>
              <w:bottom w:val="single" w:sz="4" w:space="0" w:color="auto"/>
              <w:right w:val="nil"/>
            </w:tcBorders>
            <w:vAlign w:val="bottom"/>
          </w:tcPr>
          <w:p w14:paraId="6467E29C" w14:textId="1D30A906" w:rsidR="003F27F8" w:rsidRPr="00B901D7" w:rsidRDefault="003F27F8" w:rsidP="003F27F8">
            <w:pPr>
              <w:pStyle w:val="Compact"/>
              <w:jc w:val="center"/>
              <w:rPr>
                <w:sz w:val="20"/>
                <w:szCs w:val="20"/>
              </w:rPr>
            </w:pPr>
            <w:r w:rsidRPr="00B901D7">
              <w:rPr>
                <w:sz w:val="20"/>
                <w:szCs w:val="20"/>
              </w:rPr>
              <w:t>Soil C (Mg)</w:t>
            </w:r>
          </w:p>
        </w:tc>
        <w:tc>
          <w:tcPr>
            <w:tcW w:w="858" w:type="pct"/>
            <w:tcBorders>
              <w:top w:val="nil"/>
              <w:left w:val="nil"/>
              <w:bottom w:val="single" w:sz="4" w:space="0" w:color="auto"/>
              <w:right w:val="nil"/>
            </w:tcBorders>
            <w:vAlign w:val="bottom"/>
            <w:hideMark/>
          </w:tcPr>
          <w:p w14:paraId="39801666" w14:textId="763EDB16" w:rsidR="003F27F8" w:rsidRPr="00B901D7" w:rsidRDefault="003F27F8" w:rsidP="003F27F8">
            <w:pPr>
              <w:pStyle w:val="Compact"/>
              <w:jc w:val="center"/>
              <w:rPr>
                <w:sz w:val="20"/>
                <w:szCs w:val="20"/>
              </w:rPr>
            </w:pPr>
            <w:r w:rsidRPr="00B901D7">
              <w:rPr>
                <w:sz w:val="20"/>
                <w:szCs w:val="20"/>
              </w:rPr>
              <w:t>Root C (proportion)</w:t>
            </w:r>
          </w:p>
        </w:tc>
        <w:tc>
          <w:tcPr>
            <w:tcW w:w="855" w:type="pct"/>
            <w:tcBorders>
              <w:top w:val="nil"/>
              <w:left w:val="nil"/>
              <w:bottom w:val="single" w:sz="4" w:space="0" w:color="auto"/>
              <w:right w:val="nil"/>
            </w:tcBorders>
            <w:vAlign w:val="bottom"/>
            <w:hideMark/>
          </w:tcPr>
          <w:p w14:paraId="01E81DE7" w14:textId="4932BED3" w:rsidR="003F27F8" w:rsidRPr="00B901D7" w:rsidRDefault="003F27F8" w:rsidP="003F27F8">
            <w:pPr>
              <w:pStyle w:val="Compact"/>
              <w:jc w:val="center"/>
              <w:rPr>
                <w:sz w:val="20"/>
                <w:szCs w:val="20"/>
              </w:rPr>
            </w:pPr>
            <w:r w:rsidRPr="00B901D7">
              <w:rPr>
                <w:sz w:val="20"/>
                <w:szCs w:val="20"/>
              </w:rPr>
              <w:t>Soil C (proportion)</w:t>
            </w:r>
          </w:p>
        </w:tc>
      </w:tr>
      <w:tr w:rsidR="00225F3A" w14:paraId="15E83EF0" w14:textId="77777777" w:rsidTr="00225F3A">
        <w:trPr>
          <w:jc w:val="center"/>
        </w:trPr>
        <w:tc>
          <w:tcPr>
            <w:tcW w:w="1287" w:type="pct"/>
            <w:vMerge w:val="restart"/>
            <w:tcBorders>
              <w:top w:val="single" w:sz="4" w:space="0" w:color="auto"/>
            </w:tcBorders>
            <w:vAlign w:val="center"/>
            <w:hideMark/>
          </w:tcPr>
          <w:p w14:paraId="7E39E60C" w14:textId="2316AAE4" w:rsidR="003F27F8" w:rsidRPr="00B901D7" w:rsidRDefault="003F27F8" w:rsidP="003F27F8">
            <w:pPr>
              <w:pStyle w:val="Compact"/>
              <w:rPr>
                <w:sz w:val="20"/>
                <w:szCs w:val="20"/>
              </w:rPr>
            </w:pPr>
            <w:r w:rsidRPr="00B901D7">
              <w:rPr>
                <w:sz w:val="20"/>
                <w:szCs w:val="20"/>
              </w:rPr>
              <w:t>Maize</w:t>
            </w:r>
          </w:p>
        </w:tc>
        <w:tc>
          <w:tcPr>
            <w:tcW w:w="836" w:type="pct"/>
            <w:tcBorders>
              <w:top w:val="single" w:sz="4" w:space="0" w:color="auto"/>
            </w:tcBorders>
          </w:tcPr>
          <w:p w14:paraId="0E3B56F8" w14:textId="7F75ADD6" w:rsidR="003F27F8" w:rsidRPr="00B901D7" w:rsidRDefault="003F27F8" w:rsidP="003F27F8">
            <w:pPr>
              <w:pStyle w:val="Compact"/>
              <w:jc w:val="center"/>
              <w:rPr>
                <w:sz w:val="20"/>
                <w:szCs w:val="20"/>
              </w:rPr>
            </w:pPr>
            <w:r w:rsidRPr="00B901D7">
              <w:rPr>
                <w:sz w:val="20"/>
                <w:szCs w:val="20"/>
              </w:rPr>
              <w:t>0-20</w:t>
            </w:r>
          </w:p>
        </w:tc>
        <w:tc>
          <w:tcPr>
            <w:tcW w:w="585" w:type="pct"/>
            <w:tcBorders>
              <w:top w:val="single" w:sz="4" w:space="0" w:color="auto"/>
            </w:tcBorders>
          </w:tcPr>
          <w:p w14:paraId="662B710C" w14:textId="16F7277B" w:rsidR="003F27F8" w:rsidRPr="00B901D7" w:rsidRDefault="003F27F8" w:rsidP="003F27F8">
            <w:pPr>
              <w:pStyle w:val="Compact"/>
              <w:jc w:val="center"/>
              <w:rPr>
                <w:sz w:val="20"/>
                <w:szCs w:val="20"/>
              </w:rPr>
            </w:pPr>
            <w:r w:rsidRPr="00B901D7">
              <w:rPr>
                <w:sz w:val="20"/>
                <w:szCs w:val="20"/>
              </w:rPr>
              <w:t>0.27</w:t>
            </w:r>
          </w:p>
        </w:tc>
        <w:tc>
          <w:tcPr>
            <w:tcW w:w="578" w:type="pct"/>
            <w:tcBorders>
              <w:top w:val="single" w:sz="4" w:space="0" w:color="auto"/>
            </w:tcBorders>
          </w:tcPr>
          <w:p w14:paraId="01C2440E" w14:textId="6ED1003A" w:rsidR="003F27F8" w:rsidRPr="00B901D7" w:rsidRDefault="003F27F8" w:rsidP="003F27F8">
            <w:pPr>
              <w:pStyle w:val="Compact"/>
              <w:jc w:val="center"/>
              <w:rPr>
                <w:sz w:val="20"/>
                <w:szCs w:val="20"/>
              </w:rPr>
            </w:pPr>
            <w:r w:rsidRPr="00B901D7">
              <w:rPr>
                <w:sz w:val="20"/>
                <w:szCs w:val="20"/>
              </w:rPr>
              <w:t>71.17</w:t>
            </w:r>
          </w:p>
        </w:tc>
        <w:tc>
          <w:tcPr>
            <w:tcW w:w="858" w:type="pct"/>
            <w:tcBorders>
              <w:top w:val="single" w:sz="4" w:space="0" w:color="auto"/>
            </w:tcBorders>
          </w:tcPr>
          <w:p w14:paraId="3224D82E" w14:textId="006D7230" w:rsidR="003F27F8" w:rsidRPr="00B901D7" w:rsidRDefault="003F27F8" w:rsidP="003F27F8">
            <w:pPr>
              <w:pStyle w:val="Compact"/>
              <w:jc w:val="center"/>
              <w:rPr>
                <w:sz w:val="20"/>
                <w:szCs w:val="20"/>
              </w:rPr>
            </w:pPr>
            <w:r w:rsidRPr="00B901D7">
              <w:rPr>
                <w:sz w:val="20"/>
                <w:szCs w:val="20"/>
              </w:rPr>
              <w:t>0.38</w:t>
            </w:r>
          </w:p>
        </w:tc>
        <w:tc>
          <w:tcPr>
            <w:tcW w:w="855" w:type="pct"/>
            <w:tcBorders>
              <w:top w:val="single" w:sz="4" w:space="0" w:color="auto"/>
            </w:tcBorders>
          </w:tcPr>
          <w:p w14:paraId="4A861BE0" w14:textId="0874DBC8" w:rsidR="003F27F8" w:rsidRPr="00B901D7" w:rsidRDefault="003F27F8" w:rsidP="003F27F8">
            <w:pPr>
              <w:pStyle w:val="Compact"/>
              <w:jc w:val="center"/>
              <w:rPr>
                <w:sz w:val="20"/>
                <w:szCs w:val="20"/>
              </w:rPr>
            </w:pPr>
            <w:r w:rsidRPr="00B901D7">
              <w:rPr>
                <w:sz w:val="20"/>
                <w:szCs w:val="20"/>
              </w:rPr>
              <w:t>0.44</w:t>
            </w:r>
          </w:p>
        </w:tc>
      </w:tr>
      <w:tr w:rsidR="00225F3A" w14:paraId="7EC7BB7B" w14:textId="77777777" w:rsidTr="00225F3A">
        <w:trPr>
          <w:jc w:val="center"/>
        </w:trPr>
        <w:tc>
          <w:tcPr>
            <w:tcW w:w="1287" w:type="pct"/>
            <w:vMerge/>
            <w:vAlign w:val="center"/>
            <w:hideMark/>
          </w:tcPr>
          <w:p w14:paraId="09C33982" w14:textId="388293DD" w:rsidR="003F27F8" w:rsidRPr="00B901D7" w:rsidRDefault="003F27F8" w:rsidP="003F27F8">
            <w:pPr>
              <w:pStyle w:val="Compact"/>
              <w:rPr>
                <w:sz w:val="20"/>
                <w:szCs w:val="20"/>
              </w:rPr>
            </w:pPr>
          </w:p>
        </w:tc>
        <w:tc>
          <w:tcPr>
            <w:tcW w:w="836" w:type="pct"/>
          </w:tcPr>
          <w:p w14:paraId="2181EC2C" w14:textId="3BCE8806" w:rsidR="003F27F8" w:rsidRPr="00B901D7" w:rsidRDefault="003F27F8" w:rsidP="003F27F8">
            <w:pPr>
              <w:pStyle w:val="Compact"/>
              <w:jc w:val="center"/>
              <w:rPr>
                <w:sz w:val="20"/>
                <w:szCs w:val="20"/>
              </w:rPr>
            </w:pPr>
            <w:r w:rsidRPr="00B901D7">
              <w:rPr>
                <w:sz w:val="20"/>
                <w:szCs w:val="20"/>
              </w:rPr>
              <w:t>20-100</w:t>
            </w:r>
          </w:p>
        </w:tc>
        <w:tc>
          <w:tcPr>
            <w:tcW w:w="585" w:type="pct"/>
          </w:tcPr>
          <w:p w14:paraId="37FAA186" w14:textId="22B2619E" w:rsidR="003F27F8" w:rsidRPr="00B901D7" w:rsidRDefault="003F27F8" w:rsidP="003F27F8">
            <w:pPr>
              <w:pStyle w:val="Compact"/>
              <w:jc w:val="center"/>
              <w:rPr>
                <w:sz w:val="20"/>
                <w:szCs w:val="20"/>
              </w:rPr>
            </w:pPr>
            <w:r w:rsidRPr="00B901D7">
              <w:rPr>
                <w:sz w:val="20"/>
                <w:szCs w:val="20"/>
              </w:rPr>
              <w:t>0.43</w:t>
            </w:r>
          </w:p>
        </w:tc>
        <w:tc>
          <w:tcPr>
            <w:tcW w:w="578" w:type="pct"/>
          </w:tcPr>
          <w:p w14:paraId="285B55F5" w14:textId="6302A1FC" w:rsidR="003F27F8" w:rsidRPr="00B901D7" w:rsidRDefault="003F27F8" w:rsidP="003F27F8">
            <w:pPr>
              <w:pStyle w:val="Compact"/>
              <w:jc w:val="center"/>
              <w:rPr>
                <w:sz w:val="20"/>
                <w:szCs w:val="20"/>
              </w:rPr>
            </w:pPr>
            <w:r w:rsidRPr="00B901D7">
              <w:rPr>
                <w:sz w:val="20"/>
                <w:szCs w:val="20"/>
              </w:rPr>
              <w:t>89.97</w:t>
            </w:r>
          </w:p>
        </w:tc>
        <w:tc>
          <w:tcPr>
            <w:tcW w:w="858" w:type="pct"/>
          </w:tcPr>
          <w:p w14:paraId="334F7B13" w14:textId="14B96B70" w:rsidR="003F27F8" w:rsidRPr="00B901D7" w:rsidRDefault="003F27F8" w:rsidP="003F27F8">
            <w:pPr>
              <w:pStyle w:val="Compact"/>
              <w:jc w:val="center"/>
              <w:rPr>
                <w:sz w:val="20"/>
                <w:szCs w:val="20"/>
              </w:rPr>
            </w:pPr>
            <w:r w:rsidRPr="00B901D7">
              <w:rPr>
                <w:sz w:val="20"/>
                <w:szCs w:val="20"/>
              </w:rPr>
              <w:t>0.62</w:t>
            </w:r>
          </w:p>
        </w:tc>
        <w:tc>
          <w:tcPr>
            <w:tcW w:w="855" w:type="pct"/>
          </w:tcPr>
          <w:p w14:paraId="0B315648" w14:textId="2C1AD8D5" w:rsidR="003F27F8" w:rsidRPr="00B901D7" w:rsidRDefault="003F27F8" w:rsidP="003F27F8">
            <w:pPr>
              <w:pStyle w:val="Compact"/>
              <w:jc w:val="center"/>
              <w:rPr>
                <w:sz w:val="20"/>
                <w:szCs w:val="20"/>
              </w:rPr>
            </w:pPr>
            <w:r w:rsidRPr="00B901D7">
              <w:rPr>
                <w:sz w:val="20"/>
                <w:szCs w:val="20"/>
              </w:rPr>
              <w:t>0.56</w:t>
            </w:r>
          </w:p>
        </w:tc>
      </w:tr>
      <w:tr w:rsidR="00225F3A" w14:paraId="40D14991" w14:textId="77777777" w:rsidTr="00225F3A">
        <w:trPr>
          <w:jc w:val="center"/>
        </w:trPr>
        <w:tc>
          <w:tcPr>
            <w:tcW w:w="1287" w:type="pct"/>
            <w:vMerge w:val="restart"/>
            <w:vAlign w:val="center"/>
            <w:hideMark/>
          </w:tcPr>
          <w:p w14:paraId="4F7047C8" w14:textId="5F15150C" w:rsidR="003F27F8" w:rsidRPr="00B901D7" w:rsidRDefault="003F27F8" w:rsidP="003F27F8">
            <w:pPr>
              <w:pStyle w:val="Compact"/>
              <w:rPr>
                <w:sz w:val="20"/>
                <w:szCs w:val="20"/>
              </w:rPr>
            </w:pPr>
            <w:r w:rsidRPr="00B901D7">
              <w:rPr>
                <w:sz w:val="20"/>
                <w:szCs w:val="20"/>
              </w:rPr>
              <w:t>Unfertilized Prairie</w:t>
            </w:r>
          </w:p>
        </w:tc>
        <w:tc>
          <w:tcPr>
            <w:tcW w:w="836" w:type="pct"/>
          </w:tcPr>
          <w:p w14:paraId="217EA54A" w14:textId="283AF29A" w:rsidR="003F27F8" w:rsidRPr="00B901D7" w:rsidRDefault="003F27F8" w:rsidP="003F27F8">
            <w:pPr>
              <w:pStyle w:val="Compact"/>
              <w:jc w:val="center"/>
              <w:rPr>
                <w:sz w:val="20"/>
                <w:szCs w:val="20"/>
              </w:rPr>
            </w:pPr>
            <w:r w:rsidRPr="00B901D7">
              <w:rPr>
                <w:sz w:val="20"/>
                <w:szCs w:val="20"/>
              </w:rPr>
              <w:t>0-20</w:t>
            </w:r>
          </w:p>
        </w:tc>
        <w:tc>
          <w:tcPr>
            <w:tcW w:w="585" w:type="pct"/>
          </w:tcPr>
          <w:p w14:paraId="75109EFC" w14:textId="3057AC43" w:rsidR="003F27F8" w:rsidRPr="00B901D7" w:rsidRDefault="003F27F8" w:rsidP="003F27F8">
            <w:pPr>
              <w:pStyle w:val="Compact"/>
              <w:jc w:val="center"/>
              <w:rPr>
                <w:sz w:val="20"/>
                <w:szCs w:val="20"/>
              </w:rPr>
            </w:pPr>
            <w:r w:rsidRPr="00B901D7">
              <w:rPr>
                <w:sz w:val="20"/>
                <w:szCs w:val="20"/>
              </w:rPr>
              <w:t>3.16</w:t>
            </w:r>
          </w:p>
        </w:tc>
        <w:tc>
          <w:tcPr>
            <w:tcW w:w="578" w:type="pct"/>
          </w:tcPr>
          <w:p w14:paraId="5AA2EB27" w14:textId="770D368E" w:rsidR="003F27F8" w:rsidRPr="00B901D7" w:rsidRDefault="003F27F8" w:rsidP="003F27F8">
            <w:pPr>
              <w:pStyle w:val="Compact"/>
              <w:jc w:val="center"/>
              <w:rPr>
                <w:sz w:val="20"/>
                <w:szCs w:val="20"/>
              </w:rPr>
            </w:pPr>
            <w:r w:rsidRPr="00B901D7">
              <w:rPr>
                <w:sz w:val="20"/>
                <w:szCs w:val="20"/>
              </w:rPr>
              <w:t>79.14</w:t>
            </w:r>
          </w:p>
        </w:tc>
        <w:tc>
          <w:tcPr>
            <w:tcW w:w="858" w:type="pct"/>
          </w:tcPr>
          <w:p w14:paraId="101A35DA" w14:textId="52FD4DEA" w:rsidR="003F27F8" w:rsidRPr="00B901D7" w:rsidRDefault="003F27F8" w:rsidP="003F27F8">
            <w:pPr>
              <w:pStyle w:val="Compact"/>
              <w:jc w:val="center"/>
              <w:rPr>
                <w:sz w:val="20"/>
                <w:szCs w:val="20"/>
              </w:rPr>
            </w:pPr>
            <w:r w:rsidRPr="00B901D7">
              <w:rPr>
                <w:sz w:val="20"/>
                <w:szCs w:val="20"/>
              </w:rPr>
              <w:t>0.72</w:t>
            </w:r>
          </w:p>
        </w:tc>
        <w:tc>
          <w:tcPr>
            <w:tcW w:w="855" w:type="pct"/>
          </w:tcPr>
          <w:p w14:paraId="5890A9DC" w14:textId="0CC99EB4" w:rsidR="003F27F8" w:rsidRPr="00B901D7" w:rsidRDefault="003F27F8" w:rsidP="003F27F8">
            <w:pPr>
              <w:pStyle w:val="Compact"/>
              <w:jc w:val="center"/>
              <w:rPr>
                <w:sz w:val="20"/>
                <w:szCs w:val="20"/>
              </w:rPr>
            </w:pPr>
            <w:r w:rsidRPr="00B901D7">
              <w:rPr>
                <w:sz w:val="20"/>
                <w:szCs w:val="20"/>
              </w:rPr>
              <w:t>0.48</w:t>
            </w:r>
          </w:p>
        </w:tc>
      </w:tr>
      <w:tr w:rsidR="00225F3A" w14:paraId="55529833" w14:textId="77777777" w:rsidTr="00225F3A">
        <w:trPr>
          <w:jc w:val="center"/>
        </w:trPr>
        <w:tc>
          <w:tcPr>
            <w:tcW w:w="1287" w:type="pct"/>
            <w:vMerge/>
            <w:vAlign w:val="center"/>
            <w:hideMark/>
          </w:tcPr>
          <w:p w14:paraId="3800280D" w14:textId="683E90A4" w:rsidR="003F27F8" w:rsidRPr="00B901D7" w:rsidRDefault="003F27F8" w:rsidP="003F27F8">
            <w:pPr>
              <w:pStyle w:val="Compact"/>
              <w:rPr>
                <w:sz w:val="20"/>
                <w:szCs w:val="20"/>
              </w:rPr>
            </w:pPr>
          </w:p>
        </w:tc>
        <w:tc>
          <w:tcPr>
            <w:tcW w:w="836" w:type="pct"/>
          </w:tcPr>
          <w:p w14:paraId="790D5588" w14:textId="731365D0" w:rsidR="003F27F8" w:rsidRPr="00B901D7" w:rsidRDefault="003F27F8" w:rsidP="003F27F8">
            <w:pPr>
              <w:pStyle w:val="Compact"/>
              <w:jc w:val="center"/>
              <w:rPr>
                <w:sz w:val="20"/>
                <w:szCs w:val="20"/>
              </w:rPr>
            </w:pPr>
            <w:r w:rsidRPr="00B901D7">
              <w:rPr>
                <w:sz w:val="20"/>
                <w:szCs w:val="20"/>
              </w:rPr>
              <w:t>20-100</w:t>
            </w:r>
          </w:p>
        </w:tc>
        <w:tc>
          <w:tcPr>
            <w:tcW w:w="585" w:type="pct"/>
          </w:tcPr>
          <w:p w14:paraId="162D3D47" w14:textId="2E785338" w:rsidR="003F27F8" w:rsidRPr="00B901D7" w:rsidRDefault="003F27F8" w:rsidP="003F27F8">
            <w:pPr>
              <w:pStyle w:val="Compact"/>
              <w:jc w:val="center"/>
              <w:rPr>
                <w:sz w:val="20"/>
                <w:szCs w:val="20"/>
              </w:rPr>
            </w:pPr>
            <w:r w:rsidRPr="00B901D7">
              <w:rPr>
                <w:sz w:val="20"/>
                <w:szCs w:val="20"/>
              </w:rPr>
              <w:t>1.26</w:t>
            </w:r>
          </w:p>
        </w:tc>
        <w:tc>
          <w:tcPr>
            <w:tcW w:w="578" w:type="pct"/>
          </w:tcPr>
          <w:p w14:paraId="7DAA6B86" w14:textId="50F2E902" w:rsidR="003F27F8" w:rsidRPr="00B901D7" w:rsidRDefault="003F27F8" w:rsidP="003F27F8">
            <w:pPr>
              <w:pStyle w:val="Compact"/>
              <w:jc w:val="center"/>
              <w:rPr>
                <w:sz w:val="20"/>
                <w:szCs w:val="20"/>
              </w:rPr>
            </w:pPr>
            <w:r w:rsidRPr="00B901D7">
              <w:rPr>
                <w:sz w:val="20"/>
                <w:szCs w:val="20"/>
              </w:rPr>
              <w:t>85.00</w:t>
            </w:r>
          </w:p>
        </w:tc>
        <w:tc>
          <w:tcPr>
            <w:tcW w:w="858" w:type="pct"/>
          </w:tcPr>
          <w:p w14:paraId="732AB44D" w14:textId="372410EF" w:rsidR="003F27F8" w:rsidRPr="00B901D7" w:rsidRDefault="003F27F8" w:rsidP="003F27F8">
            <w:pPr>
              <w:pStyle w:val="Compact"/>
              <w:jc w:val="center"/>
              <w:rPr>
                <w:sz w:val="20"/>
                <w:szCs w:val="20"/>
              </w:rPr>
            </w:pPr>
            <w:r w:rsidRPr="00B901D7">
              <w:rPr>
                <w:sz w:val="20"/>
                <w:szCs w:val="20"/>
              </w:rPr>
              <w:t>0.28</w:t>
            </w:r>
          </w:p>
        </w:tc>
        <w:tc>
          <w:tcPr>
            <w:tcW w:w="855" w:type="pct"/>
          </w:tcPr>
          <w:p w14:paraId="4853E3AF" w14:textId="399CF6AD" w:rsidR="003F27F8" w:rsidRPr="00B901D7" w:rsidRDefault="003F27F8" w:rsidP="003F27F8">
            <w:pPr>
              <w:pStyle w:val="Compact"/>
              <w:jc w:val="center"/>
              <w:rPr>
                <w:sz w:val="20"/>
                <w:szCs w:val="20"/>
              </w:rPr>
            </w:pPr>
            <w:r w:rsidRPr="00B901D7">
              <w:rPr>
                <w:sz w:val="20"/>
                <w:szCs w:val="20"/>
              </w:rPr>
              <w:t>0.52</w:t>
            </w:r>
          </w:p>
        </w:tc>
      </w:tr>
      <w:tr w:rsidR="00225F3A" w14:paraId="69EA3BCC" w14:textId="77777777" w:rsidTr="00225F3A">
        <w:trPr>
          <w:jc w:val="center"/>
        </w:trPr>
        <w:tc>
          <w:tcPr>
            <w:tcW w:w="1287" w:type="pct"/>
            <w:vMerge w:val="restart"/>
            <w:vAlign w:val="center"/>
            <w:hideMark/>
          </w:tcPr>
          <w:p w14:paraId="5CA5BE62" w14:textId="4154FFA8" w:rsidR="003F27F8" w:rsidRPr="00B901D7" w:rsidRDefault="003F27F8" w:rsidP="003F27F8">
            <w:pPr>
              <w:pStyle w:val="Compact"/>
              <w:rPr>
                <w:sz w:val="20"/>
                <w:szCs w:val="20"/>
              </w:rPr>
            </w:pPr>
            <w:r w:rsidRPr="00B901D7">
              <w:rPr>
                <w:sz w:val="20"/>
                <w:szCs w:val="20"/>
              </w:rPr>
              <w:t>Fertilized Prairie</w:t>
            </w:r>
          </w:p>
        </w:tc>
        <w:tc>
          <w:tcPr>
            <w:tcW w:w="836" w:type="pct"/>
          </w:tcPr>
          <w:p w14:paraId="5D8597FB" w14:textId="5EE0D52D" w:rsidR="003F27F8" w:rsidRPr="00B901D7" w:rsidRDefault="003F27F8" w:rsidP="003F27F8">
            <w:pPr>
              <w:pStyle w:val="Compact"/>
              <w:jc w:val="center"/>
              <w:rPr>
                <w:sz w:val="20"/>
                <w:szCs w:val="20"/>
              </w:rPr>
            </w:pPr>
            <w:r w:rsidRPr="00B901D7">
              <w:rPr>
                <w:sz w:val="20"/>
                <w:szCs w:val="20"/>
              </w:rPr>
              <w:t>0-20</w:t>
            </w:r>
          </w:p>
        </w:tc>
        <w:tc>
          <w:tcPr>
            <w:tcW w:w="585" w:type="pct"/>
          </w:tcPr>
          <w:p w14:paraId="3AF89506" w14:textId="591D4CC1" w:rsidR="003F27F8" w:rsidRPr="00B901D7" w:rsidRDefault="003F27F8" w:rsidP="003F27F8">
            <w:pPr>
              <w:pStyle w:val="Compact"/>
              <w:jc w:val="center"/>
              <w:rPr>
                <w:sz w:val="20"/>
                <w:szCs w:val="20"/>
              </w:rPr>
            </w:pPr>
            <w:r w:rsidRPr="00B901D7">
              <w:rPr>
                <w:sz w:val="20"/>
                <w:szCs w:val="20"/>
              </w:rPr>
              <w:t>1.47</w:t>
            </w:r>
          </w:p>
        </w:tc>
        <w:tc>
          <w:tcPr>
            <w:tcW w:w="578" w:type="pct"/>
          </w:tcPr>
          <w:p w14:paraId="3084D070" w14:textId="11E1E2A6" w:rsidR="003F27F8" w:rsidRPr="00B901D7" w:rsidRDefault="003F27F8" w:rsidP="003F27F8">
            <w:pPr>
              <w:pStyle w:val="Compact"/>
              <w:jc w:val="center"/>
              <w:rPr>
                <w:sz w:val="20"/>
                <w:szCs w:val="20"/>
              </w:rPr>
            </w:pPr>
            <w:r w:rsidRPr="00B901D7">
              <w:rPr>
                <w:sz w:val="20"/>
                <w:szCs w:val="20"/>
              </w:rPr>
              <w:t>76.66</w:t>
            </w:r>
          </w:p>
        </w:tc>
        <w:tc>
          <w:tcPr>
            <w:tcW w:w="858" w:type="pct"/>
          </w:tcPr>
          <w:p w14:paraId="74B08806" w14:textId="0DEBF78F" w:rsidR="003F27F8" w:rsidRPr="00B901D7" w:rsidRDefault="003F27F8" w:rsidP="003F27F8">
            <w:pPr>
              <w:pStyle w:val="Compact"/>
              <w:jc w:val="center"/>
              <w:rPr>
                <w:sz w:val="20"/>
                <w:szCs w:val="20"/>
              </w:rPr>
            </w:pPr>
            <w:r w:rsidRPr="00B901D7">
              <w:rPr>
                <w:sz w:val="20"/>
                <w:szCs w:val="20"/>
              </w:rPr>
              <w:t>0.63</w:t>
            </w:r>
          </w:p>
        </w:tc>
        <w:tc>
          <w:tcPr>
            <w:tcW w:w="855" w:type="pct"/>
          </w:tcPr>
          <w:p w14:paraId="335F4BC3" w14:textId="3B652F48" w:rsidR="003F27F8" w:rsidRPr="00B901D7" w:rsidRDefault="003F27F8" w:rsidP="003F27F8">
            <w:pPr>
              <w:pStyle w:val="Compact"/>
              <w:jc w:val="center"/>
              <w:rPr>
                <w:sz w:val="20"/>
                <w:szCs w:val="20"/>
              </w:rPr>
            </w:pPr>
            <w:r w:rsidRPr="00B901D7">
              <w:rPr>
                <w:sz w:val="20"/>
                <w:szCs w:val="20"/>
              </w:rPr>
              <w:t>0.50</w:t>
            </w:r>
          </w:p>
        </w:tc>
      </w:tr>
      <w:tr w:rsidR="00225F3A" w14:paraId="224C4BE5" w14:textId="77777777" w:rsidTr="00225F3A">
        <w:trPr>
          <w:jc w:val="center"/>
        </w:trPr>
        <w:tc>
          <w:tcPr>
            <w:tcW w:w="1287" w:type="pct"/>
            <w:vMerge/>
            <w:tcBorders>
              <w:bottom w:val="single" w:sz="4" w:space="0" w:color="auto"/>
            </w:tcBorders>
            <w:hideMark/>
          </w:tcPr>
          <w:p w14:paraId="5A04F7A5" w14:textId="03E80AEE" w:rsidR="003F27F8" w:rsidRPr="00B901D7" w:rsidRDefault="003F27F8" w:rsidP="003F27F8">
            <w:pPr>
              <w:pStyle w:val="Compact"/>
              <w:rPr>
                <w:sz w:val="20"/>
                <w:szCs w:val="20"/>
              </w:rPr>
            </w:pPr>
          </w:p>
        </w:tc>
        <w:tc>
          <w:tcPr>
            <w:tcW w:w="836" w:type="pct"/>
            <w:tcBorders>
              <w:bottom w:val="single" w:sz="4" w:space="0" w:color="auto"/>
            </w:tcBorders>
          </w:tcPr>
          <w:p w14:paraId="0B9D5C6C" w14:textId="4458EC45" w:rsidR="003F27F8" w:rsidRPr="00B901D7" w:rsidRDefault="003F27F8" w:rsidP="003F27F8">
            <w:pPr>
              <w:pStyle w:val="Compact"/>
              <w:jc w:val="center"/>
              <w:rPr>
                <w:sz w:val="20"/>
                <w:szCs w:val="20"/>
              </w:rPr>
            </w:pPr>
            <w:r w:rsidRPr="00B901D7">
              <w:rPr>
                <w:sz w:val="20"/>
                <w:szCs w:val="20"/>
              </w:rPr>
              <w:t>20-100</w:t>
            </w:r>
          </w:p>
        </w:tc>
        <w:tc>
          <w:tcPr>
            <w:tcW w:w="585" w:type="pct"/>
            <w:tcBorders>
              <w:bottom w:val="single" w:sz="4" w:space="0" w:color="auto"/>
            </w:tcBorders>
          </w:tcPr>
          <w:p w14:paraId="78D6E1AF" w14:textId="541677E8" w:rsidR="003F27F8" w:rsidRPr="00B901D7" w:rsidRDefault="003F27F8" w:rsidP="003F27F8">
            <w:pPr>
              <w:pStyle w:val="Compact"/>
              <w:jc w:val="center"/>
              <w:rPr>
                <w:sz w:val="20"/>
                <w:szCs w:val="20"/>
              </w:rPr>
            </w:pPr>
            <w:r w:rsidRPr="00B901D7">
              <w:rPr>
                <w:sz w:val="20"/>
                <w:szCs w:val="20"/>
              </w:rPr>
              <w:t>0.85</w:t>
            </w:r>
          </w:p>
        </w:tc>
        <w:tc>
          <w:tcPr>
            <w:tcW w:w="578" w:type="pct"/>
            <w:tcBorders>
              <w:bottom w:val="single" w:sz="4" w:space="0" w:color="auto"/>
            </w:tcBorders>
          </w:tcPr>
          <w:p w14:paraId="2F32E8F3" w14:textId="21C0A384" w:rsidR="003F27F8" w:rsidRPr="00B901D7" w:rsidRDefault="003F27F8" w:rsidP="003F27F8">
            <w:pPr>
              <w:pStyle w:val="Compact"/>
              <w:jc w:val="center"/>
              <w:rPr>
                <w:sz w:val="20"/>
                <w:szCs w:val="20"/>
              </w:rPr>
            </w:pPr>
            <w:r w:rsidRPr="00B901D7">
              <w:rPr>
                <w:sz w:val="20"/>
                <w:szCs w:val="20"/>
              </w:rPr>
              <w:t>76.54</w:t>
            </w:r>
          </w:p>
        </w:tc>
        <w:tc>
          <w:tcPr>
            <w:tcW w:w="858" w:type="pct"/>
            <w:tcBorders>
              <w:bottom w:val="single" w:sz="4" w:space="0" w:color="auto"/>
            </w:tcBorders>
          </w:tcPr>
          <w:p w14:paraId="707C5521" w14:textId="723D27F5" w:rsidR="003F27F8" w:rsidRPr="00B901D7" w:rsidRDefault="003F27F8" w:rsidP="003F27F8">
            <w:pPr>
              <w:pStyle w:val="Compact"/>
              <w:jc w:val="center"/>
              <w:rPr>
                <w:sz w:val="20"/>
                <w:szCs w:val="20"/>
              </w:rPr>
            </w:pPr>
            <w:r w:rsidRPr="00B901D7">
              <w:rPr>
                <w:sz w:val="20"/>
                <w:szCs w:val="20"/>
              </w:rPr>
              <w:t>0.37</w:t>
            </w:r>
          </w:p>
        </w:tc>
        <w:tc>
          <w:tcPr>
            <w:tcW w:w="855" w:type="pct"/>
            <w:tcBorders>
              <w:bottom w:val="single" w:sz="4" w:space="0" w:color="auto"/>
            </w:tcBorders>
          </w:tcPr>
          <w:p w14:paraId="6CDAD5E3" w14:textId="1E81BA44" w:rsidR="003F27F8" w:rsidRPr="00B901D7" w:rsidRDefault="003F27F8" w:rsidP="003F27F8">
            <w:pPr>
              <w:pStyle w:val="Compact"/>
              <w:jc w:val="center"/>
              <w:rPr>
                <w:sz w:val="20"/>
                <w:szCs w:val="20"/>
              </w:rPr>
            </w:pPr>
            <w:r w:rsidRPr="00B901D7">
              <w:rPr>
                <w:sz w:val="20"/>
                <w:szCs w:val="20"/>
              </w:rPr>
              <w:t>0.50</w:t>
            </w:r>
          </w:p>
        </w:tc>
      </w:tr>
    </w:tbl>
    <w:p w14:paraId="205FE432" w14:textId="77777777" w:rsidR="00305A19" w:rsidRPr="00532388" w:rsidRDefault="00305A19" w:rsidP="00532388">
      <w:pPr>
        <w:rPr>
          <w:szCs w:val="20"/>
        </w:rPr>
      </w:pPr>
    </w:p>
    <w:p w14:paraId="2945DA4E" w14:textId="77777777" w:rsidR="00532388" w:rsidRPr="00532388" w:rsidRDefault="00532388" w:rsidP="00532388">
      <w:pPr>
        <w:rPr>
          <w:szCs w:val="20"/>
        </w:rPr>
      </w:pPr>
    </w:p>
    <w:p w14:paraId="77D4B8E0" w14:textId="2C3DF8B0" w:rsidR="00532388" w:rsidRPr="00532388" w:rsidRDefault="0017132B" w:rsidP="00554D80">
      <w:pPr>
        <w:jc w:val="center"/>
        <w:rPr>
          <w:szCs w:val="20"/>
        </w:rPr>
      </w:pPr>
      <w:bookmarkStart w:id="46" w:name="_GoBack"/>
      <w:del w:id="47" w:author="Dietzel, Ranae N [AGRON]" w:date="2017-06-14T14:18:00Z">
        <w:r w:rsidRPr="0017132B" w:rsidDel="00973372">
          <w:rPr>
            <w:noProof/>
            <w:lang w:val="en-US" w:eastAsia="en-US"/>
          </w:rPr>
          <w:drawing>
            <wp:inline distT="0" distB="0" distL="0" distR="0" wp14:anchorId="3BAA6A8E" wp14:editId="7FF6BC95">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9773" cy="4851584"/>
                      </a:xfrm>
                      <a:prstGeom prst="rect">
                        <a:avLst/>
                      </a:prstGeom>
                    </pic:spPr>
                  </pic:pic>
                </a:graphicData>
              </a:graphic>
            </wp:inline>
          </w:drawing>
        </w:r>
      </w:del>
      <w:ins w:id="48" w:author="Dietzel, Ranae N [AGRON]" w:date="2017-06-14T14:18:00Z">
        <w:r w:rsidR="00973372" w:rsidRPr="00973372">
          <w:drawing>
            <wp:inline distT="0" distB="0" distL="0" distR="0" wp14:anchorId="607A5572" wp14:editId="24415C3F">
              <wp:extent cx="6858000" cy="5480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480050"/>
                      </a:xfrm>
                      <a:prstGeom prst="rect">
                        <a:avLst/>
                      </a:prstGeom>
                    </pic:spPr>
                  </pic:pic>
                </a:graphicData>
              </a:graphic>
            </wp:inline>
          </w:drawing>
        </w:r>
      </w:ins>
    </w:p>
    <w:bookmarkEnd w:id="46"/>
    <w:p w14:paraId="36C561B6" w14:textId="77777777" w:rsidR="00532388" w:rsidRPr="00532388" w:rsidRDefault="00532388" w:rsidP="00532388">
      <w:pPr>
        <w:rPr>
          <w:szCs w:val="20"/>
        </w:rPr>
      </w:pPr>
      <w:r w:rsidRPr="00532388">
        <w:rPr>
          <w:szCs w:val="20"/>
        </w:rPr>
        <w:t xml:space="preserve">Figure 3. </w:t>
      </w:r>
      <w:proofErr w:type="spellStart"/>
      <w:r w:rsidRPr="00532388">
        <w:rPr>
          <w:szCs w:val="20"/>
        </w:rPr>
        <w:t>Modeled</w:t>
      </w:r>
      <w:proofErr w:type="spellEnd"/>
      <w:r w:rsidRPr="00532388">
        <w:rPr>
          <w:szCs w:val="20"/>
        </w:rPr>
        <w:t xml:space="preserve"> accumulation of root pool mass over six years at 0-5 cm, 5-15 cm, 15-30 cm, 30-60 cm, and 60-100 cm. Grey shading represents one standard error of the mean. Seasonal effects </w:t>
      </w:r>
      <w:proofErr w:type="gramStart"/>
      <w:r w:rsidRPr="00532388">
        <w:rPr>
          <w:szCs w:val="20"/>
        </w:rPr>
        <w:t>are smoothed</w:t>
      </w:r>
      <w:proofErr w:type="gramEnd"/>
      <w:r w:rsidRPr="00532388">
        <w:rPr>
          <w:szCs w:val="20"/>
        </w:rPr>
        <w:t>.</w:t>
      </w:r>
    </w:p>
    <w:p w14:paraId="4D42522B" w14:textId="02953C06" w:rsidR="00532388" w:rsidRPr="00532388" w:rsidRDefault="0017132B" w:rsidP="00554D80">
      <w:pPr>
        <w:jc w:val="center"/>
        <w:rPr>
          <w:szCs w:val="20"/>
        </w:rPr>
      </w:pPr>
      <w:del w:id="49" w:author="Dietzel, Ranae N [AGRON]" w:date="2017-06-14T14:17:00Z">
        <w:r w:rsidRPr="0017132B" w:rsidDel="00973372">
          <w:rPr>
            <w:noProof/>
            <w:lang w:val="en-US" w:eastAsia="en-US"/>
          </w:rPr>
          <w:lastRenderedPageBreak/>
          <w:drawing>
            <wp:inline distT="0" distB="0" distL="0" distR="0" wp14:anchorId="42D7784E" wp14:editId="4D02E54B">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5368" cy="6233851"/>
                      </a:xfrm>
                      <a:prstGeom prst="rect">
                        <a:avLst/>
                      </a:prstGeom>
                    </pic:spPr>
                  </pic:pic>
                </a:graphicData>
              </a:graphic>
            </wp:inline>
          </w:drawing>
        </w:r>
      </w:del>
      <w:ins w:id="50" w:author="Dietzel, Ranae N [AGRON]" w:date="2017-06-14T14:17:00Z">
        <w:r w:rsidR="00973372" w:rsidRPr="00973372">
          <w:drawing>
            <wp:inline distT="0" distB="0" distL="0" distR="0" wp14:anchorId="322C5BD8" wp14:editId="6ACC2C24">
              <wp:extent cx="4647619" cy="698095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7619" cy="6980952"/>
                      </a:xfrm>
                      <a:prstGeom prst="rect">
                        <a:avLst/>
                      </a:prstGeom>
                    </pic:spPr>
                  </pic:pic>
                </a:graphicData>
              </a:graphic>
            </wp:inline>
          </w:drawing>
        </w:r>
      </w:ins>
    </w:p>
    <w:p w14:paraId="0457074D" w14:textId="18DC51A0" w:rsidR="00532388" w:rsidRPr="00532388" w:rsidRDefault="00532388" w:rsidP="00532388">
      <w:pPr>
        <w:rPr>
          <w:szCs w:val="20"/>
        </w:rPr>
      </w:pPr>
      <w:r w:rsidRPr="00532388">
        <w:rPr>
          <w:szCs w:val="20"/>
        </w:rPr>
        <w:t xml:space="preserve">Figure 4. </w:t>
      </w:r>
      <w:proofErr w:type="spellStart"/>
      <w:r w:rsidRPr="00532388">
        <w:rPr>
          <w:szCs w:val="20"/>
        </w:rPr>
        <w:t>Modeled</w:t>
      </w:r>
      <w:proofErr w:type="spellEnd"/>
      <w:r w:rsidRPr="00532388">
        <w:rPr>
          <w:szCs w:val="20"/>
        </w:rPr>
        <w:t xml:space="preserve"> rates of root pool mass accumulation over 6 years in a) continuous </w:t>
      </w:r>
      <w:r w:rsidR="00CF32F3">
        <w:rPr>
          <w:szCs w:val="20"/>
        </w:rPr>
        <w:t>maize</w:t>
      </w:r>
      <w:r w:rsidRPr="00532388">
        <w:rPr>
          <w:szCs w:val="20"/>
        </w:rPr>
        <w:t xml:space="preserve">, b) fertilized prairie and c) unfertilized prairie at 0-5 cm, 5-15 cm, 15-30 cm, 30-60 cm, and 60-100 cm. Grey shading represents one standard error of the mean. Different y-axes </w:t>
      </w:r>
      <w:proofErr w:type="gramStart"/>
      <w:r w:rsidRPr="00532388">
        <w:rPr>
          <w:szCs w:val="20"/>
        </w:rPr>
        <w:t>are used</w:t>
      </w:r>
      <w:proofErr w:type="gramEnd"/>
      <w:r w:rsidRPr="00532388">
        <w:rPr>
          <w:szCs w:val="20"/>
        </w:rPr>
        <w:t xml:space="preserve"> to emphasize similarities and differences in timing as well as to make within treatment relationships easier to see. Seasonal effects </w:t>
      </w:r>
      <w:proofErr w:type="gramStart"/>
      <w:r w:rsidRPr="00532388">
        <w:rPr>
          <w:szCs w:val="20"/>
        </w:rPr>
        <w:t>are smoothed</w:t>
      </w:r>
      <w:proofErr w:type="gramEnd"/>
      <w:r w:rsidRPr="00532388">
        <w:rPr>
          <w:szCs w:val="20"/>
        </w:rPr>
        <w:t xml:space="preserve">.    </w:t>
      </w:r>
    </w:p>
    <w:p w14:paraId="0A292B74" w14:textId="6A30B6BC" w:rsidR="001A0DC0" w:rsidDel="00513FDC" w:rsidRDefault="001A0DC0" w:rsidP="00532388">
      <w:pPr>
        <w:rPr>
          <w:del w:id="51" w:author="Dietzel, Ranae N [AGRON]" w:date="2017-06-13T13:33:00Z"/>
          <w:szCs w:val="20"/>
        </w:rPr>
      </w:pPr>
    </w:p>
    <w:p w14:paraId="75A5D5B0" w14:textId="77BF8A91" w:rsidR="001A0DC0" w:rsidDel="00513FDC" w:rsidRDefault="001A0DC0" w:rsidP="00532388">
      <w:pPr>
        <w:rPr>
          <w:del w:id="52" w:author="Dietzel, Ranae N [AGRON]" w:date="2017-06-13T13:33:00Z"/>
          <w:szCs w:val="20"/>
        </w:rPr>
      </w:pPr>
    </w:p>
    <w:p w14:paraId="5E5A6F51" w14:textId="77DEF7F6" w:rsidR="001A0DC0" w:rsidDel="00513FDC" w:rsidRDefault="001A0DC0" w:rsidP="00532388">
      <w:pPr>
        <w:rPr>
          <w:del w:id="53" w:author="Dietzel, Ranae N [AGRON]" w:date="2017-06-13T13:33:00Z"/>
          <w:szCs w:val="20"/>
        </w:rPr>
      </w:pPr>
    </w:p>
    <w:p w14:paraId="431ACDB2" w14:textId="39554E8A" w:rsidR="001A0DC0" w:rsidDel="00513FDC" w:rsidRDefault="001A0DC0" w:rsidP="00532388">
      <w:pPr>
        <w:rPr>
          <w:del w:id="54" w:author="Dietzel, Ranae N [AGRON]" w:date="2017-06-13T13:33:00Z"/>
          <w:szCs w:val="20"/>
        </w:rPr>
      </w:pPr>
    </w:p>
    <w:p w14:paraId="70D89197" w14:textId="79F39083" w:rsidR="00CE3A2F" w:rsidDel="00513FDC" w:rsidRDefault="00CE3A2F" w:rsidP="00532388">
      <w:pPr>
        <w:rPr>
          <w:del w:id="55" w:author="Dietzel, Ranae N [AGRON]" w:date="2017-06-13T13:33:00Z"/>
          <w:szCs w:val="20"/>
        </w:rPr>
      </w:pPr>
    </w:p>
    <w:p w14:paraId="625B4D89" w14:textId="5273507B" w:rsidR="00CE3A2F" w:rsidDel="00513FDC" w:rsidRDefault="00CE3A2F" w:rsidP="00532388">
      <w:pPr>
        <w:rPr>
          <w:del w:id="56" w:author="Dietzel, Ranae N [AGRON]" w:date="2017-06-13T13:33:00Z"/>
          <w:szCs w:val="20"/>
        </w:rPr>
      </w:pPr>
    </w:p>
    <w:p w14:paraId="2A7E534B" w14:textId="1BDE0AE0" w:rsidR="00CE3A2F" w:rsidDel="00513FDC" w:rsidRDefault="007E2725" w:rsidP="00532388">
      <w:pPr>
        <w:rPr>
          <w:del w:id="57" w:author="Dietzel, Ranae N [AGRON]" w:date="2017-06-13T13:32:00Z"/>
          <w:szCs w:val="20"/>
        </w:rPr>
      </w:pPr>
      <w:del w:id="58" w:author="Dietzel, Ranae N [AGRON]" w:date="2017-06-13T13:32:00Z">
        <w:r w:rsidRPr="00532388" w:rsidDel="00513FDC">
          <w:rPr>
            <w:szCs w:val="20"/>
          </w:rPr>
          <w:delText>Table 3. Root pool accumulation rates averaged across each growing season</w:delText>
        </w:r>
        <w:r w:rsidDel="00513FDC">
          <w:rPr>
            <w:szCs w:val="20"/>
          </w:rPr>
          <w:delText xml:space="preserve"> (g m</w:delText>
        </w:r>
        <w:r w:rsidRPr="007E2725" w:rsidDel="00513FDC">
          <w:rPr>
            <w:szCs w:val="20"/>
            <w:vertAlign w:val="superscript"/>
          </w:rPr>
          <w:delText>-2</w:delText>
        </w:r>
        <w:r w:rsidDel="00513FDC">
          <w:rPr>
            <w:szCs w:val="20"/>
          </w:rPr>
          <w:delText xml:space="preserve"> day</w:delText>
        </w:r>
        <w:r w:rsidRPr="007E2725" w:rsidDel="00513FDC">
          <w:rPr>
            <w:szCs w:val="20"/>
            <w:vertAlign w:val="superscript"/>
          </w:rPr>
          <w:delText>-1</w:delText>
        </w:r>
        <w:r w:rsidDel="00513FDC">
          <w:rPr>
            <w:szCs w:val="20"/>
          </w:rPr>
          <w:delText>)</w:delText>
        </w:r>
        <w:r w:rsidRPr="00532388" w:rsidDel="00513FDC">
          <w:rPr>
            <w:szCs w:val="20"/>
          </w:rPr>
          <w:delText xml:space="preserve">.  Differences in lowercase letters indicate significant differences between depths within treatments within years (read up and down). Differences in uppercase letters indicate differences between treatments within depths within years (read left to right).  </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CE3A2F" w:rsidRPr="00CE3A2F" w:rsidDel="00513FDC" w14:paraId="15C93EA2" w14:textId="523CE785" w:rsidTr="00AD161F">
        <w:trPr>
          <w:trHeight w:val="300"/>
          <w:jc w:val="center"/>
          <w:del w:id="59" w:author="Dietzel, Ranae N [AGRON]" w:date="2017-06-13T13:32:00Z"/>
        </w:trPr>
        <w:tc>
          <w:tcPr>
            <w:tcW w:w="960" w:type="dxa"/>
            <w:tcBorders>
              <w:bottom w:val="single" w:sz="4" w:space="0" w:color="auto"/>
            </w:tcBorders>
            <w:noWrap/>
            <w:hideMark/>
          </w:tcPr>
          <w:p w14:paraId="10FF0C91" w14:textId="1CF194B3" w:rsidR="00CE3A2F" w:rsidRPr="00B901D7" w:rsidDel="00513FDC" w:rsidRDefault="00CE3A2F" w:rsidP="00BE0AC1">
            <w:pPr>
              <w:jc w:val="center"/>
              <w:rPr>
                <w:del w:id="60" w:author="Dietzel, Ranae N [AGRON]" w:date="2017-06-13T13:32:00Z"/>
                <w:szCs w:val="20"/>
              </w:rPr>
            </w:pPr>
            <w:del w:id="61" w:author="Dietzel, Ranae N [AGRON]" w:date="2017-06-13T13:32:00Z">
              <w:r w:rsidRPr="00B901D7" w:rsidDel="00513FDC">
                <w:rPr>
                  <w:szCs w:val="20"/>
                </w:rPr>
                <w:delText>Year</w:delText>
              </w:r>
            </w:del>
          </w:p>
        </w:tc>
        <w:tc>
          <w:tcPr>
            <w:tcW w:w="1020" w:type="dxa"/>
            <w:tcBorders>
              <w:bottom w:val="single" w:sz="4" w:space="0" w:color="auto"/>
            </w:tcBorders>
            <w:noWrap/>
            <w:hideMark/>
          </w:tcPr>
          <w:p w14:paraId="2391CF40" w14:textId="17358CA2" w:rsidR="00CE3A2F" w:rsidRPr="00B901D7" w:rsidDel="00513FDC" w:rsidRDefault="00CE3A2F" w:rsidP="002D0101">
            <w:pPr>
              <w:spacing w:line="240" w:lineRule="auto"/>
              <w:jc w:val="center"/>
              <w:rPr>
                <w:del w:id="62" w:author="Dietzel, Ranae N [AGRON]" w:date="2017-06-13T13:32:00Z"/>
                <w:szCs w:val="20"/>
              </w:rPr>
            </w:pPr>
            <w:del w:id="63" w:author="Dietzel, Ranae N [AGRON]" w:date="2017-06-13T13:32:00Z">
              <w:r w:rsidRPr="00B901D7" w:rsidDel="00513FDC">
                <w:rPr>
                  <w:szCs w:val="20"/>
                </w:rPr>
                <w:delText>Depth</w:delText>
              </w:r>
              <w:r w:rsidR="00AD551C" w:rsidRPr="00B901D7" w:rsidDel="00513FDC">
                <w:rPr>
                  <w:szCs w:val="20"/>
                </w:rPr>
                <w:delText xml:space="preserve"> (cm)</w:delText>
              </w:r>
            </w:del>
          </w:p>
        </w:tc>
        <w:tc>
          <w:tcPr>
            <w:tcW w:w="1620" w:type="dxa"/>
            <w:gridSpan w:val="3"/>
            <w:tcBorders>
              <w:bottom w:val="single" w:sz="4" w:space="0" w:color="auto"/>
            </w:tcBorders>
            <w:noWrap/>
            <w:hideMark/>
          </w:tcPr>
          <w:p w14:paraId="2BC8830C" w14:textId="4BBD7244" w:rsidR="00CE3A2F" w:rsidRPr="00B901D7" w:rsidDel="00513FDC" w:rsidRDefault="00CE3A2F" w:rsidP="002D0101">
            <w:pPr>
              <w:spacing w:line="240" w:lineRule="auto"/>
              <w:jc w:val="center"/>
              <w:rPr>
                <w:del w:id="64" w:author="Dietzel, Ranae N [AGRON]" w:date="2017-06-13T13:32:00Z"/>
                <w:szCs w:val="20"/>
              </w:rPr>
            </w:pPr>
            <w:del w:id="65" w:author="Dietzel, Ranae N [AGRON]" w:date="2017-06-13T13:32:00Z">
              <w:r w:rsidRPr="00B901D7" w:rsidDel="00513FDC">
                <w:rPr>
                  <w:szCs w:val="20"/>
                </w:rPr>
                <w:delText>Maize</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c>
          <w:tcPr>
            <w:tcW w:w="1800" w:type="dxa"/>
            <w:gridSpan w:val="3"/>
            <w:tcBorders>
              <w:bottom w:val="single" w:sz="4" w:space="0" w:color="auto"/>
            </w:tcBorders>
            <w:noWrap/>
            <w:hideMark/>
          </w:tcPr>
          <w:p w14:paraId="4658310F" w14:textId="4CA573D6" w:rsidR="00CE3A2F" w:rsidRPr="00B901D7" w:rsidDel="00513FDC" w:rsidRDefault="00CE3A2F" w:rsidP="002D0101">
            <w:pPr>
              <w:spacing w:line="240" w:lineRule="auto"/>
              <w:jc w:val="center"/>
              <w:rPr>
                <w:del w:id="66" w:author="Dietzel, Ranae N [AGRON]" w:date="2017-06-13T13:32:00Z"/>
                <w:szCs w:val="20"/>
              </w:rPr>
            </w:pPr>
            <w:del w:id="67" w:author="Dietzel, Ranae N [AGRON]" w:date="2017-06-13T13:32:00Z">
              <w:r w:rsidRPr="00B901D7" w:rsidDel="00513FDC">
                <w:rPr>
                  <w:szCs w:val="20"/>
                </w:rPr>
                <w:delText>Fertilized Prairie</w:delText>
              </w:r>
              <w:r w:rsidR="002D0101" w:rsidDel="00513FDC">
                <w:rPr>
                  <w:szCs w:val="20"/>
                </w:rPr>
                <w:delText xml:space="preserve">    </w:delText>
              </w:r>
              <w:r w:rsidR="008758FA" w:rsidDel="00513FDC">
                <w:rPr>
                  <w:szCs w:val="20"/>
                </w:rPr>
                <w:delText xml:space="preserve">    </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c>
          <w:tcPr>
            <w:tcW w:w="1800" w:type="dxa"/>
            <w:gridSpan w:val="3"/>
            <w:tcBorders>
              <w:bottom w:val="single" w:sz="4" w:space="0" w:color="auto"/>
            </w:tcBorders>
            <w:noWrap/>
            <w:hideMark/>
          </w:tcPr>
          <w:p w14:paraId="405EF426" w14:textId="5CE82E16" w:rsidR="00CE3A2F" w:rsidRPr="00B901D7" w:rsidDel="00513FDC" w:rsidRDefault="00CE3A2F" w:rsidP="002D0101">
            <w:pPr>
              <w:spacing w:line="240" w:lineRule="auto"/>
              <w:jc w:val="center"/>
              <w:rPr>
                <w:del w:id="68" w:author="Dietzel, Ranae N [AGRON]" w:date="2017-06-13T13:32:00Z"/>
                <w:szCs w:val="20"/>
              </w:rPr>
            </w:pPr>
            <w:del w:id="69" w:author="Dietzel, Ranae N [AGRON]" w:date="2017-06-13T13:32:00Z">
              <w:r w:rsidRPr="00B901D7" w:rsidDel="00513FDC">
                <w:rPr>
                  <w:szCs w:val="20"/>
                </w:rPr>
                <w:delText>Unfertilized Prairie</w:delText>
              </w:r>
              <w:r w:rsidR="002D0101" w:rsidDel="00513FDC">
                <w:rPr>
                  <w:szCs w:val="20"/>
                </w:rPr>
                <w:delText xml:space="preserve"> (g m</w:delText>
              </w:r>
              <w:r w:rsidR="002D0101" w:rsidRPr="007E2725" w:rsidDel="00513FDC">
                <w:rPr>
                  <w:szCs w:val="20"/>
                  <w:vertAlign w:val="superscript"/>
                </w:rPr>
                <w:delText>-2</w:delText>
              </w:r>
              <w:r w:rsidR="002D0101" w:rsidDel="00513FDC">
                <w:rPr>
                  <w:szCs w:val="20"/>
                </w:rPr>
                <w:delText xml:space="preserve"> day</w:delText>
              </w:r>
              <w:r w:rsidR="002D0101" w:rsidRPr="007E2725" w:rsidDel="00513FDC">
                <w:rPr>
                  <w:szCs w:val="20"/>
                  <w:vertAlign w:val="superscript"/>
                </w:rPr>
                <w:delText>-1</w:delText>
              </w:r>
              <w:r w:rsidR="002D0101" w:rsidDel="00513FDC">
                <w:rPr>
                  <w:szCs w:val="20"/>
                </w:rPr>
                <w:delText>)</w:delText>
              </w:r>
            </w:del>
          </w:p>
        </w:tc>
      </w:tr>
      <w:tr w:rsidR="00AD161F" w:rsidRPr="00CE3A2F" w:rsidDel="00513FDC" w14:paraId="57D7ACFE" w14:textId="48F8B2DB" w:rsidTr="00AD161F">
        <w:trPr>
          <w:trHeight w:val="288"/>
          <w:jc w:val="center"/>
          <w:del w:id="70" w:author="Dietzel, Ranae N [AGRON]" w:date="2017-06-13T13:32:00Z"/>
        </w:trPr>
        <w:tc>
          <w:tcPr>
            <w:tcW w:w="960" w:type="dxa"/>
            <w:vMerge w:val="restart"/>
            <w:tcBorders>
              <w:top w:val="single" w:sz="4" w:space="0" w:color="auto"/>
              <w:bottom w:val="dotted" w:sz="4" w:space="0" w:color="auto"/>
            </w:tcBorders>
            <w:noWrap/>
            <w:vAlign w:val="center"/>
            <w:hideMark/>
          </w:tcPr>
          <w:p w14:paraId="647484BF" w14:textId="35BCEF0E" w:rsidR="00CE3A2F" w:rsidRPr="00B901D7" w:rsidDel="00513FDC" w:rsidRDefault="00CE3A2F" w:rsidP="00BE0AC1">
            <w:pPr>
              <w:jc w:val="center"/>
              <w:rPr>
                <w:del w:id="71" w:author="Dietzel, Ranae N [AGRON]" w:date="2017-06-13T13:32:00Z"/>
                <w:szCs w:val="20"/>
              </w:rPr>
            </w:pPr>
            <w:del w:id="72" w:author="Dietzel, Ranae N [AGRON]" w:date="2017-06-13T13:32:00Z">
              <w:r w:rsidRPr="00B901D7" w:rsidDel="00513FDC">
                <w:rPr>
                  <w:szCs w:val="20"/>
                </w:rPr>
                <w:delText>2008</w:delText>
              </w:r>
            </w:del>
          </w:p>
        </w:tc>
        <w:tc>
          <w:tcPr>
            <w:tcW w:w="1020" w:type="dxa"/>
            <w:tcBorders>
              <w:top w:val="single" w:sz="4" w:space="0" w:color="auto"/>
            </w:tcBorders>
            <w:noWrap/>
            <w:vAlign w:val="bottom"/>
            <w:hideMark/>
          </w:tcPr>
          <w:p w14:paraId="6515808E" w14:textId="2799B828" w:rsidR="00CE3A2F" w:rsidRPr="00B901D7" w:rsidDel="00513FDC" w:rsidRDefault="00CE3A2F" w:rsidP="00AD551C">
            <w:pPr>
              <w:jc w:val="center"/>
              <w:rPr>
                <w:del w:id="73" w:author="Dietzel, Ranae N [AGRON]" w:date="2017-06-13T13:32:00Z"/>
                <w:szCs w:val="20"/>
              </w:rPr>
            </w:pPr>
            <w:del w:id="74" w:author="Dietzel, Ranae N [AGRON]" w:date="2017-06-13T13:32:00Z">
              <w:r w:rsidRPr="00B901D7" w:rsidDel="00513FDC">
                <w:rPr>
                  <w:szCs w:val="20"/>
                </w:rPr>
                <w:delText>0-5</w:delText>
              </w:r>
            </w:del>
          </w:p>
        </w:tc>
        <w:tc>
          <w:tcPr>
            <w:tcW w:w="666" w:type="dxa"/>
            <w:tcBorders>
              <w:top w:val="single" w:sz="4" w:space="0" w:color="auto"/>
            </w:tcBorders>
            <w:noWrap/>
            <w:vAlign w:val="bottom"/>
            <w:hideMark/>
          </w:tcPr>
          <w:p w14:paraId="04F1BA61" w14:textId="18AFA825" w:rsidR="00CE3A2F" w:rsidRPr="00B901D7" w:rsidDel="00513FDC" w:rsidRDefault="00CE3A2F" w:rsidP="00CE3A2F">
            <w:pPr>
              <w:rPr>
                <w:del w:id="75" w:author="Dietzel, Ranae N [AGRON]" w:date="2017-06-13T13:32:00Z"/>
                <w:szCs w:val="20"/>
              </w:rPr>
            </w:pPr>
            <w:del w:id="76" w:author="Dietzel, Ranae N [AGRON]" w:date="2017-06-13T13:32:00Z">
              <w:r w:rsidRPr="00B901D7" w:rsidDel="00513FDC">
                <w:rPr>
                  <w:szCs w:val="20"/>
                </w:rPr>
                <w:delText>0.007</w:delText>
              </w:r>
            </w:del>
          </w:p>
        </w:tc>
        <w:tc>
          <w:tcPr>
            <w:tcW w:w="324" w:type="dxa"/>
            <w:tcBorders>
              <w:top w:val="single" w:sz="4" w:space="0" w:color="auto"/>
            </w:tcBorders>
            <w:noWrap/>
            <w:vAlign w:val="bottom"/>
            <w:hideMark/>
          </w:tcPr>
          <w:p w14:paraId="4887D934" w14:textId="1075C5D9" w:rsidR="00CE3A2F" w:rsidRPr="00B901D7" w:rsidDel="00513FDC" w:rsidRDefault="00CE3A2F" w:rsidP="00CE3A2F">
            <w:pPr>
              <w:rPr>
                <w:del w:id="77" w:author="Dietzel, Ranae N [AGRON]" w:date="2017-06-13T13:32:00Z"/>
                <w:szCs w:val="20"/>
              </w:rPr>
            </w:pPr>
            <w:del w:id="78" w:author="Dietzel, Ranae N [AGRON]" w:date="2017-06-13T13:32:00Z">
              <w:r w:rsidRPr="00B901D7" w:rsidDel="00513FDC">
                <w:rPr>
                  <w:szCs w:val="20"/>
                </w:rPr>
                <w:delText>a</w:delText>
              </w:r>
            </w:del>
          </w:p>
        </w:tc>
        <w:tc>
          <w:tcPr>
            <w:tcW w:w="630" w:type="dxa"/>
            <w:tcBorders>
              <w:top w:val="single" w:sz="4" w:space="0" w:color="auto"/>
            </w:tcBorders>
            <w:noWrap/>
            <w:vAlign w:val="bottom"/>
            <w:hideMark/>
          </w:tcPr>
          <w:p w14:paraId="1EA4820D" w14:textId="0906E129" w:rsidR="00CE3A2F" w:rsidRPr="00B901D7" w:rsidDel="00513FDC" w:rsidRDefault="00CE3A2F">
            <w:pPr>
              <w:rPr>
                <w:del w:id="79" w:author="Dietzel, Ranae N [AGRON]" w:date="2017-06-13T13:32:00Z"/>
                <w:szCs w:val="20"/>
              </w:rPr>
            </w:pPr>
            <w:del w:id="80" w:author="Dietzel, Ranae N [AGRON]" w:date="2017-06-13T13:32:00Z">
              <w:r w:rsidRPr="00B901D7" w:rsidDel="00513FDC">
                <w:rPr>
                  <w:szCs w:val="20"/>
                </w:rPr>
                <w:delText>C</w:delText>
              </w:r>
            </w:del>
          </w:p>
        </w:tc>
        <w:tc>
          <w:tcPr>
            <w:tcW w:w="720" w:type="dxa"/>
            <w:tcBorders>
              <w:top w:val="single" w:sz="4" w:space="0" w:color="auto"/>
            </w:tcBorders>
            <w:noWrap/>
            <w:vAlign w:val="bottom"/>
            <w:hideMark/>
          </w:tcPr>
          <w:p w14:paraId="281DDE41" w14:textId="48F6F31F" w:rsidR="00CE3A2F" w:rsidRPr="00B901D7" w:rsidDel="00513FDC" w:rsidRDefault="00CE3A2F" w:rsidP="00CE3A2F">
            <w:pPr>
              <w:rPr>
                <w:del w:id="81" w:author="Dietzel, Ranae N [AGRON]" w:date="2017-06-13T13:32:00Z"/>
                <w:szCs w:val="20"/>
              </w:rPr>
            </w:pPr>
            <w:del w:id="82" w:author="Dietzel, Ranae N [AGRON]" w:date="2017-06-13T13:32:00Z">
              <w:r w:rsidRPr="00B901D7" w:rsidDel="00513FDC">
                <w:rPr>
                  <w:szCs w:val="20"/>
                </w:rPr>
                <w:delText>0.205</w:delText>
              </w:r>
            </w:del>
          </w:p>
        </w:tc>
        <w:tc>
          <w:tcPr>
            <w:tcW w:w="405" w:type="dxa"/>
            <w:tcBorders>
              <w:top w:val="single" w:sz="4" w:space="0" w:color="auto"/>
            </w:tcBorders>
            <w:noWrap/>
            <w:vAlign w:val="bottom"/>
            <w:hideMark/>
          </w:tcPr>
          <w:p w14:paraId="1CE41990" w14:textId="6FB75A74" w:rsidR="00CE3A2F" w:rsidRPr="00B901D7" w:rsidDel="00513FDC" w:rsidRDefault="00CE3A2F" w:rsidP="00CE3A2F">
            <w:pPr>
              <w:rPr>
                <w:del w:id="83" w:author="Dietzel, Ranae N [AGRON]" w:date="2017-06-13T13:32:00Z"/>
                <w:szCs w:val="20"/>
              </w:rPr>
            </w:pPr>
            <w:del w:id="84" w:author="Dietzel, Ranae N [AGRON]" w:date="2017-06-13T13:32:00Z">
              <w:r w:rsidRPr="00B901D7" w:rsidDel="00513FDC">
                <w:rPr>
                  <w:szCs w:val="20"/>
                </w:rPr>
                <w:delText>a</w:delText>
              </w:r>
            </w:del>
          </w:p>
        </w:tc>
        <w:tc>
          <w:tcPr>
            <w:tcW w:w="675" w:type="dxa"/>
            <w:tcBorders>
              <w:top w:val="single" w:sz="4" w:space="0" w:color="auto"/>
            </w:tcBorders>
            <w:noWrap/>
            <w:vAlign w:val="bottom"/>
            <w:hideMark/>
          </w:tcPr>
          <w:p w14:paraId="75B57AC2" w14:textId="3070B8A7" w:rsidR="00CE3A2F" w:rsidRPr="00B901D7" w:rsidDel="00513FDC" w:rsidRDefault="00CE3A2F">
            <w:pPr>
              <w:rPr>
                <w:del w:id="85" w:author="Dietzel, Ranae N [AGRON]" w:date="2017-06-13T13:32:00Z"/>
                <w:szCs w:val="20"/>
              </w:rPr>
            </w:pPr>
            <w:del w:id="86" w:author="Dietzel, Ranae N [AGRON]" w:date="2017-06-13T13:32:00Z">
              <w:r w:rsidRPr="00B901D7" w:rsidDel="00513FDC">
                <w:rPr>
                  <w:szCs w:val="20"/>
                </w:rPr>
                <w:delText>B</w:delText>
              </w:r>
            </w:del>
          </w:p>
        </w:tc>
        <w:tc>
          <w:tcPr>
            <w:tcW w:w="720" w:type="dxa"/>
            <w:tcBorders>
              <w:top w:val="single" w:sz="4" w:space="0" w:color="auto"/>
            </w:tcBorders>
            <w:noWrap/>
            <w:vAlign w:val="bottom"/>
            <w:hideMark/>
          </w:tcPr>
          <w:p w14:paraId="4E334F53" w14:textId="1E365384" w:rsidR="00CE3A2F" w:rsidRPr="00B901D7" w:rsidDel="00513FDC" w:rsidRDefault="00CE3A2F" w:rsidP="00CE3A2F">
            <w:pPr>
              <w:rPr>
                <w:del w:id="87" w:author="Dietzel, Ranae N [AGRON]" w:date="2017-06-13T13:32:00Z"/>
                <w:szCs w:val="20"/>
              </w:rPr>
            </w:pPr>
            <w:del w:id="88" w:author="Dietzel, Ranae N [AGRON]" w:date="2017-06-13T13:32:00Z">
              <w:r w:rsidRPr="00B901D7" w:rsidDel="00513FDC">
                <w:rPr>
                  <w:szCs w:val="20"/>
                </w:rPr>
                <w:delText>0.411</w:delText>
              </w:r>
            </w:del>
          </w:p>
        </w:tc>
        <w:tc>
          <w:tcPr>
            <w:tcW w:w="360" w:type="dxa"/>
            <w:tcBorders>
              <w:top w:val="single" w:sz="4" w:space="0" w:color="auto"/>
            </w:tcBorders>
            <w:noWrap/>
            <w:vAlign w:val="bottom"/>
            <w:hideMark/>
          </w:tcPr>
          <w:p w14:paraId="2176FDE5" w14:textId="09D7DF1A" w:rsidR="00CE3A2F" w:rsidRPr="00B901D7" w:rsidDel="00513FDC" w:rsidRDefault="00CE3A2F" w:rsidP="00CE3A2F">
            <w:pPr>
              <w:rPr>
                <w:del w:id="89" w:author="Dietzel, Ranae N [AGRON]" w:date="2017-06-13T13:32:00Z"/>
                <w:szCs w:val="20"/>
              </w:rPr>
            </w:pPr>
            <w:del w:id="90" w:author="Dietzel, Ranae N [AGRON]" w:date="2017-06-13T13:32:00Z">
              <w:r w:rsidRPr="00B901D7" w:rsidDel="00513FDC">
                <w:rPr>
                  <w:szCs w:val="20"/>
                </w:rPr>
                <w:delText>a</w:delText>
              </w:r>
            </w:del>
          </w:p>
        </w:tc>
        <w:tc>
          <w:tcPr>
            <w:tcW w:w="720" w:type="dxa"/>
            <w:tcBorders>
              <w:top w:val="single" w:sz="4" w:space="0" w:color="auto"/>
            </w:tcBorders>
            <w:noWrap/>
            <w:vAlign w:val="bottom"/>
            <w:hideMark/>
          </w:tcPr>
          <w:p w14:paraId="6CF6EC64" w14:textId="61530521" w:rsidR="00CE3A2F" w:rsidRPr="00B901D7" w:rsidDel="00513FDC" w:rsidRDefault="00CE3A2F">
            <w:pPr>
              <w:rPr>
                <w:del w:id="91" w:author="Dietzel, Ranae N [AGRON]" w:date="2017-06-13T13:32:00Z"/>
                <w:szCs w:val="20"/>
              </w:rPr>
            </w:pPr>
            <w:del w:id="92" w:author="Dietzel, Ranae N [AGRON]" w:date="2017-06-13T13:32:00Z">
              <w:r w:rsidRPr="00B901D7" w:rsidDel="00513FDC">
                <w:rPr>
                  <w:szCs w:val="20"/>
                </w:rPr>
                <w:delText>A</w:delText>
              </w:r>
            </w:del>
          </w:p>
        </w:tc>
      </w:tr>
      <w:tr w:rsidR="00AD161F" w:rsidRPr="00CE3A2F" w:rsidDel="00513FDC" w14:paraId="460FA2AD" w14:textId="647731E3" w:rsidTr="00AD161F">
        <w:trPr>
          <w:trHeight w:val="288"/>
          <w:jc w:val="center"/>
          <w:del w:id="93" w:author="Dietzel, Ranae N [AGRON]" w:date="2017-06-13T13:32:00Z"/>
        </w:trPr>
        <w:tc>
          <w:tcPr>
            <w:tcW w:w="960" w:type="dxa"/>
            <w:vMerge/>
            <w:tcBorders>
              <w:bottom w:val="dotted" w:sz="4" w:space="0" w:color="auto"/>
            </w:tcBorders>
            <w:vAlign w:val="center"/>
            <w:hideMark/>
          </w:tcPr>
          <w:p w14:paraId="08145F13" w14:textId="07F25CAB" w:rsidR="00CE3A2F" w:rsidRPr="00B901D7" w:rsidDel="00513FDC" w:rsidRDefault="00CE3A2F" w:rsidP="00BE0AC1">
            <w:pPr>
              <w:jc w:val="center"/>
              <w:rPr>
                <w:del w:id="94" w:author="Dietzel, Ranae N [AGRON]" w:date="2017-06-13T13:32:00Z"/>
                <w:szCs w:val="20"/>
              </w:rPr>
            </w:pPr>
          </w:p>
        </w:tc>
        <w:tc>
          <w:tcPr>
            <w:tcW w:w="1020" w:type="dxa"/>
            <w:noWrap/>
            <w:vAlign w:val="bottom"/>
            <w:hideMark/>
          </w:tcPr>
          <w:p w14:paraId="1090045E" w14:textId="79EE075A" w:rsidR="00CE3A2F" w:rsidRPr="00B901D7" w:rsidDel="00513FDC" w:rsidRDefault="00CE3A2F" w:rsidP="00AD551C">
            <w:pPr>
              <w:jc w:val="center"/>
              <w:rPr>
                <w:del w:id="95" w:author="Dietzel, Ranae N [AGRON]" w:date="2017-06-13T13:32:00Z"/>
                <w:szCs w:val="20"/>
              </w:rPr>
            </w:pPr>
            <w:del w:id="96" w:author="Dietzel, Ranae N [AGRON]" w:date="2017-06-13T13:32:00Z">
              <w:r w:rsidRPr="00B901D7" w:rsidDel="00513FDC">
                <w:rPr>
                  <w:szCs w:val="20"/>
                </w:rPr>
                <w:delText>5-15</w:delText>
              </w:r>
            </w:del>
          </w:p>
        </w:tc>
        <w:tc>
          <w:tcPr>
            <w:tcW w:w="666" w:type="dxa"/>
            <w:noWrap/>
            <w:vAlign w:val="bottom"/>
            <w:hideMark/>
          </w:tcPr>
          <w:p w14:paraId="000440ED" w14:textId="103F6B95" w:rsidR="00CE3A2F" w:rsidRPr="00B901D7" w:rsidDel="00513FDC" w:rsidRDefault="00CE3A2F" w:rsidP="00CE3A2F">
            <w:pPr>
              <w:rPr>
                <w:del w:id="97" w:author="Dietzel, Ranae N [AGRON]" w:date="2017-06-13T13:32:00Z"/>
                <w:szCs w:val="20"/>
              </w:rPr>
            </w:pPr>
            <w:del w:id="98" w:author="Dietzel, Ranae N [AGRON]" w:date="2017-06-13T13:32:00Z">
              <w:r w:rsidRPr="00B901D7" w:rsidDel="00513FDC">
                <w:rPr>
                  <w:szCs w:val="20"/>
                </w:rPr>
                <w:delText>0.007</w:delText>
              </w:r>
            </w:del>
          </w:p>
        </w:tc>
        <w:tc>
          <w:tcPr>
            <w:tcW w:w="324" w:type="dxa"/>
            <w:noWrap/>
            <w:vAlign w:val="bottom"/>
            <w:hideMark/>
          </w:tcPr>
          <w:p w14:paraId="3E3B6F1B" w14:textId="159A187D" w:rsidR="00CE3A2F" w:rsidRPr="00B901D7" w:rsidDel="00513FDC" w:rsidRDefault="00CE3A2F" w:rsidP="00CE3A2F">
            <w:pPr>
              <w:rPr>
                <w:del w:id="99" w:author="Dietzel, Ranae N [AGRON]" w:date="2017-06-13T13:32:00Z"/>
                <w:szCs w:val="20"/>
              </w:rPr>
            </w:pPr>
            <w:del w:id="100" w:author="Dietzel, Ranae N [AGRON]" w:date="2017-06-13T13:32:00Z">
              <w:r w:rsidRPr="00B901D7" w:rsidDel="00513FDC">
                <w:rPr>
                  <w:szCs w:val="20"/>
                </w:rPr>
                <w:delText>a</w:delText>
              </w:r>
            </w:del>
          </w:p>
        </w:tc>
        <w:tc>
          <w:tcPr>
            <w:tcW w:w="630" w:type="dxa"/>
            <w:noWrap/>
            <w:vAlign w:val="bottom"/>
            <w:hideMark/>
          </w:tcPr>
          <w:p w14:paraId="092242B1" w14:textId="4299D904" w:rsidR="00CE3A2F" w:rsidRPr="00B901D7" w:rsidDel="00513FDC" w:rsidRDefault="00CE3A2F">
            <w:pPr>
              <w:rPr>
                <w:del w:id="101" w:author="Dietzel, Ranae N [AGRON]" w:date="2017-06-13T13:32:00Z"/>
                <w:szCs w:val="20"/>
              </w:rPr>
            </w:pPr>
            <w:del w:id="102" w:author="Dietzel, Ranae N [AGRON]" w:date="2017-06-13T13:32:00Z">
              <w:r w:rsidRPr="00B901D7" w:rsidDel="00513FDC">
                <w:rPr>
                  <w:szCs w:val="20"/>
                </w:rPr>
                <w:delText>C</w:delText>
              </w:r>
            </w:del>
          </w:p>
        </w:tc>
        <w:tc>
          <w:tcPr>
            <w:tcW w:w="720" w:type="dxa"/>
            <w:noWrap/>
            <w:vAlign w:val="bottom"/>
            <w:hideMark/>
          </w:tcPr>
          <w:p w14:paraId="02654683" w14:textId="339D4779" w:rsidR="00CE3A2F" w:rsidRPr="00B901D7" w:rsidDel="00513FDC" w:rsidRDefault="00CE3A2F" w:rsidP="00CE3A2F">
            <w:pPr>
              <w:rPr>
                <w:del w:id="103" w:author="Dietzel, Ranae N [AGRON]" w:date="2017-06-13T13:32:00Z"/>
                <w:szCs w:val="20"/>
              </w:rPr>
            </w:pPr>
            <w:del w:id="104" w:author="Dietzel, Ranae N [AGRON]" w:date="2017-06-13T13:32:00Z">
              <w:r w:rsidRPr="00B901D7" w:rsidDel="00513FDC">
                <w:rPr>
                  <w:szCs w:val="20"/>
                </w:rPr>
                <w:delText>0.044</w:delText>
              </w:r>
            </w:del>
          </w:p>
        </w:tc>
        <w:tc>
          <w:tcPr>
            <w:tcW w:w="405" w:type="dxa"/>
            <w:noWrap/>
            <w:vAlign w:val="bottom"/>
            <w:hideMark/>
          </w:tcPr>
          <w:p w14:paraId="024ECAA3" w14:textId="2A15231D" w:rsidR="00CE3A2F" w:rsidRPr="00B901D7" w:rsidDel="00513FDC" w:rsidRDefault="00CE3A2F" w:rsidP="00CE3A2F">
            <w:pPr>
              <w:rPr>
                <w:del w:id="105" w:author="Dietzel, Ranae N [AGRON]" w:date="2017-06-13T13:32:00Z"/>
                <w:szCs w:val="20"/>
              </w:rPr>
            </w:pPr>
            <w:del w:id="106" w:author="Dietzel, Ranae N [AGRON]" w:date="2017-06-13T13:32:00Z">
              <w:r w:rsidRPr="00B901D7" w:rsidDel="00513FDC">
                <w:rPr>
                  <w:szCs w:val="20"/>
                </w:rPr>
                <w:delText>b</w:delText>
              </w:r>
            </w:del>
          </w:p>
        </w:tc>
        <w:tc>
          <w:tcPr>
            <w:tcW w:w="675" w:type="dxa"/>
            <w:noWrap/>
            <w:vAlign w:val="bottom"/>
            <w:hideMark/>
          </w:tcPr>
          <w:p w14:paraId="23C087CA" w14:textId="3CA9826A" w:rsidR="00CE3A2F" w:rsidRPr="00B901D7" w:rsidDel="00513FDC" w:rsidRDefault="00CE3A2F">
            <w:pPr>
              <w:rPr>
                <w:del w:id="107" w:author="Dietzel, Ranae N [AGRON]" w:date="2017-06-13T13:32:00Z"/>
                <w:szCs w:val="20"/>
              </w:rPr>
            </w:pPr>
            <w:del w:id="108" w:author="Dietzel, Ranae N [AGRON]" w:date="2017-06-13T13:32:00Z">
              <w:r w:rsidRPr="00B901D7" w:rsidDel="00513FDC">
                <w:rPr>
                  <w:szCs w:val="20"/>
                </w:rPr>
                <w:delText>B</w:delText>
              </w:r>
            </w:del>
          </w:p>
        </w:tc>
        <w:tc>
          <w:tcPr>
            <w:tcW w:w="720" w:type="dxa"/>
            <w:noWrap/>
            <w:vAlign w:val="bottom"/>
            <w:hideMark/>
          </w:tcPr>
          <w:p w14:paraId="2C26202E" w14:textId="7C21CA66" w:rsidR="00CE3A2F" w:rsidRPr="00B901D7" w:rsidDel="00513FDC" w:rsidRDefault="00CE3A2F" w:rsidP="00CE3A2F">
            <w:pPr>
              <w:rPr>
                <w:del w:id="109" w:author="Dietzel, Ranae N [AGRON]" w:date="2017-06-13T13:32:00Z"/>
                <w:szCs w:val="20"/>
              </w:rPr>
            </w:pPr>
            <w:del w:id="110" w:author="Dietzel, Ranae N [AGRON]" w:date="2017-06-13T13:32:00Z">
              <w:r w:rsidRPr="00B901D7" w:rsidDel="00513FDC">
                <w:rPr>
                  <w:szCs w:val="20"/>
                </w:rPr>
                <w:delText>0.102</w:delText>
              </w:r>
            </w:del>
          </w:p>
        </w:tc>
        <w:tc>
          <w:tcPr>
            <w:tcW w:w="360" w:type="dxa"/>
            <w:noWrap/>
            <w:vAlign w:val="bottom"/>
            <w:hideMark/>
          </w:tcPr>
          <w:p w14:paraId="4DAD41B4" w14:textId="43CBEC85" w:rsidR="00CE3A2F" w:rsidRPr="00B901D7" w:rsidDel="00513FDC" w:rsidRDefault="00CE3A2F" w:rsidP="00CE3A2F">
            <w:pPr>
              <w:rPr>
                <w:del w:id="111" w:author="Dietzel, Ranae N [AGRON]" w:date="2017-06-13T13:32:00Z"/>
                <w:szCs w:val="20"/>
              </w:rPr>
            </w:pPr>
            <w:del w:id="112" w:author="Dietzel, Ranae N [AGRON]" w:date="2017-06-13T13:32:00Z">
              <w:r w:rsidRPr="00B901D7" w:rsidDel="00513FDC">
                <w:rPr>
                  <w:szCs w:val="20"/>
                </w:rPr>
                <w:delText>b</w:delText>
              </w:r>
            </w:del>
          </w:p>
        </w:tc>
        <w:tc>
          <w:tcPr>
            <w:tcW w:w="720" w:type="dxa"/>
            <w:noWrap/>
            <w:vAlign w:val="bottom"/>
            <w:hideMark/>
          </w:tcPr>
          <w:p w14:paraId="0ABE6AB0" w14:textId="2FA4E879" w:rsidR="00CE3A2F" w:rsidRPr="00B901D7" w:rsidDel="00513FDC" w:rsidRDefault="00CE3A2F">
            <w:pPr>
              <w:rPr>
                <w:del w:id="113" w:author="Dietzel, Ranae N [AGRON]" w:date="2017-06-13T13:32:00Z"/>
                <w:szCs w:val="20"/>
              </w:rPr>
            </w:pPr>
            <w:del w:id="114" w:author="Dietzel, Ranae N [AGRON]" w:date="2017-06-13T13:32:00Z">
              <w:r w:rsidRPr="00B901D7" w:rsidDel="00513FDC">
                <w:rPr>
                  <w:szCs w:val="20"/>
                </w:rPr>
                <w:delText>A</w:delText>
              </w:r>
            </w:del>
          </w:p>
        </w:tc>
      </w:tr>
      <w:tr w:rsidR="00AD161F" w:rsidRPr="00CE3A2F" w:rsidDel="00513FDC" w14:paraId="5EE302FE" w14:textId="39C43F43" w:rsidTr="00AD161F">
        <w:trPr>
          <w:trHeight w:val="288"/>
          <w:jc w:val="center"/>
          <w:del w:id="115" w:author="Dietzel, Ranae N [AGRON]" w:date="2017-06-13T13:32:00Z"/>
        </w:trPr>
        <w:tc>
          <w:tcPr>
            <w:tcW w:w="960" w:type="dxa"/>
            <w:vMerge/>
            <w:tcBorders>
              <w:bottom w:val="dotted" w:sz="4" w:space="0" w:color="auto"/>
            </w:tcBorders>
            <w:vAlign w:val="center"/>
            <w:hideMark/>
          </w:tcPr>
          <w:p w14:paraId="60E09E4A" w14:textId="4BC1C531" w:rsidR="00CE3A2F" w:rsidRPr="00B901D7" w:rsidDel="00513FDC" w:rsidRDefault="00CE3A2F" w:rsidP="00BE0AC1">
            <w:pPr>
              <w:jc w:val="center"/>
              <w:rPr>
                <w:del w:id="116" w:author="Dietzel, Ranae N [AGRON]" w:date="2017-06-13T13:32:00Z"/>
                <w:szCs w:val="20"/>
              </w:rPr>
            </w:pPr>
          </w:p>
        </w:tc>
        <w:tc>
          <w:tcPr>
            <w:tcW w:w="1020" w:type="dxa"/>
            <w:noWrap/>
            <w:vAlign w:val="bottom"/>
            <w:hideMark/>
          </w:tcPr>
          <w:p w14:paraId="242555C0" w14:textId="7597FC46" w:rsidR="00CE3A2F" w:rsidRPr="00B901D7" w:rsidDel="00513FDC" w:rsidRDefault="00CE3A2F" w:rsidP="00AD551C">
            <w:pPr>
              <w:jc w:val="center"/>
              <w:rPr>
                <w:del w:id="117" w:author="Dietzel, Ranae N [AGRON]" w:date="2017-06-13T13:32:00Z"/>
                <w:szCs w:val="20"/>
              </w:rPr>
            </w:pPr>
            <w:del w:id="118" w:author="Dietzel, Ranae N [AGRON]" w:date="2017-06-13T13:32:00Z">
              <w:r w:rsidRPr="00B901D7" w:rsidDel="00513FDC">
                <w:rPr>
                  <w:szCs w:val="20"/>
                </w:rPr>
                <w:delText>15-30</w:delText>
              </w:r>
            </w:del>
          </w:p>
        </w:tc>
        <w:tc>
          <w:tcPr>
            <w:tcW w:w="666" w:type="dxa"/>
            <w:noWrap/>
            <w:vAlign w:val="bottom"/>
            <w:hideMark/>
          </w:tcPr>
          <w:p w14:paraId="47576A8F" w14:textId="79D65D77" w:rsidR="00CE3A2F" w:rsidRPr="00B901D7" w:rsidDel="00513FDC" w:rsidRDefault="00CE3A2F" w:rsidP="00CE3A2F">
            <w:pPr>
              <w:rPr>
                <w:del w:id="119" w:author="Dietzel, Ranae N [AGRON]" w:date="2017-06-13T13:32:00Z"/>
                <w:szCs w:val="20"/>
              </w:rPr>
            </w:pPr>
            <w:del w:id="120" w:author="Dietzel, Ranae N [AGRON]" w:date="2017-06-13T13:32:00Z">
              <w:r w:rsidRPr="00B901D7" w:rsidDel="00513FDC">
                <w:rPr>
                  <w:szCs w:val="20"/>
                </w:rPr>
                <w:delText>0.005</w:delText>
              </w:r>
            </w:del>
          </w:p>
        </w:tc>
        <w:tc>
          <w:tcPr>
            <w:tcW w:w="324" w:type="dxa"/>
            <w:noWrap/>
            <w:vAlign w:val="bottom"/>
            <w:hideMark/>
          </w:tcPr>
          <w:p w14:paraId="7F9FD88C" w14:textId="552699D4" w:rsidR="00CE3A2F" w:rsidRPr="00B901D7" w:rsidDel="00513FDC" w:rsidRDefault="00CE3A2F" w:rsidP="00CE3A2F">
            <w:pPr>
              <w:rPr>
                <w:del w:id="121" w:author="Dietzel, Ranae N [AGRON]" w:date="2017-06-13T13:32:00Z"/>
                <w:szCs w:val="20"/>
              </w:rPr>
            </w:pPr>
            <w:del w:id="122" w:author="Dietzel, Ranae N [AGRON]" w:date="2017-06-13T13:32:00Z">
              <w:r w:rsidRPr="00B901D7" w:rsidDel="00513FDC">
                <w:rPr>
                  <w:szCs w:val="20"/>
                </w:rPr>
                <w:delText>a</w:delText>
              </w:r>
            </w:del>
          </w:p>
        </w:tc>
        <w:tc>
          <w:tcPr>
            <w:tcW w:w="630" w:type="dxa"/>
            <w:noWrap/>
            <w:vAlign w:val="bottom"/>
            <w:hideMark/>
          </w:tcPr>
          <w:p w14:paraId="32436294" w14:textId="1EF41DE0" w:rsidR="00CE3A2F" w:rsidRPr="00B901D7" w:rsidDel="00513FDC" w:rsidRDefault="00CE3A2F">
            <w:pPr>
              <w:rPr>
                <w:del w:id="123" w:author="Dietzel, Ranae N [AGRON]" w:date="2017-06-13T13:32:00Z"/>
                <w:szCs w:val="20"/>
              </w:rPr>
            </w:pPr>
            <w:del w:id="124" w:author="Dietzel, Ranae N [AGRON]" w:date="2017-06-13T13:32:00Z">
              <w:r w:rsidRPr="00B901D7" w:rsidDel="00513FDC">
                <w:rPr>
                  <w:szCs w:val="20"/>
                </w:rPr>
                <w:delText>C</w:delText>
              </w:r>
            </w:del>
          </w:p>
        </w:tc>
        <w:tc>
          <w:tcPr>
            <w:tcW w:w="720" w:type="dxa"/>
            <w:noWrap/>
            <w:vAlign w:val="bottom"/>
            <w:hideMark/>
          </w:tcPr>
          <w:p w14:paraId="5E299B02" w14:textId="03F9CC6E" w:rsidR="00CE3A2F" w:rsidRPr="00B901D7" w:rsidDel="00513FDC" w:rsidRDefault="00CE3A2F" w:rsidP="00CE3A2F">
            <w:pPr>
              <w:rPr>
                <w:del w:id="125" w:author="Dietzel, Ranae N [AGRON]" w:date="2017-06-13T13:32:00Z"/>
                <w:szCs w:val="20"/>
              </w:rPr>
            </w:pPr>
            <w:del w:id="126" w:author="Dietzel, Ranae N [AGRON]" w:date="2017-06-13T13:32:00Z">
              <w:r w:rsidRPr="00B901D7" w:rsidDel="00513FDC">
                <w:rPr>
                  <w:szCs w:val="20"/>
                </w:rPr>
                <w:delText>0.019</w:delText>
              </w:r>
            </w:del>
          </w:p>
        </w:tc>
        <w:tc>
          <w:tcPr>
            <w:tcW w:w="405" w:type="dxa"/>
            <w:noWrap/>
            <w:vAlign w:val="bottom"/>
            <w:hideMark/>
          </w:tcPr>
          <w:p w14:paraId="7D2C945C" w14:textId="09466FAA" w:rsidR="00CE3A2F" w:rsidRPr="00B901D7" w:rsidDel="00513FDC" w:rsidRDefault="00CE3A2F" w:rsidP="00CE3A2F">
            <w:pPr>
              <w:rPr>
                <w:del w:id="127" w:author="Dietzel, Ranae N [AGRON]" w:date="2017-06-13T13:32:00Z"/>
                <w:szCs w:val="20"/>
              </w:rPr>
            </w:pPr>
            <w:del w:id="128" w:author="Dietzel, Ranae N [AGRON]" w:date="2017-06-13T13:32:00Z">
              <w:r w:rsidRPr="00B901D7" w:rsidDel="00513FDC">
                <w:rPr>
                  <w:szCs w:val="20"/>
                </w:rPr>
                <w:delText>c</w:delText>
              </w:r>
            </w:del>
          </w:p>
        </w:tc>
        <w:tc>
          <w:tcPr>
            <w:tcW w:w="675" w:type="dxa"/>
            <w:noWrap/>
            <w:vAlign w:val="bottom"/>
            <w:hideMark/>
          </w:tcPr>
          <w:p w14:paraId="32447832" w14:textId="3B7DB3FF" w:rsidR="00CE3A2F" w:rsidRPr="00B901D7" w:rsidDel="00513FDC" w:rsidRDefault="00CE3A2F">
            <w:pPr>
              <w:rPr>
                <w:del w:id="129" w:author="Dietzel, Ranae N [AGRON]" w:date="2017-06-13T13:32:00Z"/>
                <w:szCs w:val="20"/>
              </w:rPr>
            </w:pPr>
            <w:del w:id="130" w:author="Dietzel, Ranae N [AGRON]" w:date="2017-06-13T13:32:00Z">
              <w:r w:rsidRPr="00B901D7" w:rsidDel="00513FDC">
                <w:rPr>
                  <w:szCs w:val="20"/>
                </w:rPr>
                <w:delText>B</w:delText>
              </w:r>
            </w:del>
          </w:p>
        </w:tc>
        <w:tc>
          <w:tcPr>
            <w:tcW w:w="720" w:type="dxa"/>
            <w:noWrap/>
            <w:vAlign w:val="bottom"/>
            <w:hideMark/>
          </w:tcPr>
          <w:p w14:paraId="07C3E9DD" w14:textId="1F74858C" w:rsidR="00CE3A2F" w:rsidRPr="00B901D7" w:rsidDel="00513FDC" w:rsidRDefault="00CE3A2F" w:rsidP="00CE3A2F">
            <w:pPr>
              <w:rPr>
                <w:del w:id="131" w:author="Dietzel, Ranae N [AGRON]" w:date="2017-06-13T13:32:00Z"/>
                <w:szCs w:val="20"/>
              </w:rPr>
            </w:pPr>
            <w:del w:id="132" w:author="Dietzel, Ranae N [AGRON]" w:date="2017-06-13T13:32:00Z">
              <w:r w:rsidRPr="00B901D7" w:rsidDel="00513FDC">
                <w:rPr>
                  <w:szCs w:val="20"/>
                </w:rPr>
                <w:delText>0.036</w:delText>
              </w:r>
            </w:del>
          </w:p>
        </w:tc>
        <w:tc>
          <w:tcPr>
            <w:tcW w:w="360" w:type="dxa"/>
            <w:noWrap/>
            <w:vAlign w:val="bottom"/>
            <w:hideMark/>
          </w:tcPr>
          <w:p w14:paraId="01EF72A5" w14:textId="6E15E707" w:rsidR="00CE3A2F" w:rsidRPr="00B901D7" w:rsidDel="00513FDC" w:rsidRDefault="00CE3A2F" w:rsidP="00CE3A2F">
            <w:pPr>
              <w:rPr>
                <w:del w:id="133" w:author="Dietzel, Ranae N [AGRON]" w:date="2017-06-13T13:32:00Z"/>
                <w:szCs w:val="20"/>
              </w:rPr>
            </w:pPr>
            <w:del w:id="134" w:author="Dietzel, Ranae N [AGRON]" w:date="2017-06-13T13:32:00Z">
              <w:r w:rsidRPr="00B901D7" w:rsidDel="00513FDC">
                <w:rPr>
                  <w:szCs w:val="20"/>
                </w:rPr>
                <w:delText>c</w:delText>
              </w:r>
            </w:del>
          </w:p>
        </w:tc>
        <w:tc>
          <w:tcPr>
            <w:tcW w:w="720" w:type="dxa"/>
            <w:noWrap/>
            <w:vAlign w:val="bottom"/>
            <w:hideMark/>
          </w:tcPr>
          <w:p w14:paraId="5A0DCFA0" w14:textId="753CD4FF" w:rsidR="00CE3A2F" w:rsidRPr="00B901D7" w:rsidDel="00513FDC" w:rsidRDefault="00CE3A2F">
            <w:pPr>
              <w:rPr>
                <w:del w:id="135" w:author="Dietzel, Ranae N [AGRON]" w:date="2017-06-13T13:32:00Z"/>
                <w:szCs w:val="20"/>
              </w:rPr>
            </w:pPr>
            <w:del w:id="136" w:author="Dietzel, Ranae N [AGRON]" w:date="2017-06-13T13:32:00Z">
              <w:r w:rsidRPr="00B901D7" w:rsidDel="00513FDC">
                <w:rPr>
                  <w:szCs w:val="20"/>
                </w:rPr>
                <w:delText>A</w:delText>
              </w:r>
            </w:del>
          </w:p>
        </w:tc>
      </w:tr>
      <w:tr w:rsidR="00AD161F" w:rsidRPr="00CE3A2F" w:rsidDel="00513FDC" w14:paraId="003AC9C7" w14:textId="1C642681" w:rsidTr="00AD161F">
        <w:trPr>
          <w:trHeight w:val="288"/>
          <w:jc w:val="center"/>
          <w:del w:id="137" w:author="Dietzel, Ranae N [AGRON]" w:date="2017-06-13T13:32:00Z"/>
        </w:trPr>
        <w:tc>
          <w:tcPr>
            <w:tcW w:w="960" w:type="dxa"/>
            <w:vMerge/>
            <w:tcBorders>
              <w:bottom w:val="dotted" w:sz="4" w:space="0" w:color="auto"/>
            </w:tcBorders>
            <w:vAlign w:val="center"/>
            <w:hideMark/>
          </w:tcPr>
          <w:p w14:paraId="45F6C142" w14:textId="38BBB44C" w:rsidR="00CE3A2F" w:rsidRPr="00B901D7" w:rsidDel="00513FDC" w:rsidRDefault="00CE3A2F" w:rsidP="00BE0AC1">
            <w:pPr>
              <w:jc w:val="center"/>
              <w:rPr>
                <w:del w:id="138" w:author="Dietzel, Ranae N [AGRON]" w:date="2017-06-13T13:32:00Z"/>
                <w:szCs w:val="20"/>
              </w:rPr>
            </w:pPr>
          </w:p>
        </w:tc>
        <w:tc>
          <w:tcPr>
            <w:tcW w:w="1020" w:type="dxa"/>
            <w:noWrap/>
            <w:vAlign w:val="bottom"/>
            <w:hideMark/>
          </w:tcPr>
          <w:p w14:paraId="2660EBE7" w14:textId="7752A98A" w:rsidR="00CE3A2F" w:rsidRPr="00B901D7" w:rsidDel="00513FDC" w:rsidRDefault="00CE3A2F" w:rsidP="00AD551C">
            <w:pPr>
              <w:jc w:val="center"/>
              <w:rPr>
                <w:del w:id="139" w:author="Dietzel, Ranae N [AGRON]" w:date="2017-06-13T13:32:00Z"/>
                <w:szCs w:val="20"/>
              </w:rPr>
            </w:pPr>
            <w:del w:id="140" w:author="Dietzel, Ranae N [AGRON]" w:date="2017-06-13T13:32:00Z">
              <w:r w:rsidRPr="00B901D7" w:rsidDel="00513FDC">
                <w:rPr>
                  <w:szCs w:val="20"/>
                </w:rPr>
                <w:delText>30-60</w:delText>
              </w:r>
            </w:del>
          </w:p>
        </w:tc>
        <w:tc>
          <w:tcPr>
            <w:tcW w:w="666" w:type="dxa"/>
            <w:noWrap/>
            <w:vAlign w:val="bottom"/>
            <w:hideMark/>
          </w:tcPr>
          <w:p w14:paraId="6F46B81C" w14:textId="45316C44" w:rsidR="00CE3A2F" w:rsidRPr="00B901D7" w:rsidDel="00513FDC" w:rsidRDefault="00CE3A2F" w:rsidP="00CE3A2F">
            <w:pPr>
              <w:rPr>
                <w:del w:id="141" w:author="Dietzel, Ranae N [AGRON]" w:date="2017-06-13T13:32:00Z"/>
                <w:szCs w:val="20"/>
              </w:rPr>
            </w:pPr>
            <w:del w:id="142" w:author="Dietzel, Ranae N [AGRON]" w:date="2017-06-13T13:32:00Z">
              <w:r w:rsidRPr="00B901D7" w:rsidDel="00513FDC">
                <w:rPr>
                  <w:szCs w:val="20"/>
                </w:rPr>
                <w:delText>0.010</w:delText>
              </w:r>
            </w:del>
          </w:p>
        </w:tc>
        <w:tc>
          <w:tcPr>
            <w:tcW w:w="324" w:type="dxa"/>
            <w:noWrap/>
            <w:vAlign w:val="bottom"/>
            <w:hideMark/>
          </w:tcPr>
          <w:p w14:paraId="0711F70C" w14:textId="4277B4D1" w:rsidR="00CE3A2F" w:rsidRPr="00B901D7" w:rsidDel="00513FDC" w:rsidRDefault="00CE3A2F" w:rsidP="00CE3A2F">
            <w:pPr>
              <w:rPr>
                <w:del w:id="143" w:author="Dietzel, Ranae N [AGRON]" w:date="2017-06-13T13:32:00Z"/>
                <w:szCs w:val="20"/>
              </w:rPr>
            </w:pPr>
            <w:del w:id="144" w:author="Dietzel, Ranae N [AGRON]" w:date="2017-06-13T13:32:00Z">
              <w:r w:rsidRPr="00B901D7" w:rsidDel="00513FDC">
                <w:rPr>
                  <w:szCs w:val="20"/>
                </w:rPr>
                <w:delText>a</w:delText>
              </w:r>
            </w:del>
          </w:p>
        </w:tc>
        <w:tc>
          <w:tcPr>
            <w:tcW w:w="630" w:type="dxa"/>
            <w:noWrap/>
            <w:vAlign w:val="bottom"/>
            <w:hideMark/>
          </w:tcPr>
          <w:p w14:paraId="573F37FD" w14:textId="61BDA34D" w:rsidR="00CE3A2F" w:rsidRPr="00B901D7" w:rsidDel="00513FDC" w:rsidRDefault="00CE3A2F">
            <w:pPr>
              <w:rPr>
                <w:del w:id="145" w:author="Dietzel, Ranae N [AGRON]" w:date="2017-06-13T13:32:00Z"/>
                <w:szCs w:val="20"/>
              </w:rPr>
            </w:pPr>
            <w:del w:id="146" w:author="Dietzel, Ranae N [AGRON]" w:date="2017-06-13T13:32:00Z">
              <w:r w:rsidRPr="00B901D7" w:rsidDel="00513FDC">
                <w:rPr>
                  <w:szCs w:val="20"/>
                </w:rPr>
                <w:delText>C</w:delText>
              </w:r>
            </w:del>
          </w:p>
        </w:tc>
        <w:tc>
          <w:tcPr>
            <w:tcW w:w="720" w:type="dxa"/>
            <w:noWrap/>
            <w:vAlign w:val="bottom"/>
            <w:hideMark/>
          </w:tcPr>
          <w:p w14:paraId="2F53BA54" w14:textId="6E7D0927" w:rsidR="00CE3A2F" w:rsidRPr="00B901D7" w:rsidDel="00513FDC" w:rsidRDefault="00CE3A2F" w:rsidP="00CE3A2F">
            <w:pPr>
              <w:rPr>
                <w:del w:id="147" w:author="Dietzel, Ranae N [AGRON]" w:date="2017-06-13T13:32:00Z"/>
                <w:szCs w:val="20"/>
              </w:rPr>
            </w:pPr>
            <w:del w:id="148" w:author="Dietzel, Ranae N [AGRON]" w:date="2017-06-13T13:32:00Z">
              <w:r w:rsidRPr="00B901D7" w:rsidDel="00513FDC">
                <w:rPr>
                  <w:szCs w:val="20"/>
                </w:rPr>
                <w:delText>0.025</w:delText>
              </w:r>
            </w:del>
          </w:p>
        </w:tc>
        <w:tc>
          <w:tcPr>
            <w:tcW w:w="405" w:type="dxa"/>
            <w:noWrap/>
            <w:vAlign w:val="bottom"/>
            <w:hideMark/>
          </w:tcPr>
          <w:p w14:paraId="3A20050E" w14:textId="037B7B32" w:rsidR="00CE3A2F" w:rsidRPr="00B901D7" w:rsidDel="00513FDC" w:rsidRDefault="00CE3A2F" w:rsidP="00CE3A2F">
            <w:pPr>
              <w:rPr>
                <w:del w:id="149" w:author="Dietzel, Ranae N [AGRON]" w:date="2017-06-13T13:32:00Z"/>
                <w:szCs w:val="20"/>
              </w:rPr>
            </w:pPr>
            <w:del w:id="150" w:author="Dietzel, Ranae N [AGRON]" w:date="2017-06-13T13:32:00Z">
              <w:r w:rsidRPr="00B901D7" w:rsidDel="00513FDC">
                <w:rPr>
                  <w:szCs w:val="20"/>
                </w:rPr>
                <w:delText>c</w:delText>
              </w:r>
            </w:del>
          </w:p>
        </w:tc>
        <w:tc>
          <w:tcPr>
            <w:tcW w:w="675" w:type="dxa"/>
            <w:noWrap/>
            <w:vAlign w:val="bottom"/>
            <w:hideMark/>
          </w:tcPr>
          <w:p w14:paraId="796EAA12" w14:textId="1D58502C" w:rsidR="00CE3A2F" w:rsidRPr="00B901D7" w:rsidDel="00513FDC" w:rsidRDefault="00CE3A2F">
            <w:pPr>
              <w:rPr>
                <w:del w:id="151" w:author="Dietzel, Ranae N [AGRON]" w:date="2017-06-13T13:32:00Z"/>
                <w:szCs w:val="20"/>
              </w:rPr>
            </w:pPr>
            <w:del w:id="152" w:author="Dietzel, Ranae N [AGRON]" w:date="2017-06-13T13:32:00Z">
              <w:r w:rsidRPr="00B901D7" w:rsidDel="00513FDC">
                <w:rPr>
                  <w:szCs w:val="20"/>
                </w:rPr>
                <w:delText>B</w:delText>
              </w:r>
            </w:del>
          </w:p>
        </w:tc>
        <w:tc>
          <w:tcPr>
            <w:tcW w:w="720" w:type="dxa"/>
            <w:noWrap/>
            <w:vAlign w:val="bottom"/>
            <w:hideMark/>
          </w:tcPr>
          <w:p w14:paraId="257F7964" w14:textId="3E69CFDB" w:rsidR="00CE3A2F" w:rsidRPr="00B901D7" w:rsidDel="00513FDC" w:rsidRDefault="00CE3A2F" w:rsidP="00CE3A2F">
            <w:pPr>
              <w:rPr>
                <w:del w:id="153" w:author="Dietzel, Ranae N [AGRON]" w:date="2017-06-13T13:32:00Z"/>
                <w:szCs w:val="20"/>
              </w:rPr>
            </w:pPr>
            <w:del w:id="154" w:author="Dietzel, Ranae N [AGRON]" w:date="2017-06-13T13:32:00Z">
              <w:r w:rsidRPr="00B901D7" w:rsidDel="00513FDC">
                <w:rPr>
                  <w:szCs w:val="20"/>
                </w:rPr>
                <w:delText>0.058</w:delText>
              </w:r>
            </w:del>
          </w:p>
        </w:tc>
        <w:tc>
          <w:tcPr>
            <w:tcW w:w="360" w:type="dxa"/>
            <w:noWrap/>
            <w:vAlign w:val="bottom"/>
            <w:hideMark/>
          </w:tcPr>
          <w:p w14:paraId="2660A6C1" w14:textId="5015F695" w:rsidR="00CE3A2F" w:rsidRPr="00B901D7" w:rsidDel="00513FDC" w:rsidRDefault="00CE3A2F" w:rsidP="00CE3A2F">
            <w:pPr>
              <w:rPr>
                <w:del w:id="155" w:author="Dietzel, Ranae N [AGRON]" w:date="2017-06-13T13:32:00Z"/>
                <w:szCs w:val="20"/>
              </w:rPr>
            </w:pPr>
            <w:del w:id="156" w:author="Dietzel, Ranae N [AGRON]" w:date="2017-06-13T13:32:00Z">
              <w:r w:rsidRPr="00B901D7" w:rsidDel="00513FDC">
                <w:rPr>
                  <w:szCs w:val="20"/>
                </w:rPr>
                <w:delText>a</w:delText>
              </w:r>
            </w:del>
          </w:p>
        </w:tc>
        <w:tc>
          <w:tcPr>
            <w:tcW w:w="720" w:type="dxa"/>
            <w:noWrap/>
            <w:vAlign w:val="bottom"/>
            <w:hideMark/>
          </w:tcPr>
          <w:p w14:paraId="64EA0125" w14:textId="52583132" w:rsidR="00CE3A2F" w:rsidRPr="00B901D7" w:rsidDel="00513FDC" w:rsidRDefault="00CE3A2F">
            <w:pPr>
              <w:rPr>
                <w:del w:id="157" w:author="Dietzel, Ranae N [AGRON]" w:date="2017-06-13T13:32:00Z"/>
                <w:szCs w:val="20"/>
              </w:rPr>
            </w:pPr>
            <w:del w:id="158" w:author="Dietzel, Ranae N [AGRON]" w:date="2017-06-13T13:32:00Z">
              <w:r w:rsidRPr="00B901D7" w:rsidDel="00513FDC">
                <w:rPr>
                  <w:szCs w:val="20"/>
                </w:rPr>
                <w:delText>A</w:delText>
              </w:r>
            </w:del>
          </w:p>
        </w:tc>
      </w:tr>
      <w:tr w:rsidR="008758FA" w:rsidRPr="00CE3A2F" w:rsidDel="00513FDC" w14:paraId="42D2AB60" w14:textId="72433327" w:rsidTr="00AD161F">
        <w:trPr>
          <w:trHeight w:val="288"/>
          <w:jc w:val="center"/>
          <w:del w:id="159" w:author="Dietzel, Ranae N [AGRON]" w:date="2017-06-13T13:32:00Z"/>
        </w:trPr>
        <w:tc>
          <w:tcPr>
            <w:tcW w:w="960" w:type="dxa"/>
            <w:vMerge/>
            <w:tcBorders>
              <w:bottom w:val="dotted" w:sz="4" w:space="0" w:color="auto"/>
            </w:tcBorders>
            <w:vAlign w:val="center"/>
            <w:hideMark/>
          </w:tcPr>
          <w:p w14:paraId="6A5B88E5" w14:textId="4925E673" w:rsidR="00CE3A2F" w:rsidRPr="00B901D7" w:rsidDel="00513FDC" w:rsidRDefault="00CE3A2F" w:rsidP="00BE0AC1">
            <w:pPr>
              <w:jc w:val="center"/>
              <w:rPr>
                <w:del w:id="160" w:author="Dietzel, Ranae N [AGRON]" w:date="2017-06-13T13:32:00Z"/>
                <w:szCs w:val="20"/>
              </w:rPr>
            </w:pPr>
          </w:p>
        </w:tc>
        <w:tc>
          <w:tcPr>
            <w:tcW w:w="1020" w:type="dxa"/>
            <w:tcBorders>
              <w:bottom w:val="dotted" w:sz="4" w:space="0" w:color="auto"/>
            </w:tcBorders>
            <w:noWrap/>
            <w:vAlign w:val="bottom"/>
            <w:hideMark/>
          </w:tcPr>
          <w:p w14:paraId="549F9C79" w14:textId="6ED400AC" w:rsidR="00CE3A2F" w:rsidRPr="00B901D7" w:rsidDel="00513FDC" w:rsidRDefault="00CE3A2F" w:rsidP="00AD551C">
            <w:pPr>
              <w:jc w:val="center"/>
              <w:rPr>
                <w:del w:id="161" w:author="Dietzel, Ranae N [AGRON]" w:date="2017-06-13T13:32:00Z"/>
                <w:szCs w:val="20"/>
              </w:rPr>
            </w:pPr>
            <w:del w:id="162"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0A42A9AC" w14:textId="40EA2D22" w:rsidR="00CE3A2F" w:rsidRPr="00B901D7" w:rsidDel="00513FDC" w:rsidRDefault="00CE3A2F" w:rsidP="00CE3A2F">
            <w:pPr>
              <w:rPr>
                <w:del w:id="163" w:author="Dietzel, Ranae N [AGRON]" w:date="2017-06-13T13:32:00Z"/>
                <w:szCs w:val="20"/>
              </w:rPr>
            </w:pPr>
            <w:del w:id="164" w:author="Dietzel, Ranae N [AGRON]" w:date="2017-06-13T13:32:00Z">
              <w:r w:rsidRPr="00B901D7" w:rsidDel="00513FDC">
                <w:rPr>
                  <w:szCs w:val="20"/>
                </w:rPr>
                <w:delText>0.008</w:delText>
              </w:r>
            </w:del>
          </w:p>
        </w:tc>
        <w:tc>
          <w:tcPr>
            <w:tcW w:w="324" w:type="dxa"/>
            <w:tcBorders>
              <w:bottom w:val="dotted" w:sz="4" w:space="0" w:color="auto"/>
            </w:tcBorders>
            <w:noWrap/>
            <w:vAlign w:val="bottom"/>
            <w:hideMark/>
          </w:tcPr>
          <w:p w14:paraId="3A73EB8C" w14:textId="0A9271D8" w:rsidR="00CE3A2F" w:rsidRPr="00B901D7" w:rsidDel="00513FDC" w:rsidRDefault="00CE3A2F" w:rsidP="00CE3A2F">
            <w:pPr>
              <w:rPr>
                <w:del w:id="165" w:author="Dietzel, Ranae N [AGRON]" w:date="2017-06-13T13:32:00Z"/>
                <w:szCs w:val="20"/>
              </w:rPr>
            </w:pPr>
            <w:del w:id="166"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0C203F51" w14:textId="6597AEE9" w:rsidR="00CE3A2F" w:rsidRPr="00B901D7" w:rsidDel="00513FDC" w:rsidRDefault="00CE3A2F">
            <w:pPr>
              <w:rPr>
                <w:del w:id="167" w:author="Dietzel, Ranae N [AGRON]" w:date="2017-06-13T13:32:00Z"/>
                <w:szCs w:val="20"/>
              </w:rPr>
            </w:pPr>
            <w:del w:id="168"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4C29B7A7" w14:textId="26C59A33" w:rsidR="00CE3A2F" w:rsidRPr="00B901D7" w:rsidDel="00513FDC" w:rsidRDefault="00CE3A2F" w:rsidP="00CE3A2F">
            <w:pPr>
              <w:rPr>
                <w:del w:id="169" w:author="Dietzel, Ranae N [AGRON]" w:date="2017-06-13T13:32:00Z"/>
                <w:szCs w:val="20"/>
              </w:rPr>
            </w:pPr>
            <w:del w:id="170" w:author="Dietzel, Ranae N [AGRON]" w:date="2017-06-13T13:32:00Z">
              <w:r w:rsidRPr="00B901D7" w:rsidDel="00513FDC">
                <w:rPr>
                  <w:szCs w:val="20"/>
                </w:rPr>
                <w:delText>0.015</w:delText>
              </w:r>
            </w:del>
          </w:p>
        </w:tc>
        <w:tc>
          <w:tcPr>
            <w:tcW w:w="405" w:type="dxa"/>
            <w:tcBorders>
              <w:bottom w:val="dotted" w:sz="4" w:space="0" w:color="auto"/>
            </w:tcBorders>
            <w:noWrap/>
            <w:vAlign w:val="bottom"/>
            <w:hideMark/>
          </w:tcPr>
          <w:p w14:paraId="77776877" w14:textId="3401EFE0" w:rsidR="00CE3A2F" w:rsidRPr="00B901D7" w:rsidDel="00513FDC" w:rsidRDefault="00CE3A2F" w:rsidP="00CE3A2F">
            <w:pPr>
              <w:rPr>
                <w:del w:id="171" w:author="Dietzel, Ranae N [AGRON]" w:date="2017-06-13T13:32:00Z"/>
                <w:szCs w:val="20"/>
              </w:rPr>
            </w:pPr>
            <w:del w:id="172"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3AEFA587" w14:textId="729D97B8" w:rsidR="00CE3A2F" w:rsidRPr="00B901D7" w:rsidDel="00513FDC" w:rsidRDefault="00CE3A2F">
            <w:pPr>
              <w:rPr>
                <w:del w:id="173" w:author="Dietzel, Ranae N [AGRON]" w:date="2017-06-13T13:32:00Z"/>
                <w:szCs w:val="20"/>
              </w:rPr>
            </w:pPr>
            <w:del w:id="174"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16ADEF1B" w14:textId="7C256780" w:rsidR="00CE3A2F" w:rsidRPr="00B901D7" w:rsidDel="00513FDC" w:rsidRDefault="00CE3A2F" w:rsidP="00CE3A2F">
            <w:pPr>
              <w:rPr>
                <w:del w:id="175" w:author="Dietzel, Ranae N [AGRON]" w:date="2017-06-13T13:32:00Z"/>
                <w:szCs w:val="20"/>
              </w:rPr>
            </w:pPr>
            <w:del w:id="176" w:author="Dietzel, Ranae N [AGRON]" w:date="2017-06-13T13:32:00Z">
              <w:r w:rsidRPr="00B901D7" w:rsidDel="00513FDC">
                <w:rPr>
                  <w:szCs w:val="20"/>
                </w:rPr>
                <w:delText>0.019</w:delText>
              </w:r>
            </w:del>
          </w:p>
        </w:tc>
        <w:tc>
          <w:tcPr>
            <w:tcW w:w="360" w:type="dxa"/>
            <w:tcBorders>
              <w:bottom w:val="dotted" w:sz="4" w:space="0" w:color="auto"/>
            </w:tcBorders>
            <w:noWrap/>
            <w:vAlign w:val="bottom"/>
            <w:hideMark/>
          </w:tcPr>
          <w:p w14:paraId="29BAA817" w14:textId="2DB62D50" w:rsidR="00CE3A2F" w:rsidRPr="00B901D7" w:rsidDel="00513FDC" w:rsidRDefault="00CE3A2F" w:rsidP="00CE3A2F">
            <w:pPr>
              <w:rPr>
                <w:del w:id="177" w:author="Dietzel, Ranae N [AGRON]" w:date="2017-06-13T13:32:00Z"/>
                <w:szCs w:val="20"/>
              </w:rPr>
            </w:pPr>
            <w:del w:id="178" w:author="Dietzel, Ranae N [AGRON]" w:date="2017-06-13T13:32:00Z">
              <w:r w:rsidRPr="00B901D7" w:rsidDel="00513FDC">
                <w:rPr>
                  <w:szCs w:val="20"/>
                </w:rPr>
                <w:delText>a</w:delText>
              </w:r>
            </w:del>
          </w:p>
        </w:tc>
        <w:tc>
          <w:tcPr>
            <w:tcW w:w="720" w:type="dxa"/>
            <w:tcBorders>
              <w:bottom w:val="dotted" w:sz="4" w:space="0" w:color="auto"/>
            </w:tcBorders>
            <w:noWrap/>
            <w:vAlign w:val="bottom"/>
            <w:hideMark/>
          </w:tcPr>
          <w:p w14:paraId="78CF468E" w14:textId="15DA4985" w:rsidR="00CE3A2F" w:rsidRPr="00B901D7" w:rsidDel="00513FDC" w:rsidRDefault="00CE3A2F">
            <w:pPr>
              <w:rPr>
                <w:del w:id="179" w:author="Dietzel, Ranae N [AGRON]" w:date="2017-06-13T13:32:00Z"/>
                <w:szCs w:val="20"/>
              </w:rPr>
            </w:pPr>
            <w:del w:id="180" w:author="Dietzel, Ranae N [AGRON]" w:date="2017-06-13T13:32:00Z">
              <w:r w:rsidRPr="00B901D7" w:rsidDel="00513FDC">
                <w:rPr>
                  <w:szCs w:val="20"/>
                </w:rPr>
                <w:delText>A</w:delText>
              </w:r>
            </w:del>
          </w:p>
        </w:tc>
      </w:tr>
      <w:tr w:rsidR="00AD161F" w:rsidRPr="00CE3A2F" w:rsidDel="00513FDC" w14:paraId="39328935" w14:textId="083E46F0" w:rsidTr="00AD161F">
        <w:trPr>
          <w:trHeight w:val="288"/>
          <w:jc w:val="center"/>
          <w:del w:id="181" w:author="Dietzel, Ranae N [AGRON]" w:date="2017-06-13T13:32:00Z"/>
        </w:trPr>
        <w:tc>
          <w:tcPr>
            <w:tcW w:w="960" w:type="dxa"/>
            <w:vMerge w:val="restart"/>
            <w:tcBorders>
              <w:top w:val="dotted" w:sz="4" w:space="0" w:color="auto"/>
              <w:bottom w:val="dotted" w:sz="4" w:space="0" w:color="auto"/>
            </w:tcBorders>
            <w:noWrap/>
            <w:vAlign w:val="center"/>
            <w:hideMark/>
          </w:tcPr>
          <w:p w14:paraId="27054A08" w14:textId="1C09214C" w:rsidR="00CE3A2F" w:rsidRPr="00B901D7" w:rsidDel="00513FDC" w:rsidRDefault="00CE3A2F" w:rsidP="00BE0AC1">
            <w:pPr>
              <w:jc w:val="center"/>
              <w:rPr>
                <w:del w:id="182" w:author="Dietzel, Ranae N [AGRON]" w:date="2017-06-13T13:32:00Z"/>
                <w:szCs w:val="20"/>
              </w:rPr>
            </w:pPr>
            <w:del w:id="183" w:author="Dietzel, Ranae N [AGRON]" w:date="2017-06-13T13:32:00Z">
              <w:r w:rsidRPr="00B901D7" w:rsidDel="00513FDC">
                <w:rPr>
                  <w:szCs w:val="20"/>
                </w:rPr>
                <w:delText>2009</w:delText>
              </w:r>
            </w:del>
          </w:p>
        </w:tc>
        <w:tc>
          <w:tcPr>
            <w:tcW w:w="1020" w:type="dxa"/>
            <w:tcBorders>
              <w:top w:val="dotted" w:sz="4" w:space="0" w:color="auto"/>
            </w:tcBorders>
            <w:noWrap/>
            <w:vAlign w:val="bottom"/>
            <w:hideMark/>
          </w:tcPr>
          <w:p w14:paraId="10F5EBAD" w14:textId="6893E133" w:rsidR="00CE3A2F" w:rsidRPr="00B901D7" w:rsidDel="00513FDC" w:rsidRDefault="00CE3A2F" w:rsidP="00AD551C">
            <w:pPr>
              <w:jc w:val="center"/>
              <w:rPr>
                <w:del w:id="184" w:author="Dietzel, Ranae N [AGRON]" w:date="2017-06-13T13:32:00Z"/>
                <w:szCs w:val="20"/>
              </w:rPr>
            </w:pPr>
            <w:del w:id="185"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455F0C5C" w14:textId="2A5E72ED" w:rsidR="00CE3A2F" w:rsidRPr="00B901D7" w:rsidDel="00513FDC" w:rsidRDefault="00CE3A2F" w:rsidP="00CE3A2F">
            <w:pPr>
              <w:rPr>
                <w:del w:id="186" w:author="Dietzel, Ranae N [AGRON]" w:date="2017-06-13T13:32:00Z"/>
                <w:szCs w:val="20"/>
              </w:rPr>
            </w:pPr>
            <w:del w:id="187" w:author="Dietzel, Ranae N [AGRON]" w:date="2017-06-13T13:32:00Z">
              <w:r w:rsidRPr="00B901D7" w:rsidDel="00513FDC">
                <w:rPr>
                  <w:szCs w:val="20"/>
                </w:rPr>
                <w:delText>0.015</w:delText>
              </w:r>
            </w:del>
          </w:p>
        </w:tc>
        <w:tc>
          <w:tcPr>
            <w:tcW w:w="324" w:type="dxa"/>
            <w:tcBorders>
              <w:top w:val="dotted" w:sz="4" w:space="0" w:color="auto"/>
            </w:tcBorders>
            <w:noWrap/>
            <w:vAlign w:val="bottom"/>
            <w:hideMark/>
          </w:tcPr>
          <w:p w14:paraId="6A6A0E52" w14:textId="33894EE4" w:rsidR="00CE3A2F" w:rsidRPr="00B901D7" w:rsidDel="00513FDC" w:rsidRDefault="00CE3A2F" w:rsidP="00CE3A2F">
            <w:pPr>
              <w:rPr>
                <w:del w:id="188" w:author="Dietzel, Ranae N [AGRON]" w:date="2017-06-13T13:32:00Z"/>
                <w:szCs w:val="20"/>
              </w:rPr>
            </w:pPr>
            <w:del w:id="189"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01B44505" w14:textId="79FE28E8" w:rsidR="00CE3A2F" w:rsidRPr="00B901D7" w:rsidDel="00513FDC" w:rsidRDefault="00CE3A2F">
            <w:pPr>
              <w:rPr>
                <w:del w:id="190" w:author="Dietzel, Ranae N [AGRON]" w:date="2017-06-13T13:32:00Z"/>
                <w:szCs w:val="20"/>
              </w:rPr>
            </w:pPr>
            <w:del w:id="191" w:author="Dietzel, Ranae N [AGRON]" w:date="2017-06-13T13:32:00Z">
              <w:r w:rsidRPr="00B901D7" w:rsidDel="00513FDC">
                <w:rPr>
                  <w:szCs w:val="20"/>
                </w:rPr>
                <w:delText>C</w:delText>
              </w:r>
            </w:del>
          </w:p>
        </w:tc>
        <w:tc>
          <w:tcPr>
            <w:tcW w:w="720" w:type="dxa"/>
            <w:tcBorders>
              <w:top w:val="dotted" w:sz="4" w:space="0" w:color="auto"/>
            </w:tcBorders>
            <w:noWrap/>
            <w:vAlign w:val="bottom"/>
            <w:hideMark/>
          </w:tcPr>
          <w:p w14:paraId="7BC89380" w14:textId="559BAEE5" w:rsidR="00CE3A2F" w:rsidRPr="00B901D7" w:rsidDel="00513FDC" w:rsidRDefault="00CE3A2F" w:rsidP="00CE3A2F">
            <w:pPr>
              <w:rPr>
                <w:del w:id="192" w:author="Dietzel, Ranae N [AGRON]" w:date="2017-06-13T13:32:00Z"/>
                <w:szCs w:val="20"/>
              </w:rPr>
            </w:pPr>
            <w:del w:id="193" w:author="Dietzel, Ranae N [AGRON]" w:date="2017-06-13T13:32:00Z">
              <w:r w:rsidRPr="00B901D7" w:rsidDel="00513FDC">
                <w:rPr>
                  <w:szCs w:val="20"/>
                </w:rPr>
                <w:delText>0.315</w:delText>
              </w:r>
            </w:del>
          </w:p>
        </w:tc>
        <w:tc>
          <w:tcPr>
            <w:tcW w:w="405" w:type="dxa"/>
            <w:tcBorders>
              <w:top w:val="dotted" w:sz="4" w:space="0" w:color="auto"/>
            </w:tcBorders>
            <w:noWrap/>
            <w:vAlign w:val="bottom"/>
            <w:hideMark/>
          </w:tcPr>
          <w:p w14:paraId="58CF88AA" w14:textId="763B4AF1" w:rsidR="00CE3A2F" w:rsidRPr="00B901D7" w:rsidDel="00513FDC" w:rsidRDefault="00CE3A2F" w:rsidP="00CE3A2F">
            <w:pPr>
              <w:rPr>
                <w:del w:id="194" w:author="Dietzel, Ranae N [AGRON]" w:date="2017-06-13T13:32:00Z"/>
                <w:szCs w:val="20"/>
              </w:rPr>
            </w:pPr>
            <w:del w:id="195" w:author="Dietzel, Ranae N [AGRON]" w:date="2017-06-13T13:32:00Z">
              <w:r w:rsidRPr="00B901D7" w:rsidDel="00513FDC">
                <w:rPr>
                  <w:szCs w:val="20"/>
                </w:rPr>
                <w:delText>a</w:delText>
              </w:r>
            </w:del>
          </w:p>
        </w:tc>
        <w:tc>
          <w:tcPr>
            <w:tcW w:w="675" w:type="dxa"/>
            <w:tcBorders>
              <w:top w:val="dotted" w:sz="4" w:space="0" w:color="auto"/>
            </w:tcBorders>
            <w:noWrap/>
            <w:vAlign w:val="bottom"/>
            <w:hideMark/>
          </w:tcPr>
          <w:p w14:paraId="2CBAD992" w14:textId="1795343E" w:rsidR="00CE3A2F" w:rsidRPr="00B901D7" w:rsidDel="00513FDC" w:rsidRDefault="00CE3A2F">
            <w:pPr>
              <w:rPr>
                <w:del w:id="196" w:author="Dietzel, Ranae N [AGRON]" w:date="2017-06-13T13:32:00Z"/>
                <w:szCs w:val="20"/>
              </w:rPr>
            </w:pPr>
            <w:del w:id="197" w:author="Dietzel, Ranae N [AGRON]" w:date="2017-06-13T13:32:00Z">
              <w:r w:rsidRPr="00B901D7" w:rsidDel="00513FDC">
                <w:rPr>
                  <w:szCs w:val="20"/>
                </w:rPr>
                <w:delText>B</w:delText>
              </w:r>
            </w:del>
          </w:p>
        </w:tc>
        <w:tc>
          <w:tcPr>
            <w:tcW w:w="720" w:type="dxa"/>
            <w:tcBorders>
              <w:top w:val="dotted" w:sz="4" w:space="0" w:color="auto"/>
            </w:tcBorders>
            <w:noWrap/>
            <w:vAlign w:val="bottom"/>
            <w:hideMark/>
          </w:tcPr>
          <w:p w14:paraId="17397A87" w14:textId="308C660A" w:rsidR="00CE3A2F" w:rsidRPr="00B901D7" w:rsidDel="00513FDC" w:rsidRDefault="00CE3A2F" w:rsidP="00CE3A2F">
            <w:pPr>
              <w:rPr>
                <w:del w:id="198" w:author="Dietzel, Ranae N [AGRON]" w:date="2017-06-13T13:32:00Z"/>
                <w:szCs w:val="20"/>
              </w:rPr>
            </w:pPr>
            <w:del w:id="199" w:author="Dietzel, Ranae N [AGRON]" w:date="2017-06-13T13:32:00Z">
              <w:r w:rsidRPr="00B901D7" w:rsidDel="00513FDC">
                <w:rPr>
                  <w:szCs w:val="20"/>
                </w:rPr>
                <w:delText>0.632</w:delText>
              </w:r>
            </w:del>
          </w:p>
        </w:tc>
        <w:tc>
          <w:tcPr>
            <w:tcW w:w="360" w:type="dxa"/>
            <w:tcBorders>
              <w:top w:val="dotted" w:sz="4" w:space="0" w:color="auto"/>
            </w:tcBorders>
            <w:noWrap/>
            <w:vAlign w:val="bottom"/>
            <w:hideMark/>
          </w:tcPr>
          <w:p w14:paraId="131E4145" w14:textId="6E85D09A" w:rsidR="00CE3A2F" w:rsidRPr="00B901D7" w:rsidDel="00513FDC" w:rsidRDefault="00CE3A2F" w:rsidP="00CE3A2F">
            <w:pPr>
              <w:rPr>
                <w:del w:id="200" w:author="Dietzel, Ranae N [AGRON]" w:date="2017-06-13T13:32:00Z"/>
                <w:szCs w:val="20"/>
              </w:rPr>
            </w:pPr>
            <w:del w:id="201"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0ABABEB3" w14:textId="13503CEF" w:rsidR="00CE3A2F" w:rsidRPr="00B901D7" w:rsidDel="00513FDC" w:rsidRDefault="00CE3A2F">
            <w:pPr>
              <w:rPr>
                <w:del w:id="202" w:author="Dietzel, Ranae N [AGRON]" w:date="2017-06-13T13:32:00Z"/>
                <w:szCs w:val="20"/>
              </w:rPr>
            </w:pPr>
            <w:del w:id="203" w:author="Dietzel, Ranae N [AGRON]" w:date="2017-06-13T13:32:00Z">
              <w:r w:rsidRPr="00B901D7" w:rsidDel="00513FDC">
                <w:rPr>
                  <w:szCs w:val="20"/>
                </w:rPr>
                <w:delText>A</w:delText>
              </w:r>
            </w:del>
          </w:p>
        </w:tc>
      </w:tr>
      <w:tr w:rsidR="00AD161F" w:rsidRPr="00CE3A2F" w:rsidDel="00513FDC" w14:paraId="4718838E" w14:textId="2973D9DE" w:rsidTr="00AD161F">
        <w:trPr>
          <w:trHeight w:val="288"/>
          <w:jc w:val="center"/>
          <w:del w:id="204" w:author="Dietzel, Ranae N [AGRON]" w:date="2017-06-13T13:32:00Z"/>
        </w:trPr>
        <w:tc>
          <w:tcPr>
            <w:tcW w:w="960" w:type="dxa"/>
            <w:vMerge/>
            <w:tcBorders>
              <w:bottom w:val="dotted" w:sz="4" w:space="0" w:color="auto"/>
            </w:tcBorders>
            <w:vAlign w:val="center"/>
            <w:hideMark/>
          </w:tcPr>
          <w:p w14:paraId="62C68839" w14:textId="58341BCF" w:rsidR="00CE3A2F" w:rsidRPr="00B901D7" w:rsidDel="00513FDC" w:rsidRDefault="00CE3A2F" w:rsidP="00BE0AC1">
            <w:pPr>
              <w:jc w:val="center"/>
              <w:rPr>
                <w:del w:id="205" w:author="Dietzel, Ranae N [AGRON]" w:date="2017-06-13T13:32:00Z"/>
                <w:szCs w:val="20"/>
              </w:rPr>
            </w:pPr>
          </w:p>
        </w:tc>
        <w:tc>
          <w:tcPr>
            <w:tcW w:w="1020" w:type="dxa"/>
            <w:noWrap/>
            <w:vAlign w:val="bottom"/>
            <w:hideMark/>
          </w:tcPr>
          <w:p w14:paraId="7564E7F8" w14:textId="5D54CBC2" w:rsidR="00CE3A2F" w:rsidRPr="00B901D7" w:rsidDel="00513FDC" w:rsidRDefault="00CE3A2F" w:rsidP="00AD551C">
            <w:pPr>
              <w:jc w:val="center"/>
              <w:rPr>
                <w:del w:id="206" w:author="Dietzel, Ranae N [AGRON]" w:date="2017-06-13T13:32:00Z"/>
                <w:szCs w:val="20"/>
              </w:rPr>
            </w:pPr>
            <w:del w:id="207" w:author="Dietzel, Ranae N [AGRON]" w:date="2017-06-13T13:32:00Z">
              <w:r w:rsidRPr="00B901D7" w:rsidDel="00513FDC">
                <w:rPr>
                  <w:szCs w:val="20"/>
                </w:rPr>
                <w:delText>5-15</w:delText>
              </w:r>
            </w:del>
          </w:p>
        </w:tc>
        <w:tc>
          <w:tcPr>
            <w:tcW w:w="666" w:type="dxa"/>
            <w:noWrap/>
            <w:vAlign w:val="bottom"/>
            <w:hideMark/>
          </w:tcPr>
          <w:p w14:paraId="3B23F933" w14:textId="096C2CFD" w:rsidR="00CE3A2F" w:rsidRPr="00B901D7" w:rsidDel="00513FDC" w:rsidRDefault="00CE3A2F" w:rsidP="00CE3A2F">
            <w:pPr>
              <w:rPr>
                <w:del w:id="208" w:author="Dietzel, Ranae N [AGRON]" w:date="2017-06-13T13:32:00Z"/>
                <w:szCs w:val="20"/>
              </w:rPr>
            </w:pPr>
            <w:del w:id="209" w:author="Dietzel, Ranae N [AGRON]" w:date="2017-06-13T13:32:00Z">
              <w:r w:rsidRPr="00B901D7" w:rsidDel="00513FDC">
                <w:rPr>
                  <w:szCs w:val="20"/>
                </w:rPr>
                <w:delText>0.016</w:delText>
              </w:r>
            </w:del>
          </w:p>
        </w:tc>
        <w:tc>
          <w:tcPr>
            <w:tcW w:w="324" w:type="dxa"/>
            <w:noWrap/>
            <w:vAlign w:val="bottom"/>
            <w:hideMark/>
          </w:tcPr>
          <w:p w14:paraId="6E1BE6C7" w14:textId="16AD1756" w:rsidR="00CE3A2F" w:rsidRPr="00B901D7" w:rsidDel="00513FDC" w:rsidRDefault="00CE3A2F" w:rsidP="00CE3A2F">
            <w:pPr>
              <w:rPr>
                <w:del w:id="210" w:author="Dietzel, Ranae N [AGRON]" w:date="2017-06-13T13:32:00Z"/>
                <w:szCs w:val="20"/>
              </w:rPr>
            </w:pPr>
            <w:del w:id="211" w:author="Dietzel, Ranae N [AGRON]" w:date="2017-06-13T13:32:00Z">
              <w:r w:rsidRPr="00B901D7" w:rsidDel="00513FDC">
                <w:rPr>
                  <w:szCs w:val="20"/>
                </w:rPr>
                <w:delText>a</w:delText>
              </w:r>
            </w:del>
          </w:p>
        </w:tc>
        <w:tc>
          <w:tcPr>
            <w:tcW w:w="630" w:type="dxa"/>
            <w:noWrap/>
            <w:vAlign w:val="bottom"/>
            <w:hideMark/>
          </w:tcPr>
          <w:p w14:paraId="3F71448C" w14:textId="03F56ADA" w:rsidR="00CE3A2F" w:rsidRPr="00B901D7" w:rsidDel="00513FDC" w:rsidRDefault="00CE3A2F">
            <w:pPr>
              <w:rPr>
                <w:del w:id="212" w:author="Dietzel, Ranae N [AGRON]" w:date="2017-06-13T13:32:00Z"/>
                <w:szCs w:val="20"/>
              </w:rPr>
            </w:pPr>
            <w:del w:id="213" w:author="Dietzel, Ranae N [AGRON]" w:date="2017-06-13T13:32:00Z">
              <w:r w:rsidRPr="00B901D7" w:rsidDel="00513FDC">
                <w:rPr>
                  <w:szCs w:val="20"/>
                </w:rPr>
                <w:delText>C</w:delText>
              </w:r>
            </w:del>
          </w:p>
        </w:tc>
        <w:tc>
          <w:tcPr>
            <w:tcW w:w="720" w:type="dxa"/>
            <w:noWrap/>
            <w:vAlign w:val="bottom"/>
            <w:hideMark/>
          </w:tcPr>
          <w:p w14:paraId="775F8A32" w14:textId="16C760D3" w:rsidR="00CE3A2F" w:rsidRPr="00B901D7" w:rsidDel="00513FDC" w:rsidRDefault="00CE3A2F" w:rsidP="00CE3A2F">
            <w:pPr>
              <w:rPr>
                <w:del w:id="214" w:author="Dietzel, Ranae N [AGRON]" w:date="2017-06-13T13:32:00Z"/>
                <w:szCs w:val="20"/>
              </w:rPr>
            </w:pPr>
            <w:del w:id="215" w:author="Dietzel, Ranae N [AGRON]" w:date="2017-06-13T13:32:00Z">
              <w:r w:rsidRPr="00B901D7" w:rsidDel="00513FDC">
                <w:rPr>
                  <w:szCs w:val="20"/>
                </w:rPr>
                <w:delText>0.087</w:delText>
              </w:r>
            </w:del>
          </w:p>
        </w:tc>
        <w:tc>
          <w:tcPr>
            <w:tcW w:w="405" w:type="dxa"/>
            <w:noWrap/>
            <w:vAlign w:val="bottom"/>
            <w:hideMark/>
          </w:tcPr>
          <w:p w14:paraId="27458A1D" w14:textId="43D5E13F" w:rsidR="00CE3A2F" w:rsidRPr="00B901D7" w:rsidDel="00513FDC" w:rsidRDefault="00CE3A2F" w:rsidP="00CE3A2F">
            <w:pPr>
              <w:rPr>
                <w:del w:id="216" w:author="Dietzel, Ranae N [AGRON]" w:date="2017-06-13T13:32:00Z"/>
                <w:szCs w:val="20"/>
              </w:rPr>
            </w:pPr>
            <w:del w:id="217" w:author="Dietzel, Ranae N [AGRON]" w:date="2017-06-13T13:32:00Z">
              <w:r w:rsidRPr="00B901D7" w:rsidDel="00513FDC">
                <w:rPr>
                  <w:szCs w:val="20"/>
                </w:rPr>
                <w:delText>b</w:delText>
              </w:r>
            </w:del>
          </w:p>
        </w:tc>
        <w:tc>
          <w:tcPr>
            <w:tcW w:w="675" w:type="dxa"/>
            <w:noWrap/>
            <w:vAlign w:val="bottom"/>
            <w:hideMark/>
          </w:tcPr>
          <w:p w14:paraId="31D04E62" w14:textId="4870D174" w:rsidR="00CE3A2F" w:rsidRPr="00B901D7" w:rsidDel="00513FDC" w:rsidRDefault="00CE3A2F">
            <w:pPr>
              <w:rPr>
                <w:del w:id="218" w:author="Dietzel, Ranae N [AGRON]" w:date="2017-06-13T13:32:00Z"/>
                <w:szCs w:val="20"/>
              </w:rPr>
            </w:pPr>
            <w:del w:id="219" w:author="Dietzel, Ranae N [AGRON]" w:date="2017-06-13T13:32:00Z">
              <w:r w:rsidRPr="00B901D7" w:rsidDel="00513FDC">
                <w:rPr>
                  <w:szCs w:val="20"/>
                </w:rPr>
                <w:delText>B</w:delText>
              </w:r>
            </w:del>
          </w:p>
        </w:tc>
        <w:tc>
          <w:tcPr>
            <w:tcW w:w="720" w:type="dxa"/>
            <w:noWrap/>
            <w:vAlign w:val="bottom"/>
            <w:hideMark/>
          </w:tcPr>
          <w:p w14:paraId="1F5BC2E5" w14:textId="099210B9" w:rsidR="00CE3A2F" w:rsidRPr="00B901D7" w:rsidDel="00513FDC" w:rsidRDefault="00CE3A2F" w:rsidP="00CE3A2F">
            <w:pPr>
              <w:rPr>
                <w:del w:id="220" w:author="Dietzel, Ranae N [AGRON]" w:date="2017-06-13T13:32:00Z"/>
                <w:szCs w:val="20"/>
              </w:rPr>
            </w:pPr>
            <w:del w:id="221" w:author="Dietzel, Ranae N [AGRON]" w:date="2017-06-13T13:32:00Z">
              <w:r w:rsidRPr="00B901D7" w:rsidDel="00513FDC">
                <w:rPr>
                  <w:szCs w:val="20"/>
                </w:rPr>
                <w:delText>0.177</w:delText>
              </w:r>
            </w:del>
          </w:p>
        </w:tc>
        <w:tc>
          <w:tcPr>
            <w:tcW w:w="360" w:type="dxa"/>
            <w:noWrap/>
            <w:vAlign w:val="bottom"/>
            <w:hideMark/>
          </w:tcPr>
          <w:p w14:paraId="1E509500" w14:textId="451477F3" w:rsidR="00CE3A2F" w:rsidRPr="00B901D7" w:rsidDel="00513FDC" w:rsidRDefault="00CE3A2F" w:rsidP="00CE3A2F">
            <w:pPr>
              <w:rPr>
                <w:del w:id="222" w:author="Dietzel, Ranae N [AGRON]" w:date="2017-06-13T13:32:00Z"/>
                <w:szCs w:val="20"/>
              </w:rPr>
            </w:pPr>
            <w:del w:id="223" w:author="Dietzel, Ranae N [AGRON]" w:date="2017-06-13T13:32:00Z">
              <w:r w:rsidRPr="00B901D7" w:rsidDel="00513FDC">
                <w:rPr>
                  <w:szCs w:val="20"/>
                </w:rPr>
                <w:delText>b</w:delText>
              </w:r>
            </w:del>
          </w:p>
        </w:tc>
        <w:tc>
          <w:tcPr>
            <w:tcW w:w="720" w:type="dxa"/>
            <w:noWrap/>
            <w:vAlign w:val="bottom"/>
            <w:hideMark/>
          </w:tcPr>
          <w:p w14:paraId="1470D142" w14:textId="6DEFF416" w:rsidR="00CE3A2F" w:rsidRPr="00B901D7" w:rsidDel="00513FDC" w:rsidRDefault="00CE3A2F">
            <w:pPr>
              <w:rPr>
                <w:del w:id="224" w:author="Dietzel, Ranae N [AGRON]" w:date="2017-06-13T13:32:00Z"/>
                <w:szCs w:val="20"/>
              </w:rPr>
            </w:pPr>
            <w:del w:id="225" w:author="Dietzel, Ranae N [AGRON]" w:date="2017-06-13T13:32:00Z">
              <w:r w:rsidRPr="00B901D7" w:rsidDel="00513FDC">
                <w:rPr>
                  <w:szCs w:val="20"/>
                </w:rPr>
                <w:delText>A</w:delText>
              </w:r>
            </w:del>
          </w:p>
        </w:tc>
      </w:tr>
      <w:tr w:rsidR="00AD161F" w:rsidRPr="00CE3A2F" w:rsidDel="00513FDC" w14:paraId="5E58A955" w14:textId="742DA105" w:rsidTr="00AD161F">
        <w:trPr>
          <w:trHeight w:val="288"/>
          <w:jc w:val="center"/>
          <w:del w:id="226" w:author="Dietzel, Ranae N [AGRON]" w:date="2017-06-13T13:32:00Z"/>
        </w:trPr>
        <w:tc>
          <w:tcPr>
            <w:tcW w:w="960" w:type="dxa"/>
            <w:vMerge/>
            <w:tcBorders>
              <w:bottom w:val="dotted" w:sz="4" w:space="0" w:color="auto"/>
            </w:tcBorders>
            <w:vAlign w:val="center"/>
            <w:hideMark/>
          </w:tcPr>
          <w:p w14:paraId="127BA95E" w14:textId="5C79E673" w:rsidR="00CE3A2F" w:rsidRPr="00B901D7" w:rsidDel="00513FDC" w:rsidRDefault="00CE3A2F" w:rsidP="00BE0AC1">
            <w:pPr>
              <w:jc w:val="center"/>
              <w:rPr>
                <w:del w:id="227" w:author="Dietzel, Ranae N [AGRON]" w:date="2017-06-13T13:32:00Z"/>
                <w:szCs w:val="20"/>
              </w:rPr>
            </w:pPr>
          </w:p>
        </w:tc>
        <w:tc>
          <w:tcPr>
            <w:tcW w:w="1020" w:type="dxa"/>
            <w:noWrap/>
            <w:vAlign w:val="bottom"/>
            <w:hideMark/>
          </w:tcPr>
          <w:p w14:paraId="2D1D3944" w14:textId="21BF0A0C" w:rsidR="00CE3A2F" w:rsidRPr="00B901D7" w:rsidDel="00513FDC" w:rsidRDefault="00CE3A2F" w:rsidP="00AD551C">
            <w:pPr>
              <w:jc w:val="center"/>
              <w:rPr>
                <w:del w:id="228" w:author="Dietzel, Ranae N [AGRON]" w:date="2017-06-13T13:32:00Z"/>
                <w:szCs w:val="20"/>
              </w:rPr>
            </w:pPr>
            <w:del w:id="229" w:author="Dietzel, Ranae N [AGRON]" w:date="2017-06-13T13:32:00Z">
              <w:r w:rsidRPr="00B901D7" w:rsidDel="00513FDC">
                <w:rPr>
                  <w:szCs w:val="20"/>
                </w:rPr>
                <w:delText>15-30</w:delText>
              </w:r>
            </w:del>
          </w:p>
        </w:tc>
        <w:tc>
          <w:tcPr>
            <w:tcW w:w="666" w:type="dxa"/>
            <w:noWrap/>
            <w:vAlign w:val="bottom"/>
            <w:hideMark/>
          </w:tcPr>
          <w:p w14:paraId="552AAF6E" w14:textId="15A9008C" w:rsidR="00CE3A2F" w:rsidRPr="00B901D7" w:rsidDel="00513FDC" w:rsidRDefault="00CE3A2F" w:rsidP="00CE3A2F">
            <w:pPr>
              <w:rPr>
                <w:del w:id="230" w:author="Dietzel, Ranae N [AGRON]" w:date="2017-06-13T13:32:00Z"/>
                <w:szCs w:val="20"/>
              </w:rPr>
            </w:pPr>
            <w:del w:id="231" w:author="Dietzel, Ranae N [AGRON]" w:date="2017-06-13T13:32:00Z">
              <w:r w:rsidRPr="00B901D7" w:rsidDel="00513FDC">
                <w:rPr>
                  <w:szCs w:val="20"/>
                </w:rPr>
                <w:delText>0.007</w:delText>
              </w:r>
            </w:del>
          </w:p>
        </w:tc>
        <w:tc>
          <w:tcPr>
            <w:tcW w:w="324" w:type="dxa"/>
            <w:noWrap/>
            <w:vAlign w:val="bottom"/>
            <w:hideMark/>
          </w:tcPr>
          <w:p w14:paraId="619904F9" w14:textId="3D67C494" w:rsidR="00CE3A2F" w:rsidRPr="00B901D7" w:rsidDel="00513FDC" w:rsidRDefault="00CE3A2F" w:rsidP="00CE3A2F">
            <w:pPr>
              <w:rPr>
                <w:del w:id="232" w:author="Dietzel, Ranae N [AGRON]" w:date="2017-06-13T13:32:00Z"/>
                <w:szCs w:val="20"/>
              </w:rPr>
            </w:pPr>
            <w:del w:id="233" w:author="Dietzel, Ranae N [AGRON]" w:date="2017-06-13T13:32:00Z">
              <w:r w:rsidRPr="00B901D7" w:rsidDel="00513FDC">
                <w:rPr>
                  <w:szCs w:val="20"/>
                </w:rPr>
                <w:delText>a</w:delText>
              </w:r>
            </w:del>
          </w:p>
        </w:tc>
        <w:tc>
          <w:tcPr>
            <w:tcW w:w="630" w:type="dxa"/>
            <w:noWrap/>
            <w:vAlign w:val="bottom"/>
            <w:hideMark/>
          </w:tcPr>
          <w:p w14:paraId="4660A185" w14:textId="367F2D37" w:rsidR="00CE3A2F" w:rsidRPr="00B901D7" w:rsidDel="00513FDC" w:rsidRDefault="00CE3A2F">
            <w:pPr>
              <w:rPr>
                <w:del w:id="234" w:author="Dietzel, Ranae N [AGRON]" w:date="2017-06-13T13:32:00Z"/>
                <w:szCs w:val="20"/>
              </w:rPr>
            </w:pPr>
            <w:del w:id="235" w:author="Dietzel, Ranae N [AGRON]" w:date="2017-06-13T13:32:00Z">
              <w:r w:rsidRPr="00B901D7" w:rsidDel="00513FDC">
                <w:rPr>
                  <w:szCs w:val="20"/>
                </w:rPr>
                <w:delText>C</w:delText>
              </w:r>
            </w:del>
          </w:p>
        </w:tc>
        <w:tc>
          <w:tcPr>
            <w:tcW w:w="720" w:type="dxa"/>
            <w:noWrap/>
            <w:vAlign w:val="bottom"/>
            <w:hideMark/>
          </w:tcPr>
          <w:p w14:paraId="042135B9" w14:textId="55195109" w:rsidR="00CE3A2F" w:rsidRPr="00B901D7" w:rsidDel="00513FDC" w:rsidRDefault="00CE3A2F" w:rsidP="00CE3A2F">
            <w:pPr>
              <w:rPr>
                <w:del w:id="236" w:author="Dietzel, Ranae N [AGRON]" w:date="2017-06-13T13:32:00Z"/>
                <w:szCs w:val="20"/>
              </w:rPr>
            </w:pPr>
            <w:del w:id="237" w:author="Dietzel, Ranae N [AGRON]" w:date="2017-06-13T13:32:00Z">
              <w:r w:rsidRPr="00B901D7" w:rsidDel="00513FDC">
                <w:rPr>
                  <w:szCs w:val="20"/>
                </w:rPr>
                <w:delText>0.029</w:delText>
              </w:r>
            </w:del>
          </w:p>
        </w:tc>
        <w:tc>
          <w:tcPr>
            <w:tcW w:w="405" w:type="dxa"/>
            <w:noWrap/>
            <w:vAlign w:val="bottom"/>
            <w:hideMark/>
          </w:tcPr>
          <w:p w14:paraId="0916BBD9" w14:textId="7EC91DB0" w:rsidR="00CE3A2F" w:rsidRPr="00B901D7" w:rsidDel="00513FDC" w:rsidRDefault="00CE3A2F" w:rsidP="00CE3A2F">
            <w:pPr>
              <w:rPr>
                <w:del w:id="238" w:author="Dietzel, Ranae N [AGRON]" w:date="2017-06-13T13:32:00Z"/>
                <w:szCs w:val="20"/>
              </w:rPr>
            </w:pPr>
            <w:del w:id="239" w:author="Dietzel, Ranae N [AGRON]" w:date="2017-06-13T13:32:00Z">
              <w:r w:rsidRPr="00B901D7" w:rsidDel="00513FDC">
                <w:rPr>
                  <w:szCs w:val="20"/>
                </w:rPr>
                <w:delText>c</w:delText>
              </w:r>
            </w:del>
          </w:p>
        </w:tc>
        <w:tc>
          <w:tcPr>
            <w:tcW w:w="675" w:type="dxa"/>
            <w:noWrap/>
            <w:vAlign w:val="bottom"/>
            <w:hideMark/>
          </w:tcPr>
          <w:p w14:paraId="48312BCE" w14:textId="7BA8A7F6" w:rsidR="00CE3A2F" w:rsidRPr="00B901D7" w:rsidDel="00513FDC" w:rsidRDefault="00CE3A2F">
            <w:pPr>
              <w:rPr>
                <w:del w:id="240" w:author="Dietzel, Ranae N [AGRON]" w:date="2017-06-13T13:32:00Z"/>
                <w:szCs w:val="20"/>
              </w:rPr>
            </w:pPr>
            <w:del w:id="241" w:author="Dietzel, Ranae N [AGRON]" w:date="2017-06-13T13:32:00Z">
              <w:r w:rsidRPr="00B901D7" w:rsidDel="00513FDC">
                <w:rPr>
                  <w:szCs w:val="20"/>
                </w:rPr>
                <w:delText>B</w:delText>
              </w:r>
            </w:del>
          </w:p>
        </w:tc>
        <w:tc>
          <w:tcPr>
            <w:tcW w:w="720" w:type="dxa"/>
            <w:noWrap/>
            <w:vAlign w:val="bottom"/>
            <w:hideMark/>
          </w:tcPr>
          <w:p w14:paraId="216A4B9D" w14:textId="1431D87B" w:rsidR="00CE3A2F" w:rsidRPr="00B901D7" w:rsidDel="00513FDC" w:rsidRDefault="00CE3A2F" w:rsidP="00CE3A2F">
            <w:pPr>
              <w:rPr>
                <w:del w:id="242" w:author="Dietzel, Ranae N [AGRON]" w:date="2017-06-13T13:32:00Z"/>
                <w:szCs w:val="20"/>
              </w:rPr>
            </w:pPr>
            <w:del w:id="243" w:author="Dietzel, Ranae N [AGRON]" w:date="2017-06-13T13:32:00Z">
              <w:r w:rsidRPr="00B901D7" w:rsidDel="00513FDC">
                <w:rPr>
                  <w:szCs w:val="20"/>
                </w:rPr>
                <w:delText>0.051</w:delText>
              </w:r>
            </w:del>
          </w:p>
        </w:tc>
        <w:tc>
          <w:tcPr>
            <w:tcW w:w="360" w:type="dxa"/>
            <w:noWrap/>
            <w:vAlign w:val="bottom"/>
            <w:hideMark/>
          </w:tcPr>
          <w:p w14:paraId="05E38E58" w14:textId="63C10BCC" w:rsidR="00CE3A2F" w:rsidRPr="00B901D7" w:rsidDel="00513FDC" w:rsidRDefault="00CE3A2F" w:rsidP="00CE3A2F">
            <w:pPr>
              <w:rPr>
                <w:del w:id="244" w:author="Dietzel, Ranae N [AGRON]" w:date="2017-06-13T13:32:00Z"/>
                <w:szCs w:val="20"/>
              </w:rPr>
            </w:pPr>
            <w:del w:id="245" w:author="Dietzel, Ranae N [AGRON]" w:date="2017-06-13T13:32:00Z">
              <w:r w:rsidRPr="00B901D7" w:rsidDel="00513FDC">
                <w:rPr>
                  <w:szCs w:val="20"/>
                </w:rPr>
                <w:delText>c</w:delText>
              </w:r>
            </w:del>
          </w:p>
        </w:tc>
        <w:tc>
          <w:tcPr>
            <w:tcW w:w="720" w:type="dxa"/>
            <w:noWrap/>
            <w:vAlign w:val="bottom"/>
            <w:hideMark/>
          </w:tcPr>
          <w:p w14:paraId="05D88450" w14:textId="7C697154" w:rsidR="00CE3A2F" w:rsidRPr="00B901D7" w:rsidDel="00513FDC" w:rsidRDefault="00CE3A2F">
            <w:pPr>
              <w:rPr>
                <w:del w:id="246" w:author="Dietzel, Ranae N [AGRON]" w:date="2017-06-13T13:32:00Z"/>
                <w:szCs w:val="20"/>
              </w:rPr>
            </w:pPr>
            <w:del w:id="247" w:author="Dietzel, Ranae N [AGRON]" w:date="2017-06-13T13:32:00Z">
              <w:r w:rsidRPr="00B901D7" w:rsidDel="00513FDC">
                <w:rPr>
                  <w:szCs w:val="20"/>
                </w:rPr>
                <w:delText>A</w:delText>
              </w:r>
            </w:del>
          </w:p>
        </w:tc>
      </w:tr>
      <w:tr w:rsidR="00AD161F" w:rsidRPr="00CE3A2F" w:rsidDel="00513FDC" w14:paraId="0F9522E4" w14:textId="11E94B11" w:rsidTr="00AD161F">
        <w:trPr>
          <w:trHeight w:val="288"/>
          <w:jc w:val="center"/>
          <w:del w:id="248" w:author="Dietzel, Ranae N [AGRON]" w:date="2017-06-13T13:32:00Z"/>
        </w:trPr>
        <w:tc>
          <w:tcPr>
            <w:tcW w:w="960" w:type="dxa"/>
            <w:vMerge/>
            <w:tcBorders>
              <w:bottom w:val="dotted" w:sz="4" w:space="0" w:color="auto"/>
            </w:tcBorders>
            <w:vAlign w:val="center"/>
            <w:hideMark/>
          </w:tcPr>
          <w:p w14:paraId="0A650B88" w14:textId="15872040" w:rsidR="00CE3A2F" w:rsidRPr="00B901D7" w:rsidDel="00513FDC" w:rsidRDefault="00CE3A2F" w:rsidP="00BE0AC1">
            <w:pPr>
              <w:jc w:val="center"/>
              <w:rPr>
                <w:del w:id="249" w:author="Dietzel, Ranae N [AGRON]" w:date="2017-06-13T13:32:00Z"/>
                <w:szCs w:val="20"/>
              </w:rPr>
            </w:pPr>
          </w:p>
        </w:tc>
        <w:tc>
          <w:tcPr>
            <w:tcW w:w="1020" w:type="dxa"/>
            <w:noWrap/>
            <w:vAlign w:val="bottom"/>
            <w:hideMark/>
          </w:tcPr>
          <w:p w14:paraId="6178183A" w14:textId="4B2F30A8" w:rsidR="00CE3A2F" w:rsidRPr="00B901D7" w:rsidDel="00513FDC" w:rsidRDefault="00CE3A2F" w:rsidP="00AD551C">
            <w:pPr>
              <w:jc w:val="center"/>
              <w:rPr>
                <w:del w:id="250" w:author="Dietzel, Ranae N [AGRON]" w:date="2017-06-13T13:32:00Z"/>
                <w:szCs w:val="20"/>
              </w:rPr>
            </w:pPr>
            <w:del w:id="251" w:author="Dietzel, Ranae N [AGRON]" w:date="2017-06-13T13:32:00Z">
              <w:r w:rsidRPr="00B901D7" w:rsidDel="00513FDC">
                <w:rPr>
                  <w:szCs w:val="20"/>
                </w:rPr>
                <w:delText>30-60</w:delText>
              </w:r>
            </w:del>
          </w:p>
        </w:tc>
        <w:tc>
          <w:tcPr>
            <w:tcW w:w="666" w:type="dxa"/>
            <w:noWrap/>
            <w:vAlign w:val="bottom"/>
            <w:hideMark/>
          </w:tcPr>
          <w:p w14:paraId="57464F45" w14:textId="4A792508" w:rsidR="00CE3A2F" w:rsidRPr="00B901D7" w:rsidDel="00513FDC" w:rsidRDefault="00CE3A2F" w:rsidP="00CE3A2F">
            <w:pPr>
              <w:rPr>
                <w:del w:id="252" w:author="Dietzel, Ranae N [AGRON]" w:date="2017-06-13T13:32:00Z"/>
                <w:szCs w:val="20"/>
              </w:rPr>
            </w:pPr>
            <w:del w:id="253" w:author="Dietzel, Ranae N [AGRON]" w:date="2017-06-13T13:32:00Z">
              <w:r w:rsidRPr="00B901D7" w:rsidDel="00513FDC">
                <w:rPr>
                  <w:szCs w:val="20"/>
                </w:rPr>
                <w:delText>0.015</w:delText>
              </w:r>
            </w:del>
          </w:p>
        </w:tc>
        <w:tc>
          <w:tcPr>
            <w:tcW w:w="324" w:type="dxa"/>
            <w:noWrap/>
            <w:vAlign w:val="bottom"/>
            <w:hideMark/>
          </w:tcPr>
          <w:p w14:paraId="3F5C00FA" w14:textId="0719757B" w:rsidR="00CE3A2F" w:rsidRPr="00B901D7" w:rsidDel="00513FDC" w:rsidRDefault="00CE3A2F" w:rsidP="00CE3A2F">
            <w:pPr>
              <w:rPr>
                <w:del w:id="254" w:author="Dietzel, Ranae N [AGRON]" w:date="2017-06-13T13:32:00Z"/>
                <w:szCs w:val="20"/>
              </w:rPr>
            </w:pPr>
            <w:del w:id="255" w:author="Dietzel, Ranae N [AGRON]" w:date="2017-06-13T13:32:00Z">
              <w:r w:rsidRPr="00B901D7" w:rsidDel="00513FDC">
                <w:rPr>
                  <w:szCs w:val="20"/>
                </w:rPr>
                <w:delText>a</w:delText>
              </w:r>
            </w:del>
          </w:p>
        </w:tc>
        <w:tc>
          <w:tcPr>
            <w:tcW w:w="630" w:type="dxa"/>
            <w:noWrap/>
            <w:vAlign w:val="bottom"/>
            <w:hideMark/>
          </w:tcPr>
          <w:p w14:paraId="479E5AC6" w14:textId="3C6D7D58" w:rsidR="00CE3A2F" w:rsidRPr="00B901D7" w:rsidDel="00513FDC" w:rsidRDefault="00CE3A2F">
            <w:pPr>
              <w:rPr>
                <w:del w:id="256" w:author="Dietzel, Ranae N [AGRON]" w:date="2017-06-13T13:32:00Z"/>
                <w:szCs w:val="20"/>
              </w:rPr>
            </w:pPr>
            <w:del w:id="257" w:author="Dietzel, Ranae N [AGRON]" w:date="2017-06-13T13:32:00Z">
              <w:r w:rsidRPr="00B901D7" w:rsidDel="00513FDC">
                <w:rPr>
                  <w:szCs w:val="20"/>
                </w:rPr>
                <w:delText>C</w:delText>
              </w:r>
            </w:del>
          </w:p>
        </w:tc>
        <w:tc>
          <w:tcPr>
            <w:tcW w:w="720" w:type="dxa"/>
            <w:noWrap/>
            <w:vAlign w:val="bottom"/>
            <w:hideMark/>
          </w:tcPr>
          <w:p w14:paraId="210D439C" w14:textId="5BC13AA9" w:rsidR="00CE3A2F" w:rsidRPr="00B901D7" w:rsidDel="00513FDC" w:rsidRDefault="00CE3A2F" w:rsidP="00CE3A2F">
            <w:pPr>
              <w:rPr>
                <w:del w:id="258" w:author="Dietzel, Ranae N [AGRON]" w:date="2017-06-13T13:32:00Z"/>
                <w:szCs w:val="20"/>
              </w:rPr>
            </w:pPr>
            <w:del w:id="259" w:author="Dietzel, Ranae N [AGRON]" w:date="2017-06-13T13:32:00Z">
              <w:r w:rsidRPr="00B901D7" w:rsidDel="00513FDC">
                <w:rPr>
                  <w:szCs w:val="20"/>
                </w:rPr>
                <w:delText>0.036</w:delText>
              </w:r>
            </w:del>
          </w:p>
        </w:tc>
        <w:tc>
          <w:tcPr>
            <w:tcW w:w="405" w:type="dxa"/>
            <w:noWrap/>
            <w:vAlign w:val="bottom"/>
            <w:hideMark/>
          </w:tcPr>
          <w:p w14:paraId="14E77DCF" w14:textId="1FF33B61" w:rsidR="00CE3A2F" w:rsidRPr="00B901D7" w:rsidDel="00513FDC" w:rsidRDefault="00CE3A2F" w:rsidP="00CE3A2F">
            <w:pPr>
              <w:rPr>
                <w:del w:id="260" w:author="Dietzel, Ranae N [AGRON]" w:date="2017-06-13T13:32:00Z"/>
                <w:szCs w:val="20"/>
              </w:rPr>
            </w:pPr>
            <w:del w:id="261" w:author="Dietzel, Ranae N [AGRON]" w:date="2017-06-13T13:32:00Z">
              <w:r w:rsidRPr="00B901D7" w:rsidDel="00513FDC">
                <w:rPr>
                  <w:szCs w:val="20"/>
                </w:rPr>
                <w:delText>c</w:delText>
              </w:r>
            </w:del>
          </w:p>
        </w:tc>
        <w:tc>
          <w:tcPr>
            <w:tcW w:w="675" w:type="dxa"/>
            <w:noWrap/>
            <w:vAlign w:val="bottom"/>
            <w:hideMark/>
          </w:tcPr>
          <w:p w14:paraId="0FD22247" w14:textId="2DCACE27" w:rsidR="00CE3A2F" w:rsidRPr="00B901D7" w:rsidDel="00513FDC" w:rsidRDefault="00CE3A2F">
            <w:pPr>
              <w:rPr>
                <w:del w:id="262" w:author="Dietzel, Ranae N [AGRON]" w:date="2017-06-13T13:32:00Z"/>
                <w:szCs w:val="20"/>
              </w:rPr>
            </w:pPr>
            <w:del w:id="263" w:author="Dietzel, Ranae N [AGRON]" w:date="2017-06-13T13:32:00Z">
              <w:r w:rsidRPr="00B901D7" w:rsidDel="00513FDC">
                <w:rPr>
                  <w:szCs w:val="20"/>
                </w:rPr>
                <w:delText>B</w:delText>
              </w:r>
            </w:del>
          </w:p>
        </w:tc>
        <w:tc>
          <w:tcPr>
            <w:tcW w:w="720" w:type="dxa"/>
            <w:noWrap/>
            <w:vAlign w:val="bottom"/>
            <w:hideMark/>
          </w:tcPr>
          <w:p w14:paraId="0B79BA7D" w14:textId="14DDE5B3" w:rsidR="00CE3A2F" w:rsidRPr="00B901D7" w:rsidDel="00513FDC" w:rsidRDefault="00CE3A2F" w:rsidP="00CE3A2F">
            <w:pPr>
              <w:rPr>
                <w:del w:id="264" w:author="Dietzel, Ranae N [AGRON]" w:date="2017-06-13T13:32:00Z"/>
                <w:szCs w:val="20"/>
              </w:rPr>
            </w:pPr>
            <w:del w:id="265" w:author="Dietzel, Ranae N [AGRON]" w:date="2017-06-13T13:32:00Z">
              <w:r w:rsidRPr="00B901D7" w:rsidDel="00513FDC">
                <w:rPr>
                  <w:szCs w:val="20"/>
                </w:rPr>
                <w:delText>0.084</w:delText>
              </w:r>
            </w:del>
          </w:p>
        </w:tc>
        <w:tc>
          <w:tcPr>
            <w:tcW w:w="360" w:type="dxa"/>
            <w:noWrap/>
            <w:vAlign w:val="bottom"/>
            <w:hideMark/>
          </w:tcPr>
          <w:p w14:paraId="57F405D4" w14:textId="6592A291" w:rsidR="00CE3A2F" w:rsidRPr="00B901D7" w:rsidDel="00513FDC" w:rsidRDefault="00CE3A2F" w:rsidP="00CE3A2F">
            <w:pPr>
              <w:rPr>
                <w:del w:id="266" w:author="Dietzel, Ranae N [AGRON]" w:date="2017-06-13T13:32:00Z"/>
                <w:szCs w:val="20"/>
              </w:rPr>
            </w:pPr>
            <w:del w:id="267" w:author="Dietzel, Ranae N [AGRON]" w:date="2017-06-13T13:32:00Z">
              <w:r w:rsidRPr="00B901D7" w:rsidDel="00513FDC">
                <w:rPr>
                  <w:szCs w:val="20"/>
                </w:rPr>
                <w:delText>d</w:delText>
              </w:r>
            </w:del>
          </w:p>
        </w:tc>
        <w:tc>
          <w:tcPr>
            <w:tcW w:w="720" w:type="dxa"/>
            <w:noWrap/>
            <w:vAlign w:val="bottom"/>
            <w:hideMark/>
          </w:tcPr>
          <w:p w14:paraId="47908D9A" w14:textId="7D43177E" w:rsidR="00CE3A2F" w:rsidRPr="00B901D7" w:rsidDel="00513FDC" w:rsidRDefault="00CE3A2F">
            <w:pPr>
              <w:rPr>
                <w:del w:id="268" w:author="Dietzel, Ranae N [AGRON]" w:date="2017-06-13T13:32:00Z"/>
                <w:szCs w:val="20"/>
              </w:rPr>
            </w:pPr>
            <w:del w:id="269" w:author="Dietzel, Ranae N [AGRON]" w:date="2017-06-13T13:32:00Z">
              <w:r w:rsidRPr="00B901D7" w:rsidDel="00513FDC">
                <w:rPr>
                  <w:szCs w:val="20"/>
                </w:rPr>
                <w:delText>A</w:delText>
              </w:r>
            </w:del>
          </w:p>
        </w:tc>
      </w:tr>
      <w:tr w:rsidR="00AD161F" w:rsidRPr="00CE3A2F" w:rsidDel="00513FDC" w14:paraId="5178F13D" w14:textId="5560C396" w:rsidTr="00AD161F">
        <w:trPr>
          <w:trHeight w:val="288"/>
          <w:jc w:val="center"/>
          <w:del w:id="270" w:author="Dietzel, Ranae N [AGRON]" w:date="2017-06-13T13:32:00Z"/>
        </w:trPr>
        <w:tc>
          <w:tcPr>
            <w:tcW w:w="960" w:type="dxa"/>
            <w:vMerge/>
            <w:tcBorders>
              <w:bottom w:val="dotted" w:sz="4" w:space="0" w:color="auto"/>
            </w:tcBorders>
            <w:vAlign w:val="center"/>
            <w:hideMark/>
          </w:tcPr>
          <w:p w14:paraId="6768456A" w14:textId="3DF17C41" w:rsidR="00CE3A2F" w:rsidRPr="00B901D7" w:rsidDel="00513FDC" w:rsidRDefault="00CE3A2F" w:rsidP="00BE0AC1">
            <w:pPr>
              <w:jc w:val="center"/>
              <w:rPr>
                <w:del w:id="271" w:author="Dietzel, Ranae N [AGRON]" w:date="2017-06-13T13:32:00Z"/>
                <w:szCs w:val="20"/>
              </w:rPr>
            </w:pPr>
          </w:p>
        </w:tc>
        <w:tc>
          <w:tcPr>
            <w:tcW w:w="1020" w:type="dxa"/>
            <w:tcBorders>
              <w:bottom w:val="dotted" w:sz="4" w:space="0" w:color="auto"/>
            </w:tcBorders>
            <w:noWrap/>
            <w:vAlign w:val="bottom"/>
            <w:hideMark/>
          </w:tcPr>
          <w:p w14:paraId="263BE361" w14:textId="3BBE0C7F" w:rsidR="00CE3A2F" w:rsidRPr="00B901D7" w:rsidDel="00513FDC" w:rsidRDefault="00CE3A2F" w:rsidP="00AD551C">
            <w:pPr>
              <w:jc w:val="center"/>
              <w:rPr>
                <w:del w:id="272" w:author="Dietzel, Ranae N [AGRON]" w:date="2017-06-13T13:32:00Z"/>
                <w:szCs w:val="20"/>
              </w:rPr>
            </w:pPr>
            <w:del w:id="273"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628EBAFB" w14:textId="58B9DA19" w:rsidR="00CE3A2F" w:rsidRPr="00B901D7" w:rsidDel="00513FDC" w:rsidRDefault="00CE3A2F" w:rsidP="00CE3A2F">
            <w:pPr>
              <w:rPr>
                <w:del w:id="274" w:author="Dietzel, Ranae N [AGRON]" w:date="2017-06-13T13:32:00Z"/>
                <w:szCs w:val="20"/>
              </w:rPr>
            </w:pPr>
            <w:del w:id="275" w:author="Dietzel, Ranae N [AGRON]" w:date="2017-06-13T13:32:00Z">
              <w:r w:rsidRPr="00B901D7" w:rsidDel="00513FDC">
                <w:rPr>
                  <w:szCs w:val="20"/>
                </w:rPr>
                <w:delText>0.012</w:delText>
              </w:r>
            </w:del>
          </w:p>
        </w:tc>
        <w:tc>
          <w:tcPr>
            <w:tcW w:w="324" w:type="dxa"/>
            <w:tcBorders>
              <w:bottom w:val="dotted" w:sz="4" w:space="0" w:color="auto"/>
            </w:tcBorders>
            <w:noWrap/>
            <w:vAlign w:val="bottom"/>
            <w:hideMark/>
          </w:tcPr>
          <w:p w14:paraId="18A8189C" w14:textId="70C761D0" w:rsidR="00CE3A2F" w:rsidRPr="00B901D7" w:rsidDel="00513FDC" w:rsidRDefault="00CE3A2F" w:rsidP="00CE3A2F">
            <w:pPr>
              <w:rPr>
                <w:del w:id="276" w:author="Dietzel, Ranae N [AGRON]" w:date="2017-06-13T13:32:00Z"/>
                <w:szCs w:val="20"/>
              </w:rPr>
            </w:pPr>
            <w:del w:id="277"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03C4E1F5" w14:textId="23A69CA5" w:rsidR="00CE3A2F" w:rsidRPr="00B901D7" w:rsidDel="00513FDC" w:rsidRDefault="00CE3A2F">
            <w:pPr>
              <w:rPr>
                <w:del w:id="278" w:author="Dietzel, Ranae N [AGRON]" w:date="2017-06-13T13:32:00Z"/>
                <w:szCs w:val="20"/>
              </w:rPr>
            </w:pPr>
            <w:del w:id="279"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331D19D8" w14:textId="6D94595A" w:rsidR="00CE3A2F" w:rsidRPr="00B901D7" w:rsidDel="00513FDC" w:rsidRDefault="00CE3A2F" w:rsidP="00CE3A2F">
            <w:pPr>
              <w:rPr>
                <w:del w:id="280" w:author="Dietzel, Ranae N [AGRON]" w:date="2017-06-13T13:32:00Z"/>
                <w:szCs w:val="20"/>
              </w:rPr>
            </w:pPr>
            <w:del w:id="281" w:author="Dietzel, Ranae N [AGRON]" w:date="2017-06-13T13:32:00Z">
              <w:r w:rsidRPr="00B901D7" w:rsidDel="00513FDC">
                <w:rPr>
                  <w:szCs w:val="20"/>
                </w:rPr>
                <w:delText>0.021</w:delText>
              </w:r>
            </w:del>
          </w:p>
        </w:tc>
        <w:tc>
          <w:tcPr>
            <w:tcW w:w="405" w:type="dxa"/>
            <w:tcBorders>
              <w:bottom w:val="dotted" w:sz="4" w:space="0" w:color="auto"/>
            </w:tcBorders>
            <w:noWrap/>
            <w:vAlign w:val="bottom"/>
            <w:hideMark/>
          </w:tcPr>
          <w:p w14:paraId="7E7542E4" w14:textId="584597A6" w:rsidR="00CE3A2F" w:rsidRPr="00B901D7" w:rsidDel="00513FDC" w:rsidRDefault="00CE3A2F" w:rsidP="00CE3A2F">
            <w:pPr>
              <w:rPr>
                <w:del w:id="282" w:author="Dietzel, Ranae N [AGRON]" w:date="2017-06-13T13:32:00Z"/>
                <w:szCs w:val="20"/>
              </w:rPr>
            </w:pPr>
            <w:del w:id="283"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73941358" w14:textId="6A7E72BB" w:rsidR="00CE3A2F" w:rsidRPr="00B901D7" w:rsidDel="00513FDC" w:rsidRDefault="00CE3A2F">
            <w:pPr>
              <w:rPr>
                <w:del w:id="284" w:author="Dietzel, Ranae N [AGRON]" w:date="2017-06-13T13:32:00Z"/>
                <w:szCs w:val="20"/>
              </w:rPr>
            </w:pPr>
            <w:del w:id="285"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12B7142D" w14:textId="12A2AAA2" w:rsidR="00CE3A2F" w:rsidRPr="00B901D7" w:rsidDel="00513FDC" w:rsidRDefault="00CE3A2F" w:rsidP="00CE3A2F">
            <w:pPr>
              <w:rPr>
                <w:del w:id="286" w:author="Dietzel, Ranae N [AGRON]" w:date="2017-06-13T13:32:00Z"/>
                <w:szCs w:val="20"/>
              </w:rPr>
            </w:pPr>
            <w:del w:id="287" w:author="Dietzel, Ranae N [AGRON]" w:date="2017-06-13T13:32:00Z">
              <w:r w:rsidRPr="00B901D7" w:rsidDel="00513FDC">
                <w:rPr>
                  <w:szCs w:val="20"/>
                </w:rPr>
                <w:delText>0.027</w:delText>
              </w:r>
            </w:del>
          </w:p>
        </w:tc>
        <w:tc>
          <w:tcPr>
            <w:tcW w:w="360" w:type="dxa"/>
            <w:tcBorders>
              <w:bottom w:val="dotted" w:sz="4" w:space="0" w:color="auto"/>
            </w:tcBorders>
            <w:noWrap/>
            <w:vAlign w:val="bottom"/>
            <w:hideMark/>
          </w:tcPr>
          <w:p w14:paraId="148DC9E8" w14:textId="05DA7D4D" w:rsidR="00CE3A2F" w:rsidRPr="00B901D7" w:rsidDel="00513FDC" w:rsidRDefault="00CE3A2F" w:rsidP="00CE3A2F">
            <w:pPr>
              <w:rPr>
                <w:del w:id="288" w:author="Dietzel, Ranae N [AGRON]" w:date="2017-06-13T13:32:00Z"/>
                <w:szCs w:val="20"/>
              </w:rPr>
            </w:pPr>
            <w:del w:id="289" w:author="Dietzel, Ranae N [AGRON]" w:date="2017-06-13T13:32:00Z">
              <w:r w:rsidRPr="00B901D7" w:rsidDel="00513FDC">
                <w:rPr>
                  <w:szCs w:val="20"/>
                </w:rPr>
                <w:delText>e</w:delText>
              </w:r>
            </w:del>
          </w:p>
        </w:tc>
        <w:tc>
          <w:tcPr>
            <w:tcW w:w="720" w:type="dxa"/>
            <w:tcBorders>
              <w:bottom w:val="dotted" w:sz="4" w:space="0" w:color="auto"/>
            </w:tcBorders>
            <w:noWrap/>
            <w:vAlign w:val="bottom"/>
            <w:hideMark/>
          </w:tcPr>
          <w:p w14:paraId="1E878EAB" w14:textId="35A9FD22" w:rsidR="00CE3A2F" w:rsidRPr="00B901D7" w:rsidDel="00513FDC" w:rsidRDefault="00CE3A2F">
            <w:pPr>
              <w:rPr>
                <w:del w:id="290" w:author="Dietzel, Ranae N [AGRON]" w:date="2017-06-13T13:32:00Z"/>
                <w:szCs w:val="20"/>
              </w:rPr>
            </w:pPr>
            <w:del w:id="291" w:author="Dietzel, Ranae N [AGRON]" w:date="2017-06-13T13:32:00Z">
              <w:r w:rsidRPr="00B901D7" w:rsidDel="00513FDC">
                <w:rPr>
                  <w:szCs w:val="20"/>
                </w:rPr>
                <w:delText>A</w:delText>
              </w:r>
            </w:del>
          </w:p>
        </w:tc>
      </w:tr>
      <w:tr w:rsidR="00AD161F" w:rsidRPr="00CE3A2F" w:rsidDel="00513FDC" w14:paraId="2FDF4E6F" w14:textId="3D67B14A" w:rsidTr="00AD161F">
        <w:trPr>
          <w:trHeight w:val="288"/>
          <w:jc w:val="center"/>
          <w:del w:id="292" w:author="Dietzel, Ranae N [AGRON]" w:date="2017-06-13T13:32:00Z"/>
        </w:trPr>
        <w:tc>
          <w:tcPr>
            <w:tcW w:w="960" w:type="dxa"/>
            <w:vMerge w:val="restart"/>
            <w:tcBorders>
              <w:top w:val="dotted" w:sz="4" w:space="0" w:color="auto"/>
              <w:bottom w:val="dotted" w:sz="4" w:space="0" w:color="auto"/>
            </w:tcBorders>
            <w:noWrap/>
            <w:vAlign w:val="center"/>
            <w:hideMark/>
          </w:tcPr>
          <w:p w14:paraId="27CB9710" w14:textId="2E9E87CA" w:rsidR="00CE3A2F" w:rsidRPr="00B901D7" w:rsidDel="00513FDC" w:rsidRDefault="00CE3A2F" w:rsidP="00BE0AC1">
            <w:pPr>
              <w:jc w:val="center"/>
              <w:rPr>
                <w:del w:id="293" w:author="Dietzel, Ranae N [AGRON]" w:date="2017-06-13T13:32:00Z"/>
                <w:szCs w:val="20"/>
              </w:rPr>
            </w:pPr>
            <w:del w:id="294" w:author="Dietzel, Ranae N [AGRON]" w:date="2017-06-13T13:32:00Z">
              <w:r w:rsidRPr="00B901D7" w:rsidDel="00513FDC">
                <w:rPr>
                  <w:szCs w:val="20"/>
                </w:rPr>
                <w:delText>2010</w:delText>
              </w:r>
            </w:del>
          </w:p>
        </w:tc>
        <w:tc>
          <w:tcPr>
            <w:tcW w:w="1020" w:type="dxa"/>
            <w:tcBorders>
              <w:top w:val="dotted" w:sz="4" w:space="0" w:color="auto"/>
            </w:tcBorders>
            <w:noWrap/>
            <w:vAlign w:val="bottom"/>
            <w:hideMark/>
          </w:tcPr>
          <w:p w14:paraId="486F1BDA" w14:textId="3B54B736" w:rsidR="00CE3A2F" w:rsidRPr="00B901D7" w:rsidDel="00513FDC" w:rsidRDefault="00CE3A2F" w:rsidP="00AD551C">
            <w:pPr>
              <w:jc w:val="center"/>
              <w:rPr>
                <w:del w:id="295" w:author="Dietzel, Ranae N [AGRON]" w:date="2017-06-13T13:32:00Z"/>
                <w:szCs w:val="20"/>
              </w:rPr>
            </w:pPr>
            <w:del w:id="296"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698C4845" w14:textId="34E56FC9" w:rsidR="00CE3A2F" w:rsidRPr="00B901D7" w:rsidDel="00513FDC" w:rsidRDefault="00CE3A2F" w:rsidP="00CE3A2F">
            <w:pPr>
              <w:rPr>
                <w:del w:id="297" w:author="Dietzel, Ranae N [AGRON]" w:date="2017-06-13T13:32:00Z"/>
                <w:szCs w:val="20"/>
              </w:rPr>
            </w:pPr>
            <w:del w:id="298" w:author="Dietzel, Ranae N [AGRON]" w:date="2017-06-13T13:32:00Z">
              <w:r w:rsidRPr="00B901D7" w:rsidDel="00513FDC">
                <w:rPr>
                  <w:szCs w:val="20"/>
                </w:rPr>
                <w:delText>0.013</w:delText>
              </w:r>
            </w:del>
          </w:p>
        </w:tc>
        <w:tc>
          <w:tcPr>
            <w:tcW w:w="324" w:type="dxa"/>
            <w:tcBorders>
              <w:top w:val="dotted" w:sz="4" w:space="0" w:color="auto"/>
            </w:tcBorders>
            <w:noWrap/>
            <w:vAlign w:val="bottom"/>
            <w:hideMark/>
          </w:tcPr>
          <w:p w14:paraId="45BD633F" w14:textId="126CB9BE" w:rsidR="00CE3A2F" w:rsidRPr="00B901D7" w:rsidDel="00513FDC" w:rsidRDefault="00CE3A2F" w:rsidP="00CE3A2F">
            <w:pPr>
              <w:rPr>
                <w:del w:id="299" w:author="Dietzel, Ranae N [AGRON]" w:date="2017-06-13T13:32:00Z"/>
                <w:szCs w:val="20"/>
              </w:rPr>
            </w:pPr>
            <w:del w:id="300"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0D953C1C" w14:textId="577589D8" w:rsidR="00CE3A2F" w:rsidRPr="00B901D7" w:rsidDel="00513FDC" w:rsidRDefault="00CE3A2F">
            <w:pPr>
              <w:rPr>
                <w:del w:id="301" w:author="Dietzel, Ranae N [AGRON]" w:date="2017-06-13T13:32:00Z"/>
                <w:szCs w:val="20"/>
              </w:rPr>
            </w:pPr>
            <w:del w:id="302"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312FB7F1" w14:textId="5C3A6F3A" w:rsidR="00CE3A2F" w:rsidRPr="00B901D7" w:rsidDel="00513FDC" w:rsidRDefault="00CE3A2F" w:rsidP="00CE3A2F">
            <w:pPr>
              <w:rPr>
                <w:del w:id="303" w:author="Dietzel, Ranae N [AGRON]" w:date="2017-06-13T13:32:00Z"/>
                <w:szCs w:val="20"/>
              </w:rPr>
            </w:pPr>
            <w:del w:id="304" w:author="Dietzel, Ranae N [AGRON]" w:date="2017-06-13T13:32:00Z">
              <w:r w:rsidRPr="00B901D7" w:rsidDel="00513FDC">
                <w:rPr>
                  <w:szCs w:val="20"/>
                </w:rPr>
                <w:delText>0.011</w:delText>
              </w:r>
            </w:del>
          </w:p>
        </w:tc>
        <w:tc>
          <w:tcPr>
            <w:tcW w:w="405" w:type="dxa"/>
            <w:tcBorders>
              <w:top w:val="dotted" w:sz="4" w:space="0" w:color="auto"/>
            </w:tcBorders>
            <w:noWrap/>
            <w:vAlign w:val="bottom"/>
            <w:hideMark/>
          </w:tcPr>
          <w:p w14:paraId="0EB0741E" w14:textId="06F09BAD" w:rsidR="00CE3A2F" w:rsidRPr="00B901D7" w:rsidDel="00513FDC" w:rsidRDefault="00CE3A2F" w:rsidP="00CE3A2F">
            <w:pPr>
              <w:rPr>
                <w:del w:id="305" w:author="Dietzel, Ranae N [AGRON]" w:date="2017-06-13T13:32:00Z"/>
                <w:szCs w:val="20"/>
              </w:rPr>
            </w:pPr>
            <w:del w:id="306" w:author="Dietzel, Ranae N [AGRON]" w:date="2017-06-13T13:32:00Z">
              <w:r w:rsidRPr="00B901D7" w:rsidDel="00513FDC">
                <w:rPr>
                  <w:szCs w:val="20"/>
                </w:rPr>
                <w:delText>d</w:delText>
              </w:r>
            </w:del>
          </w:p>
        </w:tc>
        <w:tc>
          <w:tcPr>
            <w:tcW w:w="675" w:type="dxa"/>
            <w:tcBorders>
              <w:top w:val="dotted" w:sz="4" w:space="0" w:color="auto"/>
            </w:tcBorders>
            <w:noWrap/>
            <w:vAlign w:val="bottom"/>
            <w:hideMark/>
          </w:tcPr>
          <w:p w14:paraId="22635507" w14:textId="70847A70" w:rsidR="00CE3A2F" w:rsidRPr="00B901D7" w:rsidDel="00513FDC" w:rsidRDefault="00CE3A2F">
            <w:pPr>
              <w:rPr>
                <w:del w:id="307" w:author="Dietzel, Ranae N [AGRON]" w:date="2017-06-13T13:32:00Z"/>
                <w:szCs w:val="20"/>
              </w:rPr>
            </w:pPr>
            <w:del w:id="308" w:author="Dietzel, Ranae N [AGRON]" w:date="2017-06-13T13:32:00Z">
              <w:r w:rsidRPr="00B901D7" w:rsidDel="00513FDC">
                <w:rPr>
                  <w:szCs w:val="20"/>
                </w:rPr>
                <w:delText>AB</w:delText>
              </w:r>
            </w:del>
          </w:p>
        </w:tc>
        <w:tc>
          <w:tcPr>
            <w:tcW w:w="720" w:type="dxa"/>
            <w:tcBorders>
              <w:top w:val="dotted" w:sz="4" w:space="0" w:color="auto"/>
            </w:tcBorders>
            <w:noWrap/>
            <w:vAlign w:val="bottom"/>
            <w:hideMark/>
          </w:tcPr>
          <w:p w14:paraId="57C1B4E0" w14:textId="0D33A9AA" w:rsidR="00CE3A2F" w:rsidRPr="00B901D7" w:rsidDel="00513FDC" w:rsidRDefault="00CE3A2F" w:rsidP="00CE3A2F">
            <w:pPr>
              <w:rPr>
                <w:del w:id="309" w:author="Dietzel, Ranae N [AGRON]" w:date="2017-06-13T13:32:00Z"/>
                <w:szCs w:val="20"/>
              </w:rPr>
            </w:pPr>
            <w:del w:id="310" w:author="Dietzel, Ranae N [AGRON]" w:date="2017-06-13T13:32:00Z">
              <w:r w:rsidRPr="00B901D7" w:rsidDel="00513FDC">
                <w:rPr>
                  <w:szCs w:val="20"/>
                </w:rPr>
                <w:delText>0.021</w:delText>
              </w:r>
            </w:del>
          </w:p>
        </w:tc>
        <w:tc>
          <w:tcPr>
            <w:tcW w:w="360" w:type="dxa"/>
            <w:tcBorders>
              <w:top w:val="dotted" w:sz="4" w:space="0" w:color="auto"/>
            </w:tcBorders>
            <w:noWrap/>
            <w:vAlign w:val="bottom"/>
            <w:hideMark/>
          </w:tcPr>
          <w:p w14:paraId="3D44CC38" w14:textId="3B7833A6" w:rsidR="00CE3A2F" w:rsidRPr="00B901D7" w:rsidDel="00513FDC" w:rsidRDefault="00CE3A2F" w:rsidP="00CE3A2F">
            <w:pPr>
              <w:rPr>
                <w:del w:id="311" w:author="Dietzel, Ranae N [AGRON]" w:date="2017-06-13T13:32:00Z"/>
                <w:szCs w:val="20"/>
              </w:rPr>
            </w:pPr>
            <w:del w:id="312" w:author="Dietzel, Ranae N [AGRON]" w:date="2017-06-13T13:32:00Z">
              <w:r w:rsidRPr="00B901D7" w:rsidDel="00513FDC">
                <w:rPr>
                  <w:szCs w:val="20"/>
                </w:rPr>
                <w:delText>d</w:delText>
              </w:r>
            </w:del>
          </w:p>
        </w:tc>
        <w:tc>
          <w:tcPr>
            <w:tcW w:w="720" w:type="dxa"/>
            <w:tcBorders>
              <w:top w:val="dotted" w:sz="4" w:space="0" w:color="auto"/>
            </w:tcBorders>
            <w:noWrap/>
            <w:vAlign w:val="bottom"/>
            <w:hideMark/>
          </w:tcPr>
          <w:p w14:paraId="135B47D4" w14:textId="0E4D0FE6" w:rsidR="00CE3A2F" w:rsidRPr="00B901D7" w:rsidDel="00513FDC" w:rsidRDefault="00CE3A2F">
            <w:pPr>
              <w:rPr>
                <w:del w:id="313" w:author="Dietzel, Ranae N [AGRON]" w:date="2017-06-13T13:32:00Z"/>
                <w:szCs w:val="20"/>
              </w:rPr>
            </w:pPr>
            <w:del w:id="314" w:author="Dietzel, Ranae N [AGRON]" w:date="2017-06-13T13:32:00Z">
              <w:r w:rsidRPr="00B901D7" w:rsidDel="00513FDC">
                <w:rPr>
                  <w:szCs w:val="20"/>
                </w:rPr>
                <w:delText>A</w:delText>
              </w:r>
            </w:del>
          </w:p>
        </w:tc>
      </w:tr>
      <w:tr w:rsidR="00AD161F" w:rsidRPr="00CE3A2F" w:rsidDel="00513FDC" w14:paraId="0E194998" w14:textId="7A931A21" w:rsidTr="00AD161F">
        <w:trPr>
          <w:trHeight w:val="288"/>
          <w:jc w:val="center"/>
          <w:del w:id="315" w:author="Dietzel, Ranae N [AGRON]" w:date="2017-06-13T13:32:00Z"/>
        </w:trPr>
        <w:tc>
          <w:tcPr>
            <w:tcW w:w="960" w:type="dxa"/>
            <w:vMerge/>
            <w:tcBorders>
              <w:bottom w:val="dotted" w:sz="4" w:space="0" w:color="auto"/>
            </w:tcBorders>
            <w:vAlign w:val="center"/>
            <w:hideMark/>
          </w:tcPr>
          <w:p w14:paraId="24D0B791" w14:textId="4E092957" w:rsidR="00CE3A2F" w:rsidRPr="00B901D7" w:rsidDel="00513FDC" w:rsidRDefault="00CE3A2F" w:rsidP="00BE0AC1">
            <w:pPr>
              <w:jc w:val="center"/>
              <w:rPr>
                <w:del w:id="316" w:author="Dietzel, Ranae N [AGRON]" w:date="2017-06-13T13:32:00Z"/>
                <w:szCs w:val="20"/>
              </w:rPr>
            </w:pPr>
          </w:p>
        </w:tc>
        <w:tc>
          <w:tcPr>
            <w:tcW w:w="1020" w:type="dxa"/>
            <w:noWrap/>
            <w:vAlign w:val="bottom"/>
            <w:hideMark/>
          </w:tcPr>
          <w:p w14:paraId="761EF4D6" w14:textId="6CDE15DD" w:rsidR="00CE3A2F" w:rsidRPr="00B901D7" w:rsidDel="00513FDC" w:rsidRDefault="00CE3A2F" w:rsidP="00AD551C">
            <w:pPr>
              <w:jc w:val="center"/>
              <w:rPr>
                <w:del w:id="317" w:author="Dietzel, Ranae N [AGRON]" w:date="2017-06-13T13:32:00Z"/>
                <w:szCs w:val="20"/>
              </w:rPr>
            </w:pPr>
            <w:del w:id="318" w:author="Dietzel, Ranae N [AGRON]" w:date="2017-06-13T13:32:00Z">
              <w:r w:rsidRPr="00B901D7" w:rsidDel="00513FDC">
                <w:rPr>
                  <w:szCs w:val="20"/>
                </w:rPr>
                <w:delText>5-15</w:delText>
              </w:r>
            </w:del>
          </w:p>
        </w:tc>
        <w:tc>
          <w:tcPr>
            <w:tcW w:w="666" w:type="dxa"/>
            <w:noWrap/>
            <w:vAlign w:val="bottom"/>
            <w:hideMark/>
          </w:tcPr>
          <w:p w14:paraId="1CA3BAAB" w14:textId="6E704D5D" w:rsidR="00CE3A2F" w:rsidRPr="00B901D7" w:rsidDel="00513FDC" w:rsidRDefault="00CE3A2F" w:rsidP="00CE3A2F">
            <w:pPr>
              <w:rPr>
                <w:del w:id="319" w:author="Dietzel, Ranae N [AGRON]" w:date="2017-06-13T13:32:00Z"/>
                <w:szCs w:val="20"/>
              </w:rPr>
            </w:pPr>
            <w:del w:id="320" w:author="Dietzel, Ranae N [AGRON]" w:date="2017-06-13T13:32:00Z">
              <w:r w:rsidRPr="00B901D7" w:rsidDel="00513FDC">
                <w:rPr>
                  <w:szCs w:val="20"/>
                </w:rPr>
                <w:delText>0.024</w:delText>
              </w:r>
            </w:del>
          </w:p>
        </w:tc>
        <w:tc>
          <w:tcPr>
            <w:tcW w:w="324" w:type="dxa"/>
            <w:noWrap/>
            <w:vAlign w:val="bottom"/>
            <w:hideMark/>
          </w:tcPr>
          <w:p w14:paraId="503CEE96" w14:textId="03F13574" w:rsidR="00CE3A2F" w:rsidRPr="00B901D7" w:rsidDel="00513FDC" w:rsidRDefault="00CE3A2F" w:rsidP="00CE3A2F">
            <w:pPr>
              <w:rPr>
                <w:del w:id="321" w:author="Dietzel, Ranae N [AGRON]" w:date="2017-06-13T13:32:00Z"/>
                <w:szCs w:val="20"/>
              </w:rPr>
            </w:pPr>
            <w:del w:id="322" w:author="Dietzel, Ranae N [AGRON]" w:date="2017-06-13T13:32:00Z">
              <w:r w:rsidRPr="00B901D7" w:rsidDel="00513FDC">
                <w:rPr>
                  <w:szCs w:val="20"/>
                </w:rPr>
                <w:delText>a</w:delText>
              </w:r>
            </w:del>
          </w:p>
        </w:tc>
        <w:tc>
          <w:tcPr>
            <w:tcW w:w="630" w:type="dxa"/>
            <w:noWrap/>
            <w:vAlign w:val="bottom"/>
            <w:hideMark/>
          </w:tcPr>
          <w:p w14:paraId="4C99E0BC" w14:textId="2418588C" w:rsidR="00CE3A2F" w:rsidRPr="00B901D7" w:rsidDel="00513FDC" w:rsidRDefault="00CE3A2F">
            <w:pPr>
              <w:rPr>
                <w:del w:id="323" w:author="Dietzel, Ranae N [AGRON]" w:date="2017-06-13T13:32:00Z"/>
                <w:szCs w:val="20"/>
              </w:rPr>
            </w:pPr>
            <w:del w:id="324" w:author="Dietzel, Ranae N [AGRON]" w:date="2017-06-13T13:32:00Z">
              <w:r w:rsidRPr="00B901D7" w:rsidDel="00513FDC">
                <w:rPr>
                  <w:szCs w:val="20"/>
                </w:rPr>
                <w:delText>D</w:delText>
              </w:r>
            </w:del>
          </w:p>
        </w:tc>
        <w:tc>
          <w:tcPr>
            <w:tcW w:w="720" w:type="dxa"/>
            <w:noWrap/>
            <w:vAlign w:val="bottom"/>
            <w:hideMark/>
          </w:tcPr>
          <w:p w14:paraId="464F69E2" w14:textId="6F8F53C8" w:rsidR="00CE3A2F" w:rsidRPr="00B901D7" w:rsidDel="00513FDC" w:rsidRDefault="00CE3A2F" w:rsidP="00CE3A2F">
            <w:pPr>
              <w:rPr>
                <w:del w:id="325" w:author="Dietzel, Ranae N [AGRON]" w:date="2017-06-13T13:32:00Z"/>
                <w:szCs w:val="20"/>
              </w:rPr>
            </w:pPr>
            <w:del w:id="326" w:author="Dietzel, Ranae N [AGRON]" w:date="2017-06-13T13:32:00Z">
              <w:r w:rsidRPr="00B901D7" w:rsidDel="00513FDC">
                <w:rPr>
                  <w:szCs w:val="20"/>
                </w:rPr>
                <w:delText>0.117</w:delText>
              </w:r>
            </w:del>
          </w:p>
        </w:tc>
        <w:tc>
          <w:tcPr>
            <w:tcW w:w="405" w:type="dxa"/>
            <w:noWrap/>
            <w:vAlign w:val="bottom"/>
            <w:hideMark/>
          </w:tcPr>
          <w:p w14:paraId="6F9DD7EB" w14:textId="2C135328" w:rsidR="00CE3A2F" w:rsidRPr="00B901D7" w:rsidDel="00513FDC" w:rsidRDefault="00CE3A2F" w:rsidP="00CE3A2F">
            <w:pPr>
              <w:rPr>
                <w:del w:id="327" w:author="Dietzel, Ranae N [AGRON]" w:date="2017-06-13T13:32:00Z"/>
                <w:szCs w:val="20"/>
              </w:rPr>
            </w:pPr>
            <w:del w:id="328" w:author="Dietzel, Ranae N [AGRON]" w:date="2017-06-13T13:32:00Z">
              <w:r w:rsidRPr="00B901D7" w:rsidDel="00513FDC">
                <w:rPr>
                  <w:szCs w:val="20"/>
                </w:rPr>
                <w:delText>a</w:delText>
              </w:r>
            </w:del>
          </w:p>
        </w:tc>
        <w:tc>
          <w:tcPr>
            <w:tcW w:w="675" w:type="dxa"/>
            <w:noWrap/>
            <w:vAlign w:val="bottom"/>
            <w:hideMark/>
          </w:tcPr>
          <w:p w14:paraId="157143E4" w14:textId="052F8276" w:rsidR="00CE3A2F" w:rsidRPr="00B901D7" w:rsidDel="00513FDC" w:rsidRDefault="00CE3A2F">
            <w:pPr>
              <w:rPr>
                <w:del w:id="329" w:author="Dietzel, Ranae N [AGRON]" w:date="2017-06-13T13:32:00Z"/>
                <w:szCs w:val="20"/>
              </w:rPr>
            </w:pPr>
            <w:del w:id="330" w:author="Dietzel, Ranae N [AGRON]" w:date="2017-06-13T13:32:00Z">
              <w:r w:rsidRPr="00B901D7" w:rsidDel="00513FDC">
                <w:rPr>
                  <w:szCs w:val="20"/>
                </w:rPr>
                <w:delText>B</w:delText>
              </w:r>
            </w:del>
          </w:p>
        </w:tc>
        <w:tc>
          <w:tcPr>
            <w:tcW w:w="720" w:type="dxa"/>
            <w:noWrap/>
            <w:vAlign w:val="bottom"/>
            <w:hideMark/>
          </w:tcPr>
          <w:p w14:paraId="35463C7F" w14:textId="1A7DF313" w:rsidR="00CE3A2F" w:rsidRPr="00B901D7" w:rsidDel="00513FDC" w:rsidRDefault="00CE3A2F" w:rsidP="00CE3A2F">
            <w:pPr>
              <w:rPr>
                <w:del w:id="331" w:author="Dietzel, Ranae N [AGRON]" w:date="2017-06-13T13:32:00Z"/>
                <w:szCs w:val="20"/>
              </w:rPr>
            </w:pPr>
            <w:del w:id="332" w:author="Dietzel, Ranae N [AGRON]" w:date="2017-06-13T13:32:00Z">
              <w:r w:rsidRPr="00B901D7" w:rsidDel="00513FDC">
                <w:rPr>
                  <w:szCs w:val="20"/>
                </w:rPr>
                <w:delText>0.197</w:delText>
              </w:r>
            </w:del>
          </w:p>
        </w:tc>
        <w:tc>
          <w:tcPr>
            <w:tcW w:w="360" w:type="dxa"/>
            <w:noWrap/>
            <w:vAlign w:val="bottom"/>
            <w:hideMark/>
          </w:tcPr>
          <w:p w14:paraId="628BB697" w14:textId="57B3E0CD" w:rsidR="00CE3A2F" w:rsidRPr="00B901D7" w:rsidDel="00513FDC" w:rsidRDefault="00CE3A2F" w:rsidP="00CE3A2F">
            <w:pPr>
              <w:rPr>
                <w:del w:id="333" w:author="Dietzel, Ranae N [AGRON]" w:date="2017-06-13T13:32:00Z"/>
                <w:szCs w:val="20"/>
              </w:rPr>
            </w:pPr>
            <w:del w:id="334" w:author="Dietzel, Ranae N [AGRON]" w:date="2017-06-13T13:32:00Z">
              <w:r w:rsidRPr="00B901D7" w:rsidDel="00513FDC">
                <w:rPr>
                  <w:szCs w:val="20"/>
                </w:rPr>
                <w:delText>a</w:delText>
              </w:r>
            </w:del>
          </w:p>
        </w:tc>
        <w:tc>
          <w:tcPr>
            <w:tcW w:w="720" w:type="dxa"/>
            <w:noWrap/>
            <w:vAlign w:val="bottom"/>
            <w:hideMark/>
          </w:tcPr>
          <w:p w14:paraId="24E8B29F" w14:textId="3D081825" w:rsidR="00CE3A2F" w:rsidRPr="00B901D7" w:rsidDel="00513FDC" w:rsidRDefault="00CE3A2F">
            <w:pPr>
              <w:rPr>
                <w:del w:id="335" w:author="Dietzel, Ranae N [AGRON]" w:date="2017-06-13T13:32:00Z"/>
                <w:szCs w:val="20"/>
              </w:rPr>
            </w:pPr>
            <w:del w:id="336" w:author="Dietzel, Ranae N [AGRON]" w:date="2017-06-13T13:32:00Z">
              <w:r w:rsidRPr="00B901D7" w:rsidDel="00513FDC">
                <w:rPr>
                  <w:szCs w:val="20"/>
                </w:rPr>
                <w:delText>A</w:delText>
              </w:r>
            </w:del>
          </w:p>
        </w:tc>
      </w:tr>
      <w:tr w:rsidR="00AD161F" w:rsidRPr="00CE3A2F" w:rsidDel="00513FDC" w14:paraId="529BF835" w14:textId="547C5AC3" w:rsidTr="00AD161F">
        <w:trPr>
          <w:trHeight w:val="288"/>
          <w:jc w:val="center"/>
          <w:del w:id="337" w:author="Dietzel, Ranae N [AGRON]" w:date="2017-06-13T13:32:00Z"/>
        </w:trPr>
        <w:tc>
          <w:tcPr>
            <w:tcW w:w="960" w:type="dxa"/>
            <w:vMerge/>
            <w:tcBorders>
              <w:bottom w:val="dotted" w:sz="4" w:space="0" w:color="auto"/>
            </w:tcBorders>
            <w:vAlign w:val="center"/>
            <w:hideMark/>
          </w:tcPr>
          <w:p w14:paraId="7B28F8CC" w14:textId="785E6A42" w:rsidR="00CE3A2F" w:rsidRPr="00B901D7" w:rsidDel="00513FDC" w:rsidRDefault="00CE3A2F" w:rsidP="00BE0AC1">
            <w:pPr>
              <w:jc w:val="center"/>
              <w:rPr>
                <w:del w:id="338" w:author="Dietzel, Ranae N [AGRON]" w:date="2017-06-13T13:32:00Z"/>
                <w:szCs w:val="20"/>
              </w:rPr>
            </w:pPr>
          </w:p>
        </w:tc>
        <w:tc>
          <w:tcPr>
            <w:tcW w:w="1020" w:type="dxa"/>
            <w:noWrap/>
            <w:vAlign w:val="bottom"/>
            <w:hideMark/>
          </w:tcPr>
          <w:p w14:paraId="6DDDAD3B" w14:textId="21BFE591" w:rsidR="00CE3A2F" w:rsidRPr="00B901D7" w:rsidDel="00513FDC" w:rsidRDefault="00CE3A2F" w:rsidP="00AD551C">
            <w:pPr>
              <w:jc w:val="center"/>
              <w:rPr>
                <w:del w:id="339" w:author="Dietzel, Ranae N [AGRON]" w:date="2017-06-13T13:32:00Z"/>
                <w:szCs w:val="20"/>
              </w:rPr>
            </w:pPr>
            <w:del w:id="340" w:author="Dietzel, Ranae N [AGRON]" w:date="2017-06-13T13:32:00Z">
              <w:r w:rsidRPr="00B901D7" w:rsidDel="00513FDC">
                <w:rPr>
                  <w:szCs w:val="20"/>
                </w:rPr>
                <w:delText>15-30</w:delText>
              </w:r>
            </w:del>
          </w:p>
        </w:tc>
        <w:tc>
          <w:tcPr>
            <w:tcW w:w="666" w:type="dxa"/>
            <w:noWrap/>
            <w:vAlign w:val="bottom"/>
            <w:hideMark/>
          </w:tcPr>
          <w:p w14:paraId="6C4BABD7" w14:textId="1D7E607C" w:rsidR="00CE3A2F" w:rsidRPr="00B901D7" w:rsidDel="00513FDC" w:rsidRDefault="00CE3A2F" w:rsidP="00CE3A2F">
            <w:pPr>
              <w:rPr>
                <w:del w:id="341" w:author="Dietzel, Ranae N [AGRON]" w:date="2017-06-13T13:32:00Z"/>
                <w:szCs w:val="20"/>
              </w:rPr>
            </w:pPr>
            <w:del w:id="342" w:author="Dietzel, Ranae N [AGRON]" w:date="2017-06-13T13:32:00Z">
              <w:r w:rsidRPr="00B901D7" w:rsidDel="00513FDC">
                <w:rPr>
                  <w:szCs w:val="20"/>
                </w:rPr>
                <w:delText>0.012</w:delText>
              </w:r>
            </w:del>
          </w:p>
        </w:tc>
        <w:tc>
          <w:tcPr>
            <w:tcW w:w="324" w:type="dxa"/>
            <w:noWrap/>
            <w:vAlign w:val="bottom"/>
            <w:hideMark/>
          </w:tcPr>
          <w:p w14:paraId="2E0C373D" w14:textId="301944E9" w:rsidR="00CE3A2F" w:rsidRPr="00B901D7" w:rsidDel="00513FDC" w:rsidRDefault="00CE3A2F" w:rsidP="00CE3A2F">
            <w:pPr>
              <w:rPr>
                <w:del w:id="343" w:author="Dietzel, Ranae N [AGRON]" w:date="2017-06-13T13:32:00Z"/>
                <w:szCs w:val="20"/>
              </w:rPr>
            </w:pPr>
            <w:del w:id="344" w:author="Dietzel, Ranae N [AGRON]" w:date="2017-06-13T13:32:00Z">
              <w:r w:rsidRPr="00B901D7" w:rsidDel="00513FDC">
                <w:rPr>
                  <w:szCs w:val="20"/>
                </w:rPr>
                <w:delText>a</w:delText>
              </w:r>
            </w:del>
          </w:p>
        </w:tc>
        <w:tc>
          <w:tcPr>
            <w:tcW w:w="630" w:type="dxa"/>
            <w:noWrap/>
            <w:vAlign w:val="bottom"/>
            <w:hideMark/>
          </w:tcPr>
          <w:p w14:paraId="25AFFACD" w14:textId="3A739505" w:rsidR="00CE3A2F" w:rsidRPr="00B901D7" w:rsidDel="00513FDC" w:rsidRDefault="00CE3A2F">
            <w:pPr>
              <w:rPr>
                <w:del w:id="345" w:author="Dietzel, Ranae N [AGRON]" w:date="2017-06-13T13:32:00Z"/>
                <w:szCs w:val="20"/>
              </w:rPr>
            </w:pPr>
            <w:del w:id="346" w:author="Dietzel, Ranae N [AGRON]" w:date="2017-06-13T13:32:00Z">
              <w:r w:rsidRPr="00B901D7" w:rsidDel="00513FDC">
                <w:rPr>
                  <w:szCs w:val="20"/>
                </w:rPr>
                <w:delText>C</w:delText>
              </w:r>
            </w:del>
          </w:p>
        </w:tc>
        <w:tc>
          <w:tcPr>
            <w:tcW w:w="720" w:type="dxa"/>
            <w:noWrap/>
            <w:vAlign w:val="bottom"/>
            <w:hideMark/>
          </w:tcPr>
          <w:p w14:paraId="6B354391" w14:textId="5828F53A" w:rsidR="00CE3A2F" w:rsidRPr="00B901D7" w:rsidDel="00513FDC" w:rsidRDefault="00CE3A2F" w:rsidP="00CE3A2F">
            <w:pPr>
              <w:rPr>
                <w:del w:id="347" w:author="Dietzel, Ranae N [AGRON]" w:date="2017-06-13T13:32:00Z"/>
                <w:szCs w:val="20"/>
              </w:rPr>
            </w:pPr>
            <w:del w:id="348" w:author="Dietzel, Ranae N [AGRON]" w:date="2017-06-13T13:32:00Z">
              <w:r w:rsidRPr="00B901D7" w:rsidDel="00513FDC">
                <w:rPr>
                  <w:szCs w:val="20"/>
                </w:rPr>
                <w:delText>0.042</w:delText>
              </w:r>
            </w:del>
          </w:p>
        </w:tc>
        <w:tc>
          <w:tcPr>
            <w:tcW w:w="405" w:type="dxa"/>
            <w:noWrap/>
            <w:vAlign w:val="bottom"/>
            <w:hideMark/>
          </w:tcPr>
          <w:p w14:paraId="756DFB3F" w14:textId="68D809A7" w:rsidR="00CE3A2F" w:rsidRPr="00B901D7" w:rsidDel="00513FDC" w:rsidRDefault="00CE3A2F" w:rsidP="00CE3A2F">
            <w:pPr>
              <w:rPr>
                <w:del w:id="349" w:author="Dietzel, Ranae N [AGRON]" w:date="2017-06-13T13:32:00Z"/>
                <w:szCs w:val="20"/>
              </w:rPr>
            </w:pPr>
            <w:del w:id="350" w:author="Dietzel, Ranae N [AGRON]" w:date="2017-06-13T13:32:00Z">
              <w:r w:rsidRPr="00B901D7" w:rsidDel="00513FDC">
                <w:rPr>
                  <w:szCs w:val="20"/>
                </w:rPr>
                <w:delText>bc</w:delText>
              </w:r>
            </w:del>
          </w:p>
        </w:tc>
        <w:tc>
          <w:tcPr>
            <w:tcW w:w="675" w:type="dxa"/>
            <w:noWrap/>
            <w:vAlign w:val="bottom"/>
            <w:hideMark/>
          </w:tcPr>
          <w:p w14:paraId="174C9D8B" w14:textId="22A54D04" w:rsidR="00CE3A2F" w:rsidRPr="00B901D7" w:rsidDel="00513FDC" w:rsidRDefault="00CE3A2F">
            <w:pPr>
              <w:rPr>
                <w:del w:id="351" w:author="Dietzel, Ranae N [AGRON]" w:date="2017-06-13T13:32:00Z"/>
                <w:szCs w:val="20"/>
              </w:rPr>
            </w:pPr>
            <w:del w:id="352" w:author="Dietzel, Ranae N [AGRON]" w:date="2017-06-13T13:32:00Z">
              <w:r w:rsidRPr="00B901D7" w:rsidDel="00513FDC">
                <w:rPr>
                  <w:szCs w:val="20"/>
                </w:rPr>
                <w:delText>B</w:delText>
              </w:r>
            </w:del>
          </w:p>
        </w:tc>
        <w:tc>
          <w:tcPr>
            <w:tcW w:w="720" w:type="dxa"/>
            <w:noWrap/>
            <w:vAlign w:val="bottom"/>
            <w:hideMark/>
          </w:tcPr>
          <w:p w14:paraId="7144A87F" w14:textId="1B22F3CA" w:rsidR="00CE3A2F" w:rsidRPr="00B901D7" w:rsidDel="00513FDC" w:rsidRDefault="00CE3A2F" w:rsidP="00CE3A2F">
            <w:pPr>
              <w:rPr>
                <w:del w:id="353" w:author="Dietzel, Ranae N [AGRON]" w:date="2017-06-13T13:32:00Z"/>
                <w:szCs w:val="20"/>
              </w:rPr>
            </w:pPr>
            <w:del w:id="354" w:author="Dietzel, Ranae N [AGRON]" w:date="2017-06-13T13:32:00Z">
              <w:r w:rsidRPr="00B901D7" w:rsidDel="00513FDC">
                <w:rPr>
                  <w:szCs w:val="20"/>
                </w:rPr>
                <w:delText>0.067</w:delText>
              </w:r>
            </w:del>
          </w:p>
        </w:tc>
        <w:tc>
          <w:tcPr>
            <w:tcW w:w="360" w:type="dxa"/>
            <w:noWrap/>
            <w:vAlign w:val="bottom"/>
            <w:hideMark/>
          </w:tcPr>
          <w:p w14:paraId="72010985" w14:textId="430FF0FE" w:rsidR="00CE3A2F" w:rsidRPr="00B901D7" w:rsidDel="00513FDC" w:rsidRDefault="00CE3A2F" w:rsidP="00CE3A2F">
            <w:pPr>
              <w:rPr>
                <w:del w:id="355" w:author="Dietzel, Ranae N [AGRON]" w:date="2017-06-13T13:32:00Z"/>
                <w:szCs w:val="20"/>
              </w:rPr>
            </w:pPr>
            <w:del w:id="356" w:author="Dietzel, Ranae N [AGRON]" w:date="2017-06-13T13:32:00Z">
              <w:r w:rsidRPr="00B901D7" w:rsidDel="00513FDC">
                <w:rPr>
                  <w:szCs w:val="20"/>
                </w:rPr>
                <w:delText>c</w:delText>
              </w:r>
            </w:del>
          </w:p>
        </w:tc>
        <w:tc>
          <w:tcPr>
            <w:tcW w:w="720" w:type="dxa"/>
            <w:noWrap/>
            <w:vAlign w:val="bottom"/>
            <w:hideMark/>
          </w:tcPr>
          <w:p w14:paraId="2CD7170C" w14:textId="04EEB402" w:rsidR="00CE3A2F" w:rsidRPr="00B901D7" w:rsidDel="00513FDC" w:rsidRDefault="00CE3A2F">
            <w:pPr>
              <w:rPr>
                <w:del w:id="357" w:author="Dietzel, Ranae N [AGRON]" w:date="2017-06-13T13:32:00Z"/>
                <w:szCs w:val="20"/>
              </w:rPr>
            </w:pPr>
            <w:del w:id="358" w:author="Dietzel, Ranae N [AGRON]" w:date="2017-06-13T13:32:00Z">
              <w:r w:rsidRPr="00B901D7" w:rsidDel="00513FDC">
                <w:rPr>
                  <w:szCs w:val="20"/>
                </w:rPr>
                <w:delText>A</w:delText>
              </w:r>
            </w:del>
          </w:p>
        </w:tc>
      </w:tr>
      <w:tr w:rsidR="00AD161F" w:rsidRPr="00CE3A2F" w:rsidDel="00513FDC" w14:paraId="3802173C" w14:textId="683CC7A0" w:rsidTr="00AD161F">
        <w:trPr>
          <w:trHeight w:val="288"/>
          <w:jc w:val="center"/>
          <w:del w:id="359" w:author="Dietzel, Ranae N [AGRON]" w:date="2017-06-13T13:32:00Z"/>
        </w:trPr>
        <w:tc>
          <w:tcPr>
            <w:tcW w:w="960" w:type="dxa"/>
            <w:vMerge/>
            <w:tcBorders>
              <w:bottom w:val="dotted" w:sz="4" w:space="0" w:color="auto"/>
            </w:tcBorders>
            <w:vAlign w:val="center"/>
            <w:hideMark/>
          </w:tcPr>
          <w:p w14:paraId="448DE2B8" w14:textId="41B2C0DC" w:rsidR="00CE3A2F" w:rsidRPr="00B901D7" w:rsidDel="00513FDC" w:rsidRDefault="00CE3A2F" w:rsidP="00BE0AC1">
            <w:pPr>
              <w:jc w:val="center"/>
              <w:rPr>
                <w:del w:id="360" w:author="Dietzel, Ranae N [AGRON]" w:date="2017-06-13T13:32:00Z"/>
                <w:szCs w:val="20"/>
              </w:rPr>
            </w:pPr>
          </w:p>
        </w:tc>
        <w:tc>
          <w:tcPr>
            <w:tcW w:w="1020" w:type="dxa"/>
            <w:noWrap/>
            <w:vAlign w:val="bottom"/>
            <w:hideMark/>
          </w:tcPr>
          <w:p w14:paraId="123F820A" w14:textId="12305712" w:rsidR="00CE3A2F" w:rsidRPr="00B901D7" w:rsidDel="00513FDC" w:rsidRDefault="00CE3A2F" w:rsidP="00AD551C">
            <w:pPr>
              <w:jc w:val="center"/>
              <w:rPr>
                <w:del w:id="361" w:author="Dietzel, Ranae N [AGRON]" w:date="2017-06-13T13:32:00Z"/>
                <w:szCs w:val="20"/>
              </w:rPr>
            </w:pPr>
            <w:del w:id="362" w:author="Dietzel, Ranae N [AGRON]" w:date="2017-06-13T13:32:00Z">
              <w:r w:rsidRPr="00B901D7" w:rsidDel="00513FDC">
                <w:rPr>
                  <w:szCs w:val="20"/>
                </w:rPr>
                <w:delText>30-60</w:delText>
              </w:r>
            </w:del>
          </w:p>
        </w:tc>
        <w:tc>
          <w:tcPr>
            <w:tcW w:w="666" w:type="dxa"/>
            <w:noWrap/>
            <w:vAlign w:val="bottom"/>
            <w:hideMark/>
          </w:tcPr>
          <w:p w14:paraId="296C8144" w14:textId="1B1E0670" w:rsidR="00CE3A2F" w:rsidRPr="00B901D7" w:rsidDel="00513FDC" w:rsidRDefault="00CE3A2F" w:rsidP="00CE3A2F">
            <w:pPr>
              <w:rPr>
                <w:del w:id="363" w:author="Dietzel, Ranae N [AGRON]" w:date="2017-06-13T13:32:00Z"/>
                <w:szCs w:val="20"/>
              </w:rPr>
            </w:pPr>
            <w:del w:id="364" w:author="Dietzel, Ranae N [AGRON]" w:date="2017-06-13T13:32:00Z">
              <w:r w:rsidRPr="00B901D7" w:rsidDel="00513FDC">
                <w:rPr>
                  <w:szCs w:val="20"/>
                </w:rPr>
                <w:delText>0.020</w:delText>
              </w:r>
            </w:del>
          </w:p>
        </w:tc>
        <w:tc>
          <w:tcPr>
            <w:tcW w:w="324" w:type="dxa"/>
            <w:noWrap/>
            <w:vAlign w:val="bottom"/>
            <w:hideMark/>
          </w:tcPr>
          <w:p w14:paraId="42A7DA0E" w14:textId="469063A4" w:rsidR="00CE3A2F" w:rsidRPr="00B901D7" w:rsidDel="00513FDC" w:rsidRDefault="00CE3A2F" w:rsidP="00CE3A2F">
            <w:pPr>
              <w:rPr>
                <w:del w:id="365" w:author="Dietzel, Ranae N [AGRON]" w:date="2017-06-13T13:32:00Z"/>
                <w:szCs w:val="20"/>
              </w:rPr>
            </w:pPr>
            <w:del w:id="366" w:author="Dietzel, Ranae N [AGRON]" w:date="2017-06-13T13:32:00Z">
              <w:r w:rsidRPr="00B901D7" w:rsidDel="00513FDC">
                <w:rPr>
                  <w:szCs w:val="20"/>
                </w:rPr>
                <w:delText>a</w:delText>
              </w:r>
            </w:del>
          </w:p>
        </w:tc>
        <w:tc>
          <w:tcPr>
            <w:tcW w:w="630" w:type="dxa"/>
            <w:noWrap/>
            <w:vAlign w:val="bottom"/>
            <w:hideMark/>
          </w:tcPr>
          <w:p w14:paraId="3C652872" w14:textId="65327934" w:rsidR="00CE3A2F" w:rsidRPr="00B901D7" w:rsidDel="00513FDC" w:rsidRDefault="00CE3A2F">
            <w:pPr>
              <w:rPr>
                <w:del w:id="367" w:author="Dietzel, Ranae N [AGRON]" w:date="2017-06-13T13:32:00Z"/>
                <w:szCs w:val="20"/>
              </w:rPr>
            </w:pPr>
            <w:del w:id="368" w:author="Dietzel, Ranae N [AGRON]" w:date="2017-06-13T13:32:00Z">
              <w:r w:rsidRPr="00B901D7" w:rsidDel="00513FDC">
                <w:rPr>
                  <w:szCs w:val="20"/>
                </w:rPr>
                <w:delText>C</w:delText>
              </w:r>
            </w:del>
          </w:p>
        </w:tc>
        <w:tc>
          <w:tcPr>
            <w:tcW w:w="720" w:type="dxa"/>
            <w:noWrap/>
            <w:vAlign w:val="bottom"/>
            <w:hideMark/>
          </w:tcPr>
          <w:p w14:paraId="0FCD83B2" w14:textId="027A7B27" w:rsidR="00CE3A2F" w:rsidRPr="00B901D7" w:rsidDel="00513FDC" w:rsidRDefault="00CE3A2F" w:rsidP="00CE3A2F">
            <w:pPr>
              <w:rPr>
                <w:del w:id="369" w:author="Dietzel, Ranae N [AGRON]" w:date="2017-06-13T13:32:00Z"/>
                <w:szCs w:val="20"/>
              </w:rPr>
            </w:pPr>
            <w:del w:id="370" w:author="Dietzel, Ranae N [AGRON]" w:date="2017-06-13T13:32:00Z">
              <w:r w:rsidRPr="00B901D7" w:rsidDel="00513FDC">
                <w:rPr>
                  <w:szCs w:val="20"/>
                </w:rPr>
                <w:delText>0.047</w:delText>
              </w:r>
            </w:del>
          </w:p>
        </w:tc>
        <w:tc>
          <w:tcPr>
            <w:tcW w:w="405" w:type="dxa"/>
            <w:noWrap/>
            <w:vAlign w:val="bottom"/>
            <w:hideMark/>
          </w:tcPr>
          <w:p w14:paraId="5A41F4D1" w14:textId="52899FA1" w:rsidR="00CE3A2F" w:rsidRPr="00B901D7" w:rsidDel="00513FDC" w:rsidRDefault="00CE3A2F" w:rsidP="00CE3A2F">
            <w:pPr>
              <w:rPr>
                <w:del w:id="371" w:author="Dietzel, Ranae N [AGRON]" w:date="2017-06-13T13:32:00Z"/>
                <w:szCs w:val="20"/>
              </w:rPr>
            </w:pPr>
            <w:del w:id="372" w:author="Dietzel, Ranae N [AGRON]" w:date="2017-06-13T13:32:00Z">
              <w:r w:rsidRPr="00B901D7" w:rsidDel="00513FDC">
                <w:rPr>
                  <w:szCs w:val="20"/>
                </w:rPr>
                <w:delText>b</w:delText>
              </w:r>
            </w:del>
          </w:p>
        </w:tc>
        <w:tc>
          <w:tcPr>
            <w:tcW w:w="675" w:type="dxa"/>
            <w:noWrap/>
            <w:vAlign w:val="bottom"/>
            <w:hideMark/>
          </w:tcPr>
          <w:p w14:paraId="2F59D5C3" w14:textId="7D295BCA" w:rsidR="00CE3A2F" w:rsidRPr="00B901D7" w:rsidDel="00513FDC" w:rsidRDefault="00CE3A2F">
            <w:pPr>
              <w:rPr>
                <w:del w:id="373" w:author="Dietzel, Ranae N [AGRON]" w:date="2017-06-13T13:32:00Z"/>
                <w:szCs w:val="20"/>
              </w:rPr>
            </w:pPr>
            <w:del w:id="374" w:author="Dietzel, Ranae N [AGRON]" w:date="2017-06-13T13:32:00Z">
              <w:r w:rsidRPr="00B901D7" w:rsidDel="00513FDC">
                <w:rPr>
                  <w:szCs w:val="20"/>
                </w:rPr>
                <w:delText>B</w:delText>
              </w:r>
            </w:del>
          </w:p>
        </w:tc>
        <w:tc>
          <w:tcPr>
            <w:tcW w:w="720" w:type="dxa"/>
            <w:noWrap/>
            <w:vAlign w:val="bottom"/>
            <w:hideMark/>
          </w:tcPr>
          <w:p w14:paraId="246A5988" w14:textId="1795DDB1" w:rsidR="00CE3A2F" w:rsidRPr="00B901D7" w:rsidDel="00513FDC" w:rsidRDefault="00CE3A2F" w:rsidP="00CE3A2F">
            <w:pPr>
              <w:rPr>
                <w:del w:id="375" w:author="Dietzel, Ranae N [AGRON]" w:date="2017-06-13T13:32:00Z"/>
                <w:szCs w:val="20"/>
              </w:rPr>
            </w:pPr>
            <w:del w:id="376" w:author="Dietzel, Ranae N [AGRON]" w:date="2017-06-13T13:32:00Z">
              <w:r w:rsidRPr="00B901D7" w:rsidDel="00513FDC">
                <w:rPr>
                  <w:szCs w:val="20"/>
                </w:rPr>
                <w:delText>0.090</w:delText>
              </w:r>
            </w:del>
          </w:p>
        </w:tc>
        <w:tc>
          <w:tcPr>
            <w:tcW w:w="360" w:type="dxa"/>
            <w:noWrap/>
            <w:vAlign w:val="bottom"/>
            <w:hideMark/>
          </w:tcPr>
          <w:p w14:paraId="1EF97905" w14:textId="58AAE755" w:rsidR="00CE3A2F" w:rsidRPr="00B901D7" w:rsidDel="00513FDC" w:rsidRDefault="00CE3A2F" w:rsidP="00CE3A2F">
            <w:pPr>
              <w:rPr>
                <w:del w:id="377" w:author="Dietzel, Ranae N [AGRON]" w:date="2017-06-13T13:32:00Z"/>
                <w:szCs w:val="20"/>
              </w:rPr>
            </w:pPr>
            <w:del w:id="378" w:author="Dietzel, Ranae N [AGRON]" w:date="2017-06-13T13:32:00Z">
              <w:r w:rsidRPr="00B901D7" w:rsidDel="00513FDC">
                <w:rPr>
                  <w:szCs w:val="20"/>
                </w:rPr>
                <w:delText>b</w:delText>
              </w:r>
            </w:del>
          </w:p>
        </w:tc>
        <w:tc>
          <w:tcPr>
            <w:tcW w:w="720" w:type="dxa"/>
            <w:noWrap/>
            <w:vAlign w:val="bottom"/>
            <w:hideMark/>
          </w:tcPr>
          <w:p w14:paraId="63A47AA6" w14:textId="648BF4D7" w:rsidR="00CE3A2F" w:rsidRPr="00B901D7" w:rsidDel="00513FDC" w:rsidRDefault="00CE3A2F">
            <w:pPr>
              <w:rPr>
                <w:del w:id="379" w:author="Dietzel, Ranae N [AGRON]" w:date="2017-06-13T13:32:00Z"/>
                <w:szCs w:val="20"/>
              </w:rPr>
            </w:pPr>
            <w:del w:id="380" w:author="Dietzel, Ranae N [AGRON]" w:date="2017-06-13T13:32:00Z">
              <w:r w:rsidRPr="00B901D7" w:rsidDel="00513FDC">
                <w:rPr>
                  <w:szCs w:val="20"/>
                </w:rPr>
                <w:delText>A</w:delText>
              </w:r>
            </w:del>
          </w:p>
        </w:tc>
      </w:tr>
      <w:tr w:rsidR="00AD161F" w:rsidRPr="00CE3A2F" w:rsidDel="00513FDC" w14:paraId="5B016F7E" w14:textId="7191DB8F" w:rsidTr="00AD161F">
        <w:trPr>
          <w:trHeight w:val="288"/>
          <w:jc w:val="center"/>
          <w:del w:id="381" w:author="Dietzel, Ranae N [AGRON]" w:date="2017-06-13T13:32:00Z"/>
        </w:trPr>
        <w:tc>
          <w:tcPr>
            <w:tcW w:w="960" w:type="dxa"/>
            <w:vMerge/>
            <w:tcBorders>
              <w:bottom w:val="dotted" w:sz="4" w:space="0" w:color="auto"/>
            </w:tcBorders>
            <w:vAlign w:val="center"/>
            <w:hideMark/>
          </w:tcPr>
          <w:p w14:paraId="434225F9" w14:textId="7EC33810" w:rsidR="00CE3A2F" w:rsidRPr="00B901D7" w:rsidDel="00513FDC" w:rsidRDefault="00CE3A2F" w:rsidP="00BE0AC1">
            <w:pPr>
              <w:jc w:val="center"/>
              <w:rPr>
                <w:del w:id="382" w:author="Dietzel, Ranae N [AGRON]" w:date="2017-06-13T13:32:00Z"/>
                <w:szCs w:val="20"/>
              </w:rPr>
            </w:pPr>
          </w:p>
        </w:tc>
        <w:tc>
          <w:tcPr>
            <w:tcW w:w="1020" w:type="dxa"/>
            <w:tcBorders>
              <w:bottom w:val="dotted" w:sz="4" w:space="0" w:color="auto"/>
            </w:tcBorders>
            <w:noWrap/>
            <w:vAlign w:val="bottom"/>
            <w:hideMark/>
          </w:tcPr>
          <w:p w14:paraId="5BB79EBE" w14:textId="2651C942" w:rsidR="00CE3A2F" w:rsidRPr="00B901D7" w:rsidDel="00513FDC" w:rsidRDefault="00CE3A2F" w:rsidP="00AD551C">
            <w:pPr>
              <w:jc w:val="center"/>
              <w:rPr>
                <w:del w:id="383" w:author="Dietzel, Ranae N [AGRON]" w:date="2017-06-13T13:32:00Z"/>
                <w:szCs w:val="20"/>
              </w:rPr>
            </w:pPr>
            <w:del w:id="384"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2E51BE55" w14:textId="3C3635DB" w:rsidR="00CE3A2F" w:rsidRPr="00B901D7" w:rsidDel="00513FDC" w:rsidRDefault="00CE3A2F" w:rsidP="00CE3A2F">
            <w:pPr>
              <w:rPr>
                <w:del w:id="385" w:author="Dietzel, Ranae N [AGRON]" w:date="2017-06-13T13:32:00Z"/>
                <w:szCs w:val="20"/>
              </w:rPr>
            </w:pPr>
            <w:del w:id="386" w:author="Dietzel, Ranae N [AGRON]" w:date="2017-06-13T13:32:00Z">
              <w:r w:rsidRPr="00B901D7" w:rsidDel="00513FDC">
                <w:rPr>
                  <w:szCs w:val="20"/>
                </w:rPr>
                <w:delText>0.016</w:delText>
              </w:r>
            </w:del>
          </w:p>
        </w:tc>
        <w:tc>
          <w:tcPr>
            <w:tcW w:w="324" w:type="dxa"/>
            <w:tcBorders>
              <w:bottom w:val="dotted" w:sz="4" w:space="0" w:color="auto"/>
            </w:tcBorders>
            <w:noWrap/>
            <w:vAlign w:val="bottom"/>
            <w:hideMark/>
          </w:tcPr>
          <w:p w14:paraId="10FF9E85" w14:textId="1725097B" w:rsidR="00CE3A2F" w:rsidRPr="00B901D7" w:rsidDel="00513FDC" w:rsidRDefault="00CE3A2F" w:rsidP="00CE3A2F">
            <w:pPr>
              <w:rPr>
                <w:del w:id="387" w:author="Dietzel, Ranae N [AGRON]" w:date="2017-06-13T13:32:00Z"/>
                <w:szCs w:val="20"/>
              </w:rPr>
            </w:pPr>
            <w:del w:id="388"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39710D6A" w14:textId="52661C31" w:rsidR="00CE3A2F" w:rsidRPr="00B901D7" w:rsidDel="00513FDC" w:rsidRDefault="00CE3A2F">
            <w:pPr>
              <w:rPr>
                <w:del w:id="389" w:author="Dietzel, Ranae N [AGRON]" w:date="2017-06-13T13:32:00Z"/>
                <w:szCs w:val="20"/>
              </w:rPr>
            </w:pPr>
            <w:del w:id="390" w:author="Dietzel, Ranae N [AGRON]" w:date="2017-06-13T13:32:00Z">
              <w:r w:rsidRPr="00B901D7" w:rsidDel="00513FDC">
                <w:rPr>
                  <w:szCs w:val="20"/>
                </w:rPr>
                <w:delText>BC</w:delText>
              </w:r>
            </w:del>
          </w:p>
        </w:tc>
        <w:tc>
          <w:tcPr>
            <w:tcW w:w="720" w:type="dxa"/>
            <w:tcBorders>
              <w:bottom w:val="dotted" w:sz="4" w:space="0" w:color="auto"/>
            </w:tcBorders>
            <w:noWrap/>
            <w:vAlign w:val="bottom"/>
            <w:hideMark/>
          </w:tcPr>
          <w:p w14:paraId="411C5EB8" w14:textId="6945E900" w:rsidR="00CE3A2F" w:rsidRPr="00B901D7" w:rsidDel="00513FDC" w:rsidRDefault="00CE3A2F" w:rsidP="00CE3A2F">
            <w:pPr>
              <w:rPr>
                <w:del w:id="391" w:author="Dietzel, Ranae N [AGRON]" w:date="2017-06-13T13:32:00Z"/>
                <w:szCs w:val="20"/>
              </w:rPr>
            </w:pPr>
            <w:del w:id="392" w:author="Dietzel, Ranae N [AGRON]" w:date="2017-06-13T13:32:00Z">
              <w:r w:rsidRPr="00B901D7" w:rsidDel="00513FDC">
                <w:rPr>
                  <w:szCs w:val="20"/>
                </w:rPr>
                <w:delText>0.030</w:delText>
              </w:r>
            </w:del>
          </w:p>
        </w:tc>
        <w:tc>
          <w:tcPr>
            <w:tcW w:w="405" w:type="dxa"/>
            <w:tcBorders>
              <w:bottom w:val="dotted" w:sz="4" w:space="0" w:color="auto"/>
            </w:tcBorders>
            <w:noWrap/>
            <w:vAlign w:val="bottom"/>
            <w:hideMark/>
          </w:tcPr>
          <w:p w14:paraId="786A900F" w14:textId="77F3165B" w:rsidR="00CE3A2F" w:rsidRPr="00B901D7" w:rsidDel="00513FDC" w:rsidRDefault="00CE3A2F" w:rsidP="00CE3A2F">
            <w:pPr>
              <w:rPr>
                <w:del w:id="393" w:author="Dietzel, Ranae N [AGRON]" w:date="2017-06-13T13:32:00Z"/>
                <w:szCs w:val="20"/>
              </w:rPr>
            </w:pPr>
            <w:del w:id="394" w:author="Dietzel, Ranae N [AGRON]" w:date="2017-06-13T13:32:00Z">
              <w:r w:rsidRPr="00B901D7" w:rsidDel="00513FDC">
                <w:rPr>
                  <w:szCs w:val="20"/>
                </w:rPr>
                <w:delText>c</w:delText>
              </w:r>
            </w:del>
          </w:p>
        </w:tc>
        <w:tc>
          <w:tcPr>
            <w:tcW w:w="675" w:type="dxa"/>
            <w:tcBorders>
              <w:bottom w:val="dotted" w:sz="4" w:space="0" w:color="auto"/>
            </w:tcBorders>
            <w:noWrap/>
            <w:vAlign w:val="bottom"/>
            <w:hideMark/>
          </w:tcPr>
          <w:p w14:paraId="2B2579C6" w14:textId="72FFC7E6" w:rsidR="00CE3A2F" w:rsidRPr="00B901D7" w:rsidDel="00513FDC" w:rsidRDefault="00CE3A2F">
            <w:pPr>
              <w:rPr>
                <w:del w:id="395" w:author="Dietzel, Ranae N [AGRON]" w:date="2017-06-13T13:32:00Z"/>
                <w:szCs w:val="20"/>
              </w:rPr>
            </w:pPr>
            <w:del w:id="396"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57BD712D" w14:textId="2123BA66" w:rsidR="00CE3A2F" w:rsidRPr="00B901D7" w:rsidDel="00513FDC" w:rsidRDefault="00CE3A2F" w:rsidP="00CE3A2F">
            <w:pPr>
              <w:rPr>
                <w:del w:id="397" w:author="Dietzel, Ranae N [AGRON]" w:date="2017-06-13T13:32:00Z"/>
                <w:szCs w:val="20"/>
              </w:rPr>
            </w:pPr>
            <w:del w:id="398" w:author="Dietzel, Ranae N [AGRON]" w:date="2017-06-13T13:32:00Z">
              <w:r w:rsidRPr="00B901D7" w:rsidDel="00513FDC">
                <w:rPr>
                  <w:szCs w:val="20"/>
                </w:rPr>
                <w:delText>0.037</w:delText>
              </w:r>
            </w:del>
          </w:p>
        </w:tc>
        <w:tc>
          <w:tcPr>
            <w:tcW w:w="360" w:type="dxa"/>
            <w:tcBorders>
              <w:bottom w:val="dotted" w:sz="4" w:space="0" w:color="auto"/>
            </w:tcBorders>
            <w:noWrap/>
            <w:vAlign w:val="bottom"/>
            <w:hideMark/>
          </w:tcPr>
          <w:p w14:paraId="19ABB9CB" w14:textId="4C17AF45" w:rsidR="00CE3A2F" w:rsidRPr="00B901D7" w:rsidDel="00513FDC" w:rsidRDefault="00CE3A2F" w:rsidP="00CE3A2F">
            <w:pPr>
              <w:rPr>
                <w:del w:id="399" w:author="Dietzel, Ranae N [AGRON]" w:date="2017-06-13T13:32:00Z"/>
                <w:szCs w:val="20"/>
              </w:rPr>
            </w:pPr>
            <w:del w:id="400"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6C03708B" w14:textId="2F5F2EC4" w:rsidR="00CE3A2F" w:rsidRPr="00B901D7" w:rsidDel="00513FDC" w:rsidRDefault="00CE3A2F">
            <w:pPr>
              <w:rPr>
                <w:del w:id="401" w:author="Dietzel, Ranae N [AGRON]" w:date="2017-06-13T13:32:00Z"/>
                <w:szCs w:val="20"/>
              </w:rPr>
            </w:pPr>
            <w:del w:id="402" w:author="Dietzel, Ranae N [AGRON]" w:date="2017-06-13T13:32:00Z">
              <w:r w:rsidRPr="00B901D7" w:rsidDel="00513FDC">
                <w:rPr>
                  <w:szCs w:val="20"/>
                </w:rPr>
                <w:delText>A</w:delText>
              </w:r>
            </w:del>
          </w:p>
        </w:tc>
      </w:tr>
      <w:tr w:rsidR="00AD161F" w:rsidRPr="00CE3A2F" w:rsidDel="00513FDC" w14:paraId="042E25E7" w14:textId="7CE2BDD7" w:rsidTr="00AD161F">
        <w:trPr>
          <w:trHeight w:val="288"/>
          <w:jc w:val="center"/>
          <w:del w:id="403" w:author="Dietzel, Ranae N [AGRON]" w:date="2017-06-13T13:32:00Z"/>
        </w:trPr>
        <w:tc>
          <w:tcPr>
            <w:tcW w:w="960" w:type="dxa"/>
            <w:vMerge w:val="restart"/>
            <w:tcBorders>
              <w:top w:val="dotted" w:sz="4" w:space="0" w:color="auto"/>
              <w:bottom w:val="dotted" w:sz="4" w:space="0" w:color="auto"/>
            </w:tcBorders>
            <w:noWrap/>
            <w:vAlign w:val="center"/>
            <w:hideMark/>
          </w:tcPr>
          <w:p w14:paraId="611F1D4C" w14:textId="4F95D016" w:rsidR="00CE3A2F" w:rsidRPr="00B901D7" w:rsidDel="00513FDC" w:rsidRDefault="00CE3A2F" w:rsidP="00BE0AC1">
            <w:pPr>
              <w:jc w:val="center"/>
              <w:rPr>
                <w:del w:id="404" w:author="Dietzel, Ranae N [AGRON]" w:date="2017-06-13T13:32:00Z"/>
                <w:szCs w:val="20"/>
              </w:rPr>
            </w:pPr>
            <w:del w:id="405" w:author="Dietzel, Ranae N [AGRON]" w:date="2017-06-13T13:32:00Z">
              <w:r w:rsidRPr="00B901D7" w:rsidDel="00513FDC">
                <w:rPr>
                  <w:szCs w:val="20"/>
                </w:rPr>
                <w:delText>2011</w:delText>
              </w:r>
            </w:del>
          </w:p>
        </w:tc>
        <w:tc>
          <w:tcPr>
            <w:tcW w:w="1020" w:type="dxa"/>
            <w:tcBorders>
              <w:top w:val="dotted" w:sz="4" w:space="0" w:color="auto"/>
            </w:tcBorders>
            <w:noWrap/>
            <w:vAlign w:val="bottom"/>
            <w:hideMark/>
          </w:tcPr>
          <w:p w14:paraId="01B3D55D" w14:textId="1FB7FB86" w:rsidR="00CE3A2F" w:rsidRPr="00B901D7" w:rsidDel="00513FDC" w:rsidRDefault="00CE3A2F" w:rsidP="00AD551C">
            <w:pPr>
              <w:jc w:val="center"/>
              <w:rPr>
                <w:del w:id="406" w:author="Dietzel, Ranae N [AGRON]" w:date="2017-06-13T13:32:00Z"/>
                <w:szCs w:val="20"/>
              </w:rPr>
            </w:pPr>
            <w:del w:id="407"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6B0D01B6" w14:textId="5631D6E6" w:rsidR="00CE3A2F" w:rsidRPr="00B901D7" w:rsidDel="00513FDC" w:rsidRDefault="00CE3A2F" w:rsidP="00CE3A2F">
            <w:pPr>
              <w:rPr>
                <w:del w:id="408" w:author="Dietzel, Ranae N [AGRON]" w:date="2017-06-13T13:32:00Z"/>
                <w:szCs w:val="20"/>
              </w:rPr>
            </w:pPr>
            <w:del w:id="409" w:author="Dietzel, Ranae N [AGRON]" w:date="2017-06-13T13:32:00Z">
              <w:r w:rsidRPr="00B901D7" w:rsidDel="00513FDC">
                <w:rPr>
                  <w:szCs w:val="20"/>
                </w:rPr>
                <w:delText>0.005</w:delText>
              </w:r>
            </w:del>
          </w:p>
        </w:tc>
        <w:tc>
          <w:tcPr>
            <w:tcW w:w="324" w:type="dxa"/>
            <w:tcBorders>
              <w:top w:val="dotted" w:sz="4" w:space="0" w:color="auto"/>
            </w:tcBorders>
            <w:noWrap/>
            <w:vAlign w:val="bottom"/>
            <w:hideMark/>
          </w:tcPr>
          <w:p w14:paraId="6D079469" w14:textId="24295F17" w:rsidR="00CE3A2F" w:rsidRPr="00B901D7" w:rsidDel="00513FDC" w:rsidRDefault="00CE3A2F" w:rsidP="00CE3A2F">
            <w:pPr>
              <w:rPr>
                <w:del w:id="410" w:author="Dietzel, Ranae N [AGRON]" w:date="2017-06-13T13:32:00Z"/>
                <w:szCs w:val="20"/>
              </w:rPr>
            </w:pPr>
            <w:del w:id="411" w:author="Dietzel, Ranae N [AGRON]" w:date="2017-06-13T13:32:00Z">
              <w:r w:rsidRPr="00B901D7" w:rsidDel="00513FDC">
                <w:rPr>
                  <w:szCs w:val="20"/>
                </w:rPr>
                <w:delText>a</w:delText>
              </w:r>
            </w:del>
          </w:p>
        </w:tc>
        <w:tc>
          <w:tcPr>
            <w:tcW w:w="630" w:type="dxa"/>
            <w:tcBorders>
              <w:top w:val="dotted" w:sz="4" w:space="0" w:color="auto"/>
            </w:tcBorders>
            <w:noWrap/>
            <w:vAlign w:val="bottom"/>
            <w:hideMark/>
          </w:tcPr>
          <w:p w14:paraId="56D56346" w14:textId="26CD7D8D" w:rsidR="00CE3A2F" w:rsidRPr="00B901D7" w:rsidDel="00513FDC" w:rsidRDefault="00CE3A2F">
            <w:pPr>
              <w:rPr>
                <w:del w:id="412" w:author="Dietzel, Ranae N [AGRON]" w:date="2017-06-13T13:32:00Z"/>
                <w:szCs w:val="20"/>
              </w:rPr>
            </w:pPr>
            <w:del w:id="413"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534E5A42" w14:textId="6FE51B85" w:rsidR="00CE3A2F" w:rsidRPr="00B901D7" w:rsidDel="00513FDC" w:rsidRDefault="00CE3A2F" w:rsidP="00CE3A2F">
            <w:pPr>
              <w:rPr>
                <w:del w:id="414" w:author="Dietzel, Ranae N [AGRON]" w:date="2017-06-13T13:32:00Z"/>
                <w:szCs w:val="20"/>
              </w:rPr>
            </w:pPr>
            <w:del w:id="415"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7FE96A0B" w14:textId="7A42D6D7" w:rsidR="00CE3A2F" w:rsidRPr="00B901D7" w:rsidDel="00513FDC" w:rsidRDefault="00CE3A2F" w:rsidP="00CE3A2F">
            <w:pPr>
              <w:rPr>
                <w:del w:id="416" w:author="Dietzel, Ranae N [AGRON]" w:date="2017-06-13T13:32:00Z"/>
                <w:szCs w:val="20"/>
              </w:rPr>
            </w:pPr>
            <w:del w:id="417" w:author="Dietzel, Ranae N [AGRON]" w:date="2017-06-13T13:32:00Z">
              <w:r w:rsidRPr="00B901D7" w:rsidDel="00513FDC">
                <w:rPr>
                  <w:szCs w:val="20"/>
                </w:rPr>
                <w:delText>c</w:delText>
              </w:r>
            </w:del>
          </w:p>
        </w:tc>
        <w:tc>
          <w:tcPr>
            <w:tcW w:w="675" w:type="dxa"/>
            <w:tcBorders>
              <w:top w:val="dotted" w:sz="4" w:space="0" w:color="auto"/>
            </w:tcBorders>
            <w:noWrap/>
            <w:vAlign w:val="bottom"/>
            <w:hideMark/>
          </w:tcPr>
          <w:p w14:paraId="3896208E" w14:textId="3270594F" w:rsidR="00CE3A2F" w:rsidRPr="00B901D7" w:rsidDel="00513FDC" w:rsidRDefault="00CE3A2F">
            <w:pPr>
              <w:rPr>
                <w:del w:id="418" w:author="Dietzel, Ranae N [AGRON]" w:date="2017-06-13T13:32:00Z"/>
                <w:szCs w:val="20"/>
              </w:rPr>
            </w:pPr>
            <w:del w:id="419" w:author="Dietzel, Ranae N [AGRON]" w:date="2017-06-13T13:32:00Z">
              <w:r w:rsidRPr="00B901D7" w:rsidDel="00513FDC">
                <w:rPr>
                  <w:szCs w:val="20"/>
                </w:rPr>
                <w:delText>AB</w:delText>
              </w:r>
            </w:del>
          </w:p>
        </w:tc>
        <w:tc>
          <w:tcPr>
            <w:tcW w:w="720" w:type="dxa"/>
            <w:tcBorders>
              <w:top w:val="dotted" w:sz="4" w:space="0" w:color="auto"/>
            </w:tcBorders>
            <w:noWrap/>
            <w:vAlign w:val="bottom"/>
            <w:hideMark/>
          </w:tcPr>
          <w:p w14:paraId="726BCB76" w14:textId="10F3477F" w:rsidR="00CE3A2F" w:rsidRPr="00B901D7" w:rsidDel="00513FDC" w:rsidRDefault="00CE3A2F" w:rsidP="00CE3A2F">
            <w:pPr>
              <w:rPr>
                <w:del w:id="420" w:author="Dietzel, Ranae N [AGRON]" w:date="2017-06-13T13:32:00Z"/>
                <w:szCs w:val="20"/>
              </w:rPr>
            </w:pPr>
            <w:del w:id="421"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2C6972F1" w14:textId="1050B5E6" w:rsidR="00CE3A2F" w:rsidRPr="00B901D7" w:rsidDel="00513FDC" w:rsidRDefault="00CE3A2F" w:rsidP="00CE3A2F">
            <w:pPr>
              <w:rPr>
                <w:del w:id="422" w:author="Dietzel, Ranae N [AGRON]" w:date="2017-06-13T13:32:00Z"/>
                <w:szCs w:val="20"/>
              </w:rPr>
            </w:pPr>
            <w:del w:id="423" w:author="Dietzel, Ranae N [AGRON]" w:date="2017-06-13T13:32:00Z">
              <w:r w:rsidRPr="00B901D7" w:rsidDel="00513FDC">
                <w:rPr>
                  <w:szCs w:val="20"/>
                </w:rPr>
                <w:delText>e</w:delText>
              </w:r>
            </w:del>
          </w:p>
        </w:tc>
        <w:tc>
          <w:tcPr>
            <w:tcW w:w="720" w:type="dxa"/>
            <w:tcBorders>
              <w:top w:val="dotted" w:sz="4" w:space="0" w:color="auto"/>
            </w:tcBorders>
            <w:noWrap/>
            <w:vAlign w:val="bottom"/>
            <w:hideMark/>
          </w:tcPr>
          <w:p w14:paraId="646B51CE" w14:textId="6BB43F06" w:rsidR="00CE3A2F" w:rsidRPr="00B901D7" w:rsidDel="00513FDC" w:rsidRDefault="00CE3A2F">
            <w:pPr>
              <w:rPr>
                <w:del w:id="424" w:author="Dietzel, Ranae N [AGRON]" w:date="2017-06-13T13:32:00Z"/>
                <w:szCs w:val="20"/>
              </w:rPr>
            </w:pPr>
            <w:del w:id="425" w:author="Dietzel, Ranae N [AGRON]" w:date="2017-06-13T13:32:00Z">
              <w:r w:rsidRPr="00B901D7" w:rsidDel="00513FDC">
                <w:rPr>
                  <w:szCs w:val="20"/>
                </w:rPr>
                <w:delText>A</w:delText>
              </w:r>
            </w:del>
          </w:p>
        </w:tc>
      </w:tr>
      <w:tr w:rsidR="00AD161F" w:rsidRPr="00CE3A2F" w:rsidDel="00513FDC" w14:paraId="7711B872" w14:textId="4915D5AA" w:rsidTr="00AD161F">
        <w:trPr>
          <w:trHeight w:val="288"/>
          <w:jc w:val="center"/>
          <w:del w:id="426" w:author="Dietzel, Ranae N [AGRON]" w:date="2017-06-13T13:32:00Z"/>
        </w:trPr>
        <w:tc>
          <w:tcPr>
            <w:tcW w:w="960" w:type="dxa"/>
            <w:vMerge/>
            <w:tcBorders>
              <w:bottom w:val="dotted" w:sz="4" w:space="0" w:color="auto"/>
            </w:tcBorders>
            <w:vAlign w:val="center"/>
            <w:hideMark/>
          </w:tcPr>
          <w:p w14:paraId="7970CF21" w14:textId="2199DA44" w:rsidR="00CE3A2F" w:rsidRPr="00B901D7" w:rsidDel="00513FDC" w:rsidRDefault="00CE3A2F" w:rsidP="00BE0AC1">
            <w:pPr>
              <w:jc w:val="center"/>
              <w:rPr>
                <w:del w:id="427" w:author="Dietzel, Ranae N [AGRON]" w:date="2017-06-13T13:32:00Z"/>
                <w:szCs w:val="20"/>
              </w:rPr>
            </w:pPr>
          </w:p>
        </w:tc>
        <w:tc>
          <w:tcPr>
            <w:tcW w:w="1020" w:type="dxa"/>
            <w:noWrap/>
            <w:vAlign w:val="bottom"/>
            <w:hideMark/>
          </w:tcPr>
          <w:p w14:paraId="77C71860" w14:textId="7A16C50C" w:rsidR="00CE3A2F" w:rsidRPr="00B901D7" w:rsidDel="00513FDC" w:rsidRDefault="00CE3A2F" w:rsidP="00AD551C">
            <w:pPr>
              <w:jc w:val="center"/>
              <w:rPr>
                <w:del w:id="428" w:author="Dietzel, Ranae N [AGRON]" w:date="2017-06-13T13:32:00Z"/>
                <w:szCs w:val="20"/>
              </w:rPr>
            </w:pPr>
            <w:del w:id="429" w:author="Dietzel, Ranae N [AGRON]" w:date="2017-06-13T13:32:00Z">
              <w:r w:rsidRPr="00B901D7" w:rsidDel="00513FDC">
                <w:rPr>
                  <w:szCs w:val="20"/>
                </w:rPr>
                <w:delText>5-15</w:delText>
              </w:r>
            </w:del>
          </w:p>
        </w:tc>
        <w:tc>
          <w:tcPr>
            <w:tcW w:w="666" w:type="dxa"/>
            <w:noWrap/>
            <w:vAlign w:val="bottom"/>
            <w:hideMark/>
          </w:tcPr>
          <w:p w14:paraId="2BFF1097" w14:textId="463944C9" w:rsidR="00CE3A2F" w:rsidRPr="00B901D7" w:rsidDel="00513FDC" w:rsidRDefault="00CE3A2F" w:rsidP="00CE3A2F">
            <w:pPr>
              <w:rPr>
                <w:del w:id="430" w:author="Dietzel, Ranae N [AGRON]" w:date="2017-06-13T13:32:00Z"/>
                <w:szCs w:val="20"/>
              </w:rPr>
            </w:pPr>
            <w:del w:id="431" w:author="Dietzel, Ranae N [AGRON]" w:date="2017-06-13T13:32:00Z">
              <w:r w:rsidRPr="00B901D7" w:rsidDel="00513FDC">
                <w:rPr>
                  <w:szCs w:val="20"/>
                </w:rPr>
                <w:delText>0.022</w:delText>
              </w:r>
            </w:del>
          </w:p>
        </w:tc>
        <w:tc>
          <w:tcPr>
            <w:tcW w:w="324" w:type="dxa"/>
            <w:noWrap/>
            <w:vAlign w:val="bottom"/>
            <w:hideMark/>
          </w:tcPr>
          <w:p w14:paraId="732C321D" w14:textId="0203573E" w:rsidR="00CE3A2F" w:rsidRPr="00B901D7" w:rsidDel="00513FDC" w:rsidRDefault="00CE3A2F" w:rsidP="00CE3A2F">
            <w:pPr>
              <w:rPr>
                <w:del w:id="432" w:author="Dietzel, Ranae N [AGRON]" w:date="2017-06-13T13:32:00Z"/>
                <w:szCs w:val="20"/>
              </w:rPr>
            </w:pPr>
            <w:del w:id="433" w:author="Dietzel, Ranae N [AGRON]" w:date="2017-06-13T13:32:00Z">
              <w:r w:rsidRPr="00B901D7" w:rsidDel="00513FDC">
                <w:rPr>
                  <w:szCs w:val="20"/>
                </w:rPr>
                <w:delText>a</w:delText>
              </w:r>
            </w:del>
          </w:p>
        </w:tc>
        <w:tc>
          <w:tcPr>
            <w:tcW w:w="630" w:type="dxa"/>
            <w:noWrap/>
            <w:vAlign w:val="bottom"/>
            <w:hideMark/>
          </w:tcPr>
          <w:p w14:paraId="018B8AC2" w14:textId="2AF74268" w:rsidR="00CE3A2F" w:rsidRPr="00B901D7" w:rsidDel="00513FDC" w:rsidRDefault="00CE3A2F">
            <w:pPr>
              <w:rPr>
                <w:del w:id="434" w:author="Dietzel, Ranae N [AGRON]" w:date="2017-06-13T13:32:00Z"/>
                <w:szCs w:val="20"/>
              </w:rPr>
            </w:pPr>
            <w:del w:id="435" w:author="Dietzel, Ranae N [AGRON]" w:date="2017-06-13T13:32:00Z">
              <w:r w:rsidRPr="00B901D7" w:rsidDel="00513FDC">
                <w:rPr>
                  <w:szCs w:val="20"/>
                </w:rPr>
                <w:delText>D</w:delText>
              </w:r>
            </w:del>
          </w:p>
        </w:tc>
        <w:tc>
          <w:tcPr>
            <w:tcW w:w="720" w:type="dxa"/>
            <w:noWrap/>
            <w:vAlign w:val="bottom"/>
            <w:hideMark/>
          </w:tcPr>
          <w:p w14:paraId="6156F0A4" w14:textId="330F0797" w:rsidR="00CE3A2F" w:rsidRPr="00B901D7" w:rsidDel="00513FDC" w:rsidRDefault="00CE3A2F" w:rsidP="00CE3A2F">
            <w:pPr>
              <w:rPr>
                <w:del w:id="436" w:author="Dietzel, Ranae N [AGRON]" w:date="2017-06-13T13:32:00Z"/>
                <w:szCs w:val="20"/>
              </w:rPr>
            </w:pPr>
            <w:del w:id="437" w:author="Dietzel, Ranae N [AGRON]" w:date="2017-06-13T13:32:00Z">
              <w:r w:rsidRPr="00B901D7" w:rsidDel="00513FDC">
                <w:rPr>
                  <w:szCs w:val="20"/>
                </w:rPr>
                <w:delText>0.093</w:delText>
              </w:r>
            </w:del>
          </w:p>
        </w:tc>
        <w:tc>
          <w:tcPr>
            <w:tcW w:w="405" w:type="dxa"/>
            <w:noWrap/>
            <w:vAlign w:val="bottom"/>
            <w:hideMark/>
          </w:tcPr>
          <w:p w14:paraId="5F5ABE4F" w14:textId="20F6682B" w:rsidR="00CE3A2F" w:rsidRPr="00B901D7" w:rsidDel="00513FDC" w:rsidRDefault="00CE3A2F" w:rsidP="00CE3A2F">
            <w:pPr>
              <w:rPr>
                <w:del w:id="438" w:author="Dietzel, Ranae N [AGRON]" w:date="2017-06-13T13:32:00Z"/>
                <w:szCs w:val="20"/>
              </w:rPr>
            </w:pPr>
            <w:del w:id="439" w:author="Dietzel, Ranae N [AGRON]" w:date="2017-06-13T13:32:00Z">
              <w:r w:rsidRPr="00B901D7" w:rsidDel="00513FDC">
                <w:rPr>
                  <w:szCs w:val="20"/>
                </w:rPr>
                <w:delText>a</w:delText>
              </w:r>
            </w:del>
          </w:p>
        </w:tc>
        <w:tc>
          <w:tcPr>
            <w:tcW w:w="675" w:type="dxa"/>
            <w:noWrap/>
            <w:vAlign w:val="bottom"/>
            <w:hideMark/>
          </w:tcPr>
          <w:p w14:paraId="3743D63C" w14:textId="30494126" w:rsidR="00CE3A2F" w:rsidRPr="00B901D7" w:rsidDel="00513FDC" w:rsidRDefault="00CE3A2F">
            <w:pPr>
              <w:rPr>
                <w:del w:id="440" w:author="Dietzel, Ranae N [AGRON]" w:date="2017-06-13T13:32:00Z"/>
                <w:szCs w:val="20"/>
              </w:rPr>
            </w:pPr>
            <w:del w:id="441" w:author="Dietzel, Ranae N [AGRON]" w:date="2017-06-13T13:32:00Z">
              <w:r w:rsidRPr="00B901D7" w:rsidDel="00513FDC">
                <w:rPr>
                  <w:szCs w:val="20"/>
                </w:rPr>
                <w:delText>B</w:delText>
              </w:r>
            </w:del>
          </w:p>
        </w:tc>
        <w:tc>
          <w:tcPr>
            <w:tcW w:w="720" w:type="dxa"/>
            <w:noWrap/>
            <w:vAlign w:val="bottom"/>
            <w:hideMark/>
          </w:tcPr>
          <w:p w14:paraId="407E871A" w14:textId="2AC0C4C2" w:rsidR="00CE3A2F" w:rsidRPr="00B901D7" w:rsidDel="00513FDC" w:rsidRDefault="00CE3A2F" w:rsidP="00CE3A2F">
            <w:pPr>
              <w:rPr>
                <w:del w:id="442" w:author="Dietzel, Ranae N [AGRON]" w:date="2017-06-13T13:32:00Z"/>
                <w:szCs w:val="20"/>
              </w:rPr>
            </w:pPr>
            <w:del w:id="443" w:author="Dietzel, Ranae N [AGRON]" w:date="2017-06-13T13:32:00Z">
              <w:r w:rsidRPr="00B901D7" w:rsidDel="00513FDC">
                <w:rPr>
                  <w:szCs w:val="20"/>
                </w:rPr>
                <w:delText>0.131</w:delText>
              </w:r>
            </w:del>
          </w:p>
        </w:tc>
        <w:tc>
          <w:tcPr>
            <w:tcW w:w="360" w:type="dxa"/>
            <w:noWrap/>
            <w:vAlign w:val="bottom"/>
            <w:hideMark/>
          </w:tcPr>
          <w:p w14:paraId="5111B8FA" w14:textId="4F4FE1C5" w:rsidR="00CE3A2F" w:rsidRPr="00B901D7" w:rsidDel="00513FDC" w:rsidRDefault="00CE3A2F" w:rsidP="00CE3A2F">
            <w:pPr>
              <w:rPr>
                <w:del w:id="444" w:author="Dietzel, Ranae N [AGRON]" w:date="2017-06-13T13:32:00Z"/>
                <w:szCs w:val="20"/>
              </w:rPr>
            </w:pPr>
            <w:del w:id="445" w:author="Dietzel, Ranae N [AGRON]" w:date="2017-06-13T13:32:00Z">
              <w:r w:rsidRPr="00B901D7" w:rsidDel="00513FDC">
                <w:rPr>
                  <w:szCs w:val="20"/>
                </w:rPr>
                <w:delText>a</w:delText>
              </w:r>
            </w:del>
          </w:p>
        </w:tc>
        <w:tc>
          <w:tcPr>
            <w:tcW w:w="720" w:type="dxa"/>
            <w:noWrap/>
            <w:vAlign w:val="bottom"/>
            <w:hideMark/>
          </w:tcPr>
          <w:p w14:paraId="2FF22211" w14:textId="6466714F" w:rsidR="00CE3A2F" w:rsidRPr="00B901D7" w:rsidDel="00513FDC" w:rsidRDefault="00CE3A2F">
            <w:pPr>
              <w:rPr>
                <w:del w:id="446" w:author="Dietzel, Ranae N [AGRON]" w:date="2017-06-13T13:32:00Z"/>
                <w:szCs w:val="20"/>
              </w:rPr>
            </w:pPr>
            <w:del w:id="447" w:author="Dietzel, Ranae N [AGRON]" w:date="2017-06-13T13:32:00Z">
              <w:r w:rsidRPr="00B901D7" w:rsidDel="00513FDC">
                <w:rPr>
                  <w:szCs w:val="20"/>
                </w:rPr>
                <w:delText>A</w:delText>
              </w:r>
            </w:del>
          </w:p>
        </w:tc>
      </w:tr>
      <w:tr w:rsidR="00AD161F" w:rsidRPr="00CE3A2F" w:rsidDel="00513FDC" w14:paraId="01B9D1EF" w14:textId="5C832DEB" w:rsidTr="00AD161F">
        <w:trPr>
          <w:trHeight w:val="288"/>
          <w:jc w:val="center"/>
          <w:del w:id="448" w:author="Dietzel, Ranae N [AGRON]" w:date="2017-06-13T13:32:00Z"/>
        </w:trPr>
        <w:tc>
          <w:tcPr>
            <w:tcW w:w="960" w:type="dxa"/>
            <w:vMerge/>
            <w:tcBorders>
              <w:bottom w:val="dotted" w:sz="4" w:space="0" w:color="auto"/>
            </w:tcBorders>
            <w:vAlign w:val="center"/>
            <w:hideMark/>
          </w:tcPr>
          <w:p w14:paraId="7DDDD82F" w14:textId="65B2BF29" w:rsidR="00CE3A2F" w:rsidRPr="00B901D7" w:rsidDel="00513FDC" w:rsidRDefault="00CE3A2F" w:rsidP="00BE0AC1">
            <w:pPr>
              <w:jc w:val="center"/>
              <w:rPr>
                <w:del w:id="449" w:author="Dietzel, Ranae N [AGRON]" w:date="2017-06-13T13:32:00Z"/>
                <w:szCs w:val="20"/>
              </w:rPr>
            </w:pPr>
          </w:p>
        </w:tc>
        <w:tc>
          <w:tcPr>
            <w:tcW w:w="1020" w:type="dxa"/>
            <w:noWrap/>
            <w:vAlign w:val="bottom"/>
            <w:hideMark/>
          </w:tcPr>
          <w:p w14:paraId="42BB7D22" w14:textId="1668A097" w:rsidR="00CE3A2F" w:rsidRPr="00B901D7" w:rsidDel="00513FDC" w:rsidRDefault="00CE3A2F" w:rsidP="00AD551C">
            <w:pPr>
              <w:jc w:val="center"/>
              <w:rPr>
                <w:del w:id="450" w:author="Dietzel, Ranae N [AGRON]" w:date="2017-06-13T13:32:00Z"/>
                <w:szCs w:val="20"/>
              </w:rPr>
            </w:pPr>
            <w:del w:id="451" w:author="Dietzel, Ranae N [AGRON]" w:date="2017-06-13T13:32:00Z">
              <w:r w:rsidRPr="00B901D7" w:rsidDel="00513FDC">
                <w:rPr>
                  <w:szCs w:val="20"/>
                </w:rPr>
                <w:delText>15-30</w:delText>
              </w:r>
            </w:del>
          </w:p>
        </w:tc>
        <w:tc>
          <w:tcPr>
            <w:tcW w:w="666" w:type="dxa"/>
            <w:noWrap/>
            <w:vAlign w:val="bottom"/>
            <w:hideMark/>
          </w:tcPr>
          <w:p w14:paraId="2DBC5725" w14:textId="6C19EDA2" w:rsidR="00CE3A2F" w:rsidRPr="00B901D7" w:rsidDel="00513FDC" w:rsidRDefault="00CE3A2F" w:rsidP="00CE3A2F">
            <w:pPr>
              <w:rPr>
                <w:del w:id="452" w:author="Dietzel, Ranae N [AGRON]" w:date="2017-06-13T13:32:00Z"/>
                <w:szCs w:val="20"/>
              </w:rPr>
            </w:pPr>
            <w:del w:id="453" w:author="Dietzel, Ranae N [AGRON]" w:date="2017-06-13T13:32:00Z">
              <w:r w:rsidRPr="00B901D7" w:rsidDel="00513FDC">
                <w:rPr>
                  <w:szCs w:val="20"/>
                </w:rPr>
                <w:delText>0.018</w:delText>
              </w:r>
            </w:del>
          </w:p>
        </w:tc>
        <w:tc>
          <w:tcPr>
            <w:tcW w:w="324" w:type="dxa"/>
            <w:noWrap/>
            <w:vAlign w:val="bottom"/>
            <w:hideMark/>
          </w:tcPr>
          <w:p w14:paraId="2D67FF75" w14:textId="56EDD10A" w:rsidR="00CE3A2F" w:rsidRPr="00B901D7" w:rsidDel="00513FDC" w:rsidRDefault="00CE3A2F" w:rsidP="00CE3A2F">
            <w:pPr>
              <w:rPr>
                <w:del w:id="454" w:author="Dietzel, Ranae N [AGRON]" w:date="2017-06-13T13:32:00Z"/>
                <w:szCs w:val="20"/>
              </w:rPr>
            </w:pPr>
            <w:del w:id="455" w:author="Dietzel, Ranae N [AGRON]" w:date="2017-06-13T13:32:00Z">
              <w:r w:rsidRPr="00B901D7" w:rsidDel="00513FDC">
                <w:rPr>
                  <w:szCs w:val="20"/>
                </w:rPr>
                <w:delText>a</w:delText>
              </w:r>
            </w:del>
          </w:p>
        </w:tc>
        <w:tc>
          <w:tcPr>
            <w:tcW w:w="630" w:type="dxa"/>
            <w:noWrap/>
            <w:vAlign w:val="bottom"/>
            <w:hideMark/>
          </w:tcPr>
          <w:p w14:paraId="09BFFD41" w14:textId="55716C08" w:rsidR="00CE3A2F" w:rsidRPr="00B901D7" w:rsidDel="00513FDC" w:rsidRDefault="00CE3A2F">
            <w:pPr>
              <w:rPr>
                <w:del w:id="456" w:author="Dietzel, Ranae N [AGRON]" w:date="2017-06-13T13:32:00Z"/>
                <w:szCs w:val="20"/>
              </w:rPr>
            </w:pPr>
            <w:del w:id="457" w:author="Dietzel, Ranae N [AGRON]" w:date="2017-06-13T13:32:00Z">
              <w:r w:rsidRPr="00B901D7" w:rsidDel="00513FDC">
                <w:rPr>
                  <w:szCs w:val="20"/>
                </w:rPr>
                <w:delText>C</w:delText>
              </w:r>
            </w:del>
          </w:p>
        </w:tc>
        <w:tc>
          <w:tcPr>
            <w:tcW w:w="720" w:type="dxa"/>
            <w:noWrap/>
            <w:vAlign w:val="bottom"/>
            <w:hideMark/>
          </w:tcPr>
          <w:p w14:paraId="2563609C" w14:textId="6C2055B2" w:rsidR="00CE3A2F" w:rsidRPr="00B901D7" w:rsidDel="00513FDC" w:rsidRDefault="00CE3A2F" w:rsidP="00CE3A2F">
            <w:pPr>
              <w:rPr>
                <w:del w:id="458" w:author="Dietzel, Ranae N [AGRON]" w:date="2017-06-13T13:32:00Z"/>
                <w:szCs w:val="20"/>
              </w:rPr>
            </w:pPr>
            <w:del w:id="459" w:author="Dietzel, Ranae N [AGRON]" w:date="2017-06-13T13:32:00Z">
              <w:r w:rsidRPr="00B901D7" w:rsidDel="00513FDC">
                <w:rPr>
                  <w:szCs w:val="20"/>
                </w:rPr>
                <w:delText>0.058</w:delText>
              </w:r>
            </w:del>
          </w:p>
        </w:tc>
        <w:tc>
          <w:tcPr>
            <w:tcW w:w="405" w:type="dxa"/>
            <w:noWrap/>
            <w:vAlign w:val="bottom"/>
            <w:hideMark/>
          </w:tcPr>
          <w:p w14:paraId="707E0AC6" w14:textId="06A304AE" w:rsidR="00CE3A2F" w:rsidRPr="00B901D7" w:rsidDel="00513FDC" w:rsidRDefault="00CE3A2F" w:rsidP="00CE3A2F">
            <w:pPr>
              <w:rPr>
                <w:del w:id="460" w:author="Dietzel, Ranae N [AGRON]" w:date="2017-06-13T13:32:00Z"/>
                <w:szCs w:val="20"/>
              </w:rPr>
            </w:pPr>
            <w:del w:id="461" w:author="Dietzel, Ranae N [AGRON]" w:date="2017-06-13T13:32:00Z">
              <w:r w:rsidRPr="00B901D7" w:rsidDel="00513FDC">
                <w:rPr>
                  <w:szCs w:val="20"/>
                </w:rPr>
                <w:delText>b</w:delText>
              </w:r>
            </w:del>
          </w:p>
        </w:tc>
        <w:tc>
          <w:tcPr>
            <w:tcW w:w="675" w:type="dxa"/>
            <w:noWrap/>
            <w:vAlign w:val="bottom"/>
            <w:hideMark/>
          </w:tcPr>
          <w:p w14:paraId="2E70406C" w14:textId="4808C749" w:rsidR="00CE3A2F" w:rsidRPr="00B901D7" w:rsidDel="00513FDC" w:rsidRDefault="00CE3A2F">
            <w:pPr>
              <w:rPr>
                <w:del w:id="462" w:author="Dietzel, Ranae N [AGRON]" w:date="2017-06-13T13:32:00Z"/>
                <w:szCs w:val="20"/>
              </w:rPr>
            </w:pPr>
            <w:del w:id="463" w:author="Dietzel, Ranae N [AGRON]" w:date="2017-06-13T13:32:00Z">
              <w:r w:rsidRPr="00B901D7" w:rsidDel="00513FDC">
                <w:rPr>
                  <w:szCs w:val="20"/>
                </w:rPr>
                <w:delText>B</w:delText>
              </w:r>
            </w:del>
          </w:p>
        </w:tc>
        <w:tc>
          <w:tcPr>
            <w:tcW w:w="720" w:type="dxa"/>
            <w:noWrap/>
            <w:vAlign w:val="bottom"/>
            <w:hideMark/>
          </w:tcPr>
          <w:p w14:paraId="236437B1" w14:textId="00337D73" w:rsidR="00CE3A2F" w:rsidRPr="00B901D7" w:rsidDel="00513FDC" w:rsidRDefault="00CE3A2F" w:rsidP="00CE3A2F">
            <w:pPr>
              <w:rPr>
                <w:del w:id="464" w:author="Dietzel, Ranae N [AGRON]" w:date="2017-06-13T13:32:00Z"/>
                <w:szCs w:val="20"/>
              </w:rPr>
            </w:pPr>
            <w:del w:id="465" w:author="Dietzel, Ranae N [AGRON]" w:date="2017-06-13T13:32:00Z">
              <w:r w:rsidRPr="00B901D7" w:rsidDel="00513FDC">
                <w:rPr>
                  <w:szCs w:val="20"/>
                </w:rPr>
                <w:delText>0.082</w:delText>
              </w:r>
            </w:del>
          </w:p>
        </w:tc>
        <w:tc>
          <w:tcPr>
            <w:tcW w:w="360" w:type="dxa"/>
            <w:noWrap/>
            <w:vAlign w:val="bottom"/>
            <w:hideMark/>
          </w:tcPr>
          <w:p w14:paraId="56B94D94" w14:textId="5271C674" w:rsidR="00CE3A2F" w:rsidRPr="00B901D7" w:rsidDel="00513FDC" w:rsidRDefault="00CE3A2F" w:rsidP="00CE3A2F">
            <w:pPr>
              <w:rPr>
                <w:del w:id="466" w:author="Dietzel, Ranae N [AGRON]" w:date="2017-06-13T13:32:00Z"/>
                <w:szCs w:val="20"/>
              </w:rPr>
            </w:pPr>
            <w:del w:id="467" w:author="Dietzel, Ranae N [AGRON]" w:date="2017-06-13T13:32:00Z">
              <w:r w:rsidRPr="00B901D7" w:rsidDel="00513FDC">
                <w:rPr>
                  <w:szCs w:val="20"/>
                </w:rPr>
                <w:delText>b</w:delText>
              </w:r>
            </w:del>
          </w:p>
        </w:tc>
        <w:tc>
          <w:tcPr>
            <w:tcW w:w="720" w:type="dxa"/>
            <w:noWrap/>
            <w:vAlign w:val="bottom"/>
            <w:hideMark/>
          </w:tcPr>
          <w:p w14:paraId="1DE1FD29" w14:textId="67E5232C" w:rsidR="00CE3A2F" w:rsidRPr="00B901D7" w:rsidDel="00513FDC" w:rsidRDefault="00CE3A2F">
            <w:pPr>
              <w:rPr>
                <w:del w:id="468" w:author="Dietzel, Ranae N [AGRON]" w:date="2017-06-13T13:32:00Z"/>
                <w:szCs w:val="20"/>
              </w:rPr>
            </w:pPr>
            <w:del w:id="469" w:author="Dietzel, Ranae N [AGRON]" w:date="2017-06-13T13:32:00Z">
              <w:r w:rsidRPr="00B901D7" w:rsidDel="00513FDC">
                <w:rPr>
                  <w:szCs w:val="20"/>
                </w:rPr>
                <w:delText>A</w:delText>
              </w:r>
            </w:del>
          </w:p>
        </w:tc>
      </w:tr>
      <w:tr w:rsidR="00AD161F" w:rsidRPr="00CE3A2F" w:rsidDel="00513FDC" w14:paraId="3A96314A" w14:textId="23B220B5" w:rsidTr="00AD161F">
        <w:trPr>
          <w:trHeight w:val="288"/>
          <w:jc w:val="center"/>
          <w:del w:id="470" w:author="Dietzel, Ranae N [AGRON]" w:date="2017-06-13T13:32:00Z"/>
        </w:trPr>
        <w:tc>
          <w:tcPr>
            <w:tcW w:w="960" w:type="dxa"/>
            <w:vMerge/>
            <w:tcBorders>
              <w:bottom w:val="dotted" w:sz="4" w:space="0" w:color="auto"/>
            </w:tcBorders>
            <w:vAlign w:val="center"/>
            <w:hideMark/>
          </w:tcPr>
          <w:p w14:paraId="50B76E9A" w14:textId="2F856F88" w:rsidR="00CE3A2F" w:rsidRPr="00B901D7" w:rsidDel="00513FDC" w:rsidRDefault="00CE3A2F" w:rsidP="00BE0AC1">
            <w:pPr>
              <w:jc w:val="center"/>
              <w:rPr>
                <w:del w:id="471" w:author="Dietzel, Ranae N [AGRON]" w:date="2017-06-13T13:32:00Z"/>
                <w:szCs w:val="20"/>
              </w:rPr>
            </w:pPr>
          </w:p>
        </w:tc>
        <w:tc>
          <w:tcPr>
            <w:tcW w:w="1020" w:type="dxa"/>
            <w:noWrap/>
            <w:vAlign w:val="bottom"/>
            <w:hideMark/>
          </w:tcPr>
          <w:p w14:paraId="281AED4E" w14:textId="06D02D83" w:rsidR="00CE3A2F" w:rsidRPr="00B901D7" w:rsidDel="00513FDC" w:rsidRDefault="00CE3A2F" w:rsidP="00AD551C">
            <w:pPr>
              <w:jc w:val="center"/>
              <w:rPr>
                <w:del w:id="472" w:author="Dietzel, Ranae N [AGRON]" w:date="2017-06-13T13:32:00Z"/>
                <w:szCs w:val="20"/>
              </w:rPr>
            </w:pPr>
            <w:del w:id="473" w:author="Dietzel, Ranae N [AGRON]" w:date="2017-06-13T13:32:00Z">
              <w:r w:rsidRPr="00B901D7" w:rsidDel="00513FDC">
                <w:rPr>
                  <w:szCs w:val="20"/>
                </w:rPr>
                <w:delText>30-60</w:delText>
              </w:r>
            </w:del>
          </w:p>
        </w:tc>
        <w:tc>
          <w:tcPr>
            <w:tcW w:w="666" w:type="dxa"/>
            <w:noWrap/>
            <w:vAlign w:val="bottom"/>
            <w:hideMark/>
          </w:tcPr>
          <w:p w14:paraId="2C0E8E46" w14:textId="625779FB" w:rsidR="00CE3A2F" w:rsidRPr="00B901D7" w:rsidDel="00513FDC" w:rsidRDefault="00CE3A2F" w:rsidP="00CE3A2F">
            <w:pPr>
              <w:rPr>
                <w:del w:id="474" w:author="Dietzel, Ranae N [AGRON]" w:date="2017-06-13T13:32:00Z"/>
                <w:szCs w:val="20"/>
              </w:rPr>
            </w:pPr>
            <w:del w:id="475" w:author="Dietzel, Ranae N [AGRON]" w:date="2017-06-13T13:32:00Z">
              <w:r w:rsidRPr="00B901D7" w:rsidDel="00513FDC">
                <w:rPr>
                  <w:szCs w:val="20"/>
                </w:rPr>
                <w:delText>0.027</w:delText>
              </w:r>
            </w:del>
          </w:p>
        </w:tc>
        <w:tc>
          <w:tcPr>
            <w:tcW w:w="324" w:type="dxa"/>
            <w:noWrap/>
            <w:vAlign w:val="bottom"/>
            <w:hideMark/>
          </w:tcPr>
          <w:p w14:paraId="4574CB1A" w14:textId="0EFB523B" w:rsidR="00CE3A2F" w:rsidRPr="00B901D7" w:rsidDel="00513FDC" w:rsidRDefault="00CE3A2F" w:rsidP="00CE3A2F">
            <w:pPr>
              <w:rPr>
                <w:del w:id="476" w:author="Dietzel, Ranae N [AGRON]" w:date="2017-06-13T13:32:00Z"/>
                <w:szCs w:val="20"/>
              </w:rPr>
            </w:pPr>
            <w:del w:id="477" w:author="Dietzel, Ranae N [AGRON]" w:date="2017-06-13T13:32:00Z">
              <w:r w:rsidRPr="00B901D7" w:rsidDel="00513FDC">
                <w:rPr>
                  <w:szCs w:val="20"/>
                </w:rPr>
                <w:delText>a</w:delText>
              </w:r>
            </w:del>
          </w:p>
        </w:tc>
        <w:tc>
          <w:tcPr>
            <w:tcW w:w="630" w:type="dxa"/>
            <w:noWrap/>
            <w:vAlign w:val="bottom"/>
            <w:hideMark/>
          </w:tcPr>
          <w:p w14:paraId="2CA07CB6" w14:textId="21B27C70" w:rsidR="00CE3A2F" w:rsidRPr="00B901D7" w:rsidDel="00513FDC" w:rsidRDefault="00CE3A2F">
            <w:pPr>
              <w:rPr>
                <w:del w:id="478" w:author="Dietzel, Ranae N [AGRON]" w:date="2017-06-13T13:32:00Z"/>
                <w:szCs w:val="20"/>
              </w:rPr>
            </w:pPr>
            <w:del w:id="479" w:author="Dietzel, Ranae N [AGRON]" w:date="2017-06-13T13:32:00Z">
              <w:r w:rsidRPr="00B901D7" w:rsidDel="00513FDC">
                <w:rPr>
                  <w:szCs w:val="20"/>
                </w:rPr>
                <w:delText>C</w:delText>
              </w:r>
            </w:del>
          </w:p>
        </w:tc>
        <w:tc>
          <w:tcPr>
            <w:tcW w:w="720" w:type="dxa"/>
            <w:noWrap/>
            <w:vAlign w:val="bottom"/>
            <w:hideMark/>
          </w:tcPr>
          <w:p w14:paraId="23DD2AE9" w14:textId="1847523D" w:rsidR="00CE3A2F" w:rsidRPr="00B901D7" w:rsidDel="00513FDC" w:rsidRDefault="00CE3A2F" w:rsidP="00CE3A2F">
            <w:pPr>
              <w:rPr>
                <w:del w:id="480" w:author="Dietzel, Ranae N [AGRON]" w:date="2017-06-13T13:32:00Z"/>
                <w:szCs w:val="20"/>
              </w:rPr>
            </w:pPr>
            <w:del w:id="481" w:author="Dietzel, Ranae N [AGRON]" w:date="2017-06-13T13:32:00Z">
              <w:r w:rsidRPr="00B901D7" w:rsidDel="00513FDC">
                <w:rPr>
                  <w:szCs w:val="20"/>
                </w:rPr>
                <w:delText>0.056</w:delText>
              </w:r>
            </w:del>
          </w:p>
        </w:tc>
        <w:tc>
          <w:tcPr>
            <w:tcW w:w="405" w:type="dxa"/>
            <w:noWrap/>
            <w:vAlign w:val="bottom"/>
            <w:hideMark/>
          </w:tcPr>
          <w:p w14:paraId="76C3E97C" w14:textId="14D583E8" w:rsidR="00CE3A2F" w:rsidRPr="00B901D7" w:rsidDel="00513FDC" w:rsidRDefault="00CE3A2F" w:rsidP="00CE3A2F">
            <w:pPr>
              <w:rPr>
                <w:del w:id="482" w:author="Dietzel, Ranae N [AGRON]" w:date="2017-06-13T13:32:00Z"/>
                <w:szCs w:val="20"/>
              </w:rPr>
            </w:pPr>
            <w:del w:id="483" w:author="Dietzel, Ranae N [AGRON]" w:date="2017-06-13T13:32:00Z">
              <w:r w:rsidRPr="00B901D7" w:rsidDel="00513FDC">
                <w:rPr>
                  <w:szCs w:val="20"/>
                </w:rPr>
                <w:delText>b</w:delText>
              </w:r>
            </w:del>
          </w:p>
        </w:tc>
        <w:tc>
          <w:tcPr>
            <w:tcW w:w="675" w:type="dxa"/>
            <w:noWrap/>
            <w:vAlign w:val="bottom"/>
            <w:hideMark/>
          </w:tcPr>
          <w:p w14:paraId="54E126C4" w14:textId="45276637" w:rsidR="00CE3A2F" w:rsidRPr="00B901D7" w:rsidDel="00513FDC" w:rsidRDefault="00CE3A2F">
            <w:pPr>
              <w:rPr>
                <w:del w:id="484" w:author="Dietzel, Ranae N [AGRON]" w:date="2017-06-13T13:32:00Z"/>
                <w:szCs w:val="20"/>
              </w:rPr>
            </w:pPr>
            <w:del w:id="485" w:author="Dietzel, Ranae N [AGRON]" w:date="2017-06-13T13:32:00Z">
              <w:r w:rsidRPr="00B901D7" w:rsidDel="00513FDC">
                <w:rPr>
                  <w:szCs w:val="20"/>
                </w:rPr>
                <w:delText>B</w:delText>
              </w:r>
            </w:del>
          </w:p>
        </w:tc>
        <w:tc>
          <w:tcPr>
            <w:tcW w:w="720" w:type="dxa"/>
            <w:noWrap/>
            <w:vAlign w:val="bottom"/>
            <w:hideMark/>
          </w:tcPr>
          <w:p w14:paraId="5C991C9F" w14:textId="0FFE1525" w:rsidR="00CE3A2F" w:rsidRPr="00B901D7" w:rsidDel="00513FDC" w:rsidRDefault="00CE3A2F" w:rsidP="00CE3A2F">
            <w:pPr>
              <w:rPr>
                <w:del w:id="486" w:author="Dietzel, Ranae N [AGRON]" w:date="2017-06-13T13:32:00Z"/>
                <w:szCs w:val="20"/>
              </w:rPr>
            </w:pPr>
            <w:del w:id="487" w:author="Dietzel, Ranae N [AGRON]" w:date="2017-06-13T13:32:00Z">
              <w:r w:rsidRPr="00B901D7" w:rsidDel="00513FDC">
                <w:rPr>
                  <w:szCs w:val="20"/>
                </w:rPr>
                <w:delText>0.068</w:delText>
              </w:r>
            </w:del>
          </w:p>
        </w:tc>
        <w:tc>
          <w:tcPr>
            <w:tcW w:w="360" w:type="dxa"/>
            <w:noWrap/>
            <w:vAlign w:val="bottom"/>
            <w:hideMark/>
          </w:tcPr>
          <w:p w14:paraId="78EBDD6B" w14:textId="75E721D3" w:rsidR="00CE3A2F" w:rsidRPr="00B901D7" w:rsidDel="00513FDC" w:rsidRDefault="00CE3A2F" w:rsidP="00CE3A2F">
            <w:pPr>
              <w:rPr>
                <w:del w:id="488" w:author="Dietzel, Ranae N [AGRON]" w:date="2017-06-13T13:32:00Z"/>
                <w:szCs w:val="20"/>
              </w:rPr>
            </w:pPr>
            <w:del w:id="489" w:author="Dietzel, Ranae N [AGRON]" w:date="2017-06-13T13:32:00Z">
              <w:r w:rsidRPr="00B901D7" w:rsidDel="00513FDC">
                <w:rPr>
                  <w:szCs w:val="20"/>
                </w:rPr>
                <w:delText>c</w:delText>
              </w:r>
            </w:del>
          </w:p>
        </w:tc>
        <w:tc>
          <w:tcPr>
            <w:tcW w:w="720" w:type="dxa"/>
            <w:noWrap/>
            <w:vAlign w:val="bottom"/>
            <w:hideMark/>
          </w:tcPr>
          <w:p w14:paraId="0B9A5406" w14:textId="6BCFF335" w:rsidR="00CE3A2F" w:rsidRPr="00B901D7" w:rsidDel="00513FDC" w:rsidRDefault="00CE3A2F">
            <w:pPr>
              <w:rPr>
                <w:del w:id="490" w:author="Dietzel, Ranae N [AGRON]" w:date="2017-06-13T13:32:00Z"/>
                <w:szCs w:val="20"/>
              </w:rPr>
            </w:pPr>
            <w:del w:id="491" w:author="Dietzel, Ranae N [AGRON]" w:date="2017-06-13T13:32:00Z">
              <w:r w:rsidRPr="00B901D7" w:rsidDel="00513FDC">
                <w:rPr>
                  <w:szCs w:val="20"/>
                </w:rPr>
                <w:delText>A</w:delText>
              </w:r>
            </w:del>
          </w:p>
        </w:tc>
      </w:tr>
      <w:tr w:rsidR="00AD161F" w:rsidRPr="00CE3A2F" w:rsidDel="00513FDC" w14:paraId="01068D80" w14:textId="559AD15C" w:rsidTr="00AD161F">
        <w:trPr>
          <w:trHeight w:val="288"/>
          <w:jc w:val="center"/>
          <w:del w:id="492" w:author="Dietzel, Ranae N [AGRON]" w:date="2017-06-13T13:32:00Z"/>
        </w:trPr>
        <w:tc>
          <w:tcPr>
            <w:tcW w:w="960" w:type="dxa"/>
            <w:vMerge/>
            <w:tcBorders>
              <w:bottom w:val="dotted" w:sz="4" w:space="0" w:color="auto"/>
            </w:tcBorders>
            <w:vAlign w:val="center"/>
            <w:hideMark/>
          </w:tcPr>
          <w:p w14:paraId="2EEDA5D2" w14:textId="039D7B53" w:rsidR="00CE3A2F" w:rsidRPr="00B901D7" w:rsidDel="00513FDC" w:rsidRDefault="00CE3A2F" w:rsidP="00BE0AC1">
            <w:pPr>
              <w:jc w:val="center"/>
              <w:rPr>
                <w:del w:id="493" w:author="Dietzel, Ranae N [AGRON]" w:date="2017-06-13T13:32:00Z"/>
                <w:szCs w:val="20"/>
              </w:rPr>
            </w:pPr>
          </w:p>
        </w:tc>
        <w:tc>
          <w:tcPr>
            <w:tcW w:w="1020" w:type="dxa"/>
            <w:tcBorders>
              <w:bottom w:val="dotted" w:sz="4" w:space="0" w:color="auto"/>
            </w:tcBorders>
            <w:noWrap/>
            <w:vAlign w:val="bottom"/>
            <w:hideMark/>
          </w:tcPr>
          <w:p w14:paraId="6DFF3D22" w14:textId="10404165" w:rsidR="00CE3A2F" w:rsidRPr="00B901D7" w:rsidDel="00513FDC" w:rsidRDefault="00CE3A2F" w:rsidP="00AD551C">
            <w:pPr>
              <w:jc w:val="center"/>
              <w:rPr>
                <w:del w:id="494" w:author="Dietzel, Ranae N [AGRON]" w:date="2017-06-13T13:32:00Z"/>
                <w:szCs w:val="20"/>
              </w:rPr>
            </w:pPr>
            <w:del w:id="495"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73D92501" w14:textId="45F6FAB8" w:rsidR="00CE3A2F" w:rsidRPr="00B901D7" w:rsidDel="00513FDC" w:rsidRDefault="00CE3A2F" w:rsidP="00CE3A2F">
            <w:pPr>
              <w:rPr>
                <w:del w:id="496" w:author="Dietzel, Ranae N [AGRON]" w:date="2017-06-13T13:32:00Z"/>
                <w:szCs w:val="20"/>
              </w:rPr>
            </w:pPr>
            <w:del w:id="497" w:author="Dietzel, Ranae N [AGRON]" w:date="2017-06-13T13:32:00Z">
              <w:r w:rsidRPr="00B901D7" w:rsidDel="00513FDC">
                <w:rPr>
                  <w:szCs w:val="20"/>
                </w:rPr>
                <w:delText>0.023</w:delText>
              </w:r>
            </w:del>
          </w:p>
        </w:tc>
        <w:tc>
          <w:tcPr>
            <w:tcW w:w="324" w:type="dxa"/>
            <w:tcBorders>
              <w:bottom w:val="dotted" w:sz="4" w:space="0" w:color="auto"/>
            </w:tcBorders>
            <w:noWrap/>
            <w:vAlign w:val="bottom"/>
            <w:hideMark/>
          </w:tcPr>
          <w:p w14:paraId="6C6D87AE" w14:textId="423B49B0" w:rsidR="00CE3A2F" w:rsidRPr="00B901D7" w:rsidDel="00513FDC" w:rsidRDefault="00CE3A2F" w:rsidP="00CE3A2F">
            <w:pPr>
              <w:rPr>
                <w:del w:id="498" w:author="Dietzel, Ranae N [AGRON]" w:date="2017-06-13T13:32:00Z"/>
                <w:szCs w:val="20"/>
              </w:rPr>
            </w:pPr>
            <w:del w:id="499"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40FB02D7" w14:textId="08FDF6B3" w:rsidR="00CE3A2F" w:rsidRPr="00B901D7" w:rsidDel="00513FDC" w:rsidRDefault="00CE3A2F">
            <w:pPr>
              <w:rPr>
                <w:del w:id="500" w:author="Dietzel, Ranae N [AGRON]" w:date="2017-06-13T13:32:00Z"/>
                <w:szCs w:val="20"/>
              </w:rPr>
            </w:pPr>
            <w:del w:id="501" w:author="Dietzel, Ranae N [AGRON]" w:date="2017-06-13T13:32:00Z">
              <w:r w:rsidRPr="00B901D7" w:rsidDel="00513FDC">
                <w:rPr>
                  <w:szCs w:val="20"/>
                </w:rPr>
                <w:delText>C</w:delText>
              </w:r>
            </w:del>
          </w:p>
        </w:tc>
        <w:tc>
          <w:tcPr>
            <w:tcW w:w="720" w:type="dxa"/>
            <w:tcBorders>
              <w:bottom w:val="dotted" w:sz="4" w:space="0" w:color="auto"/>
            </w:tcBorders>
            <w:noWrap/>
            <w:vAlign w:val="bottom"/>
            <w:hideMark/>
          </w:tcPr>
          <w:p w14:paraId="78A8C9D8" w14:textId="6E4CFB91" w:rsidR="00CE3A2F" w:rsidRPr="00B901D7" w:rsidDel="00513FDC" w:rsidRDefault="00CE3A2F" w:rsidP="00CE3A2F">
            <w:pPr>
              <w:rPr>
                <w:del w:id="502" w:author="Dietzel, Ranae N [AGRON]" w:date="2017-06-13T13:32:00Z"/>
                <w:szCs w:val="20"/>
              </w:rPr>
            </w:pPr>
            <w:del w:id="503" w:author="Dietzel, Ranae N [AGRON]" w:date="2017-06-13T13:32:00Z">
              <w:r w:rsidRPr="00B901D7" w:rsidDel="00513FDC">
                <w:rPr>
                  <w:szCs w:val="20"/>
                </w:rPr>
                <w:delText>0.041</w:delText>
              </w:r>
            </w:del>
          </w:p>
        </w:tc>
        <w:tc>
          <w:tcPr>
            <w:tcW w:w="405" w:type="dxa"/>
            <w:tcBorders>
              <w:bottom w:val="dotted" w:sz="4" w:space="0" w:color="auto"/>
            </w:tcBorders>
            <w:noWrap/>
            <w:vAlign w:val="bottom"/>
            <w:hideMark/>
          </w:tcPr>
          <w:p w14:paraId="7E545834" w14:textId="5247F892" w:rsidR="00CE3A2F" w:rsidRPr="00B901D7" w:rsidDel="00513FDC" w:rsidRDefault="00CE3A2F" w:rsidP="00CE3A2F">
            <w:pPr>
              <w:rPr>
                <w:del w:id="504" w:author="Dietzel, Ranae N [AGRON]" w:date="2017-06-13T13:32:00Z"/>
                <w:szCs w:val="20"/>
              </w:rPr>
            </w:pPr>
            <w:del w:id="505" w:author="Dietzel, Ranae N [AGRON]" w:date="2017-06-13T13:32:00Z">
              <w:r w:rsidRPr="00B901D7" w:rsidDel="00513FDC">
                <w:rPr>
                  <w:szCs w:val="20"/>
                </w:rPr>
                <w:delText>b</w:delText>
              </w:r>
            </w:del>
          </w:p>
        </w:tc>
        <w:tc>
          <w:tcPr>
            <w:tcW w:w="675" w:type="dxa"/>
            <w:tcBorders>
              <w:bottom w:val="dotted" w:sz="4" w:space="0" w:color="auto"/>
            </w:tcBorders>
            <w:noWrap/>
            <w:vAlign w:val="bottom"/>
            <w:hideMark/>
          </w:tcPr>
          <w:p w14:paraId="04C8C319" w14:textId="66298F11" w:rsidR="00CE3A2F" w:rsidRPr="00B901D7" w:rsidDel="00513FDC" w:rsidRDefault="00CE3A2F">
            <w:pPr>
              <w:rPr>
                <w:del w:id="506" w:author="Dietzel, Ranae N [AGRON]" w:date="2017-06-13T13:32:00Z"/>
                <w:szCs w:val="20"/>
              </w:rPr>
            </w:pPr>
            <w:del w:id="507" w:author="Dietzel, Ranae N [AGRON]" w:date="2017-06-13T13:32:00Z">
              <w:r w:rsidRPr="00B901D7" w:rsidDel="00513FDC">
                <w:rPr>
                  <w:szCs w:val="20"/>
                </w:rPr>
                <w:delText>AB</w:delText>
              </w:r>
            </w:del>
          </w:p>
        </w:tc>
        <w:tc>
          <w:tcPr>
            <w:tcW w:w="720" w:type="dxa"/>
            <w:tcBorders>
              <w:bottom w:val="dotted" w:sz="4" w:space="0" w:color="auto"/>
            </w:tcBorders>
            <w:noWrap/>
            <w:vAlign w:val="bottom"/>
            <w:hideMark/>
          </w:tcPr>
          <w:p w14:paraId="24F14178" w14:textId="539B2AF9" w:rsidR="00CE3A2F" w:rsidRPr="00B901D7" w:rsidDel="00513FDC" w:rsidRDefault="00CE3A2F" w:rsidP="00CE3A2F">
            <w:pPr>
              <w:rPr>
                <w:del w:id="508" w:author="Dietzel, Ranae N [AGRON]" w:date="2017-06-13T13:32:00Z"/>
                <w:szCs w:val="20"/>
              </w:rPr>
            </w:pPr>
            <w:del w:id="509" w:author="Dietzel, Ranae N [AGRON]" w:date="2017-06-13T13:32:00Z">
              <w:r w:rsidRPr="00B901D7" w:rsidDel="00513FDC">
                <w:rPr>
                  <w:szCs w:val="20"/>
                </w:rPr>
                <w:delText>0.051</w:delText>
              </w:r>
            </w:del>
          </w:p>
        </w:tc>
        <w:tc>
          <w:tcPr>
            <w:tcW w:w="360" w:type="dxa"/>
            <w:tcBorders>
              <w:bottom w:val="dotted" w:sz="4" w:space="0" w:color="auto"/>
            </w:tcBorders>
            <w:noWrap/>
            <w:vAlign w:val="bottom"/>
            <w:hideMark/>
          </w:tcPr>
          <w:p w14:paraId="56695296" w14:textId="7674DC03" w:rsidR="00CE3A2F" w:rsidRPr="00B901D7" w:rsidDel="00513FDC" w:rsidRDefault="00CE3A2F" w:rsidP="00CE3A2F">
            <w:pPr>
              <w:rPr>
                <w:del w:id="510" w:author="Dietzel, Ranae N [AGRON]" w:date="2017-06-13T13:32:00Z"/>
                <w:szCs w:val="20"/>
              </w:rPr>
            </w:pPr>
            <w:del w:id="511"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219234F6" w14:textId="59ACCF55" w:rsidR="00CE3A2F" w:rsidRPr="00B901D7" w:rsidDel="00513FDC" w:rsidRDefault="00CE3A2F">
            <w:pPr>
              <w:rPr>
                <w:del w:id="512" w:author="Dietzel, Ranae N [AGRON]" w:date="2017-06-13T13:32:00Z"/>
                <w:szCs w:val="20"/>
              </w:rPr>
            </w:pPr>
            <w:del w:id="513" w:author="Dietzel, Ranae N [AGRON]" w:date="2017-06-13T13:32:00Z">
              <w:r w:rsidRPr="00B901D7" w:rsidDel="00513FDC">
                <w:rPr>
                  <w:szCs w:val="20"/>
                </w:rPr>
                <w:delText>A</w:delText>
              </w:r>
            </w:del>
          </w:p>
        </w:tc>
      </w:tr>
      <w:tr w:rsidR="00AD161F" w:rsidRPr="00CE3A2F" w:rsidDel="00513FDC" w14:paraId="37A02557" w14:textId="250AE7C7" w:rsidTr="00AD161F">
        <w:trPr>
          <w:trHeight w:val="288"/>
          <w:jc w:val="center"/>
          <w:del w:id="514" w:author="Dietzel, Ranae N [AGRON]" w:date="2017-06-13T13:32:00Z"/>
        </w:trPr>
        <w:tc>
          <w:tcPr>
            <w:tcW w:w="960" w:type="dxa"/>
            <w:vMerge w:val="restart"/>
            <w:tcBorders>
              <w:top w:val="dotted" w:sz="4" w:space="0" w:color="auto"/>
              <w:bottom w:val="dotted" w:sz="4" w:space="0" w:color="auto"/>
            </w:tcBorders>
            <w:noWrap/>
            <w:vAlign w:val="center"/>
            <w:hideMark/>
          </w:tcPr>
          <w:p w14:paraId="736F0997" w14:textId="5B9FF730" w:rsidR="00CE3A2F" w:rsidRPr="00B901D7" w:rsidDel="00513FDC" w:rsidRDefault="00CE3A2F" w:rsidP="00BE0AC1">
            <w:pPr>
              <w:jc w:val="center"/>
              <w:rPr>
                <w:del w:id="515" w:author="Dietzel, Ranae N [AGRON]" w:date="2017-06-13T13:32:00Z"/>
                <w:szCs w:val="20"/>
              </w:rPr>
            </w:pPr>
            <w:del w:id="516" w:author="Dietzel, Ranae N [AGRON]" w:date="2017-06-13T13:32:00Z">
              <w:r w:rsidRPr="00B901D7" w:rsidDel="00513FDC">
                <w:rPr>
                  <w:szCs w:val="20"/>
                </w:rPr>
                <w:delText>2012</w:delText>
              </w:r>
            </w:del>
          </w:p>
        </w:tc>
        <w:tc>
          <w:tcPr>
            <w:tcW w:w="1020" w:type="dxa"/>
            <w:tcBorders>
              <w:top w:val="dotted" w:sz="4" w:space="0" w:color="auto"/>
            </w:tcBorders>
            <w:noWrap/>
            <w:vAlign w:val="bottom"/>
            <w:hideMark/>
          </w:tcPr>
          <w:p w14:paraId="05CFD880" w14:textId="41F1D58E" w:rsidR="00CE3A2F" w:rsidRPr="00B901D7" w:rsidDel="00513FDC" w:rsidRDefault="00CE3A2F" w:rsidP="00AD551C">
            <w:pPr>
              <w:jc w:val="center"/>
              <w:rPr>
                <w:del w:id="517" w:author="Dietzel, Ranae N [AGRON]" w:date="2017-06-13T13:32:00Z"/>
                <w:szCs w:val="20"/>
              </w:rPr>
            </w:pPr>
            <w:del w:id="518"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11B16212" w14:textId="42B2CAF8" w:rsidR="00CE3A2F" w:rsidRPr="00B901D7" w:rsidDel="00513FDC" w:rsidRDefault="00CE3A2F" w:rsidP="00CE3A2F">
            <w:pPr>
              <w:rPr>
                <w:del w:id="519" w:author="Dietzel, Ranae N [AGRON]" w:date="2017-06-13T13:32:00Z"/>
                <w:szCs w:val="20"/>
              </w:rPr>
            </w:pPr>
            <w:del w:id="520" w:author="Dietzel, Ranae N [AGRON]" w:date="2017-06-13T13:32:00Z">
              <w:r w:rsidRPr="00B901D7" w:rsidDel="00513FDC">
                <w:rPr>
                  <w:szCs w:val="20"/>
                </w:rPr>
                <w:delText>0.001</w:delText>
              </w:r>
            </w:del>
          </w:p>
        </w:tc>
        <w:tc>
          <w:tcPr>
            <w:tcW w:w="324" w:type="dxa"/>
            <w:tcBorders>
              <w:top w:val="dotted" w:sz="4" w:space="0" w:color="auto"/>
            </w:tcBorders>
            <w:noWrap/>
            <w:vAlign w:val="bottom"/>
            <w:hideMark/>
          </w:tcPr>
          <w:p w14:paraId="5D0C0F86" w14:textId="7C955064" w:rsidR="00CE3A2F" w:rsidRPr="00B901D7" w:rsidDel="00513FDC" w:rsidRDefault="00CE3A2F" w:rsidP="00CE3A2F">
            <w:pPr>
              <w:rPr>
                <w:del w:id="521" w:author="Dietzel, Ranae N [AGRON]" w:date="2017-06-13T13:32:00Z"/>
                <w:szCs w:val="20"/>
              </w:rPr>
            </w:pPr>
            <w:del w:id="522" w:author="Dietzel, Ranae N [AGRON]" w:date="2017-06-13T13:32:00Z">
              <w:r w:rsidRPr="00B901D7" w:rsidDel="00513FDC">
                <w:rPr>
                  <w:szCs w:val="20"/>
                </w:rPr>
                <w:delText>c</w:delText>
              </w:r>
            </w:del>
          </w:p>
        </w:tc>
        <w:tc>
          <w:tcPr>
            <w:tcW w:w="630" w:type="dxa"/>
            <w:tcBorders>
              <w:top w:val="dotted" w:sz="4" w:space="0" w:color="auto"/>
            </w:tcBorders>
            <w:noWrap/>
            <w:vAlign w:val="bottom"/>
            <w:hideMark/>
          </w:tcPr>
          <w:p w14:paraId="32BC705B" w14:textId="559B7635" w:rsidR="00CE3A2F" w:rsidRPr="00B901D7" w:rsidDel="00513FDC" w:rsidRDefault="00CE3A2F">
            <w:pPr>
              <w:rPr>
                <w:del w:id="523" w:author="Dietzel, Ranae N [AGRON]" w:date="2017-06-13T13:32:00Z"/>
                <w:szCs w:val="20"/>
              </w:rPr>
            </w:pPr>
            <w:del w:id="524"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022F2363" w14:textId="127186EA" w:rsidR="00CE3A2F" w:rsidRPr="00B901D7" w:rsidDel="00513FDC" w:rsidRDefault="00CE3A2F" w:rsidP="00CE3A2F">
            <w:pPr>
              <w:rPr>
                <w:del w:id="525" w:author="Dietzel, Ranae N [AGRON]" w:date="2017-06-13T13:32:00Z"/>
                <w:szCs w:val="20"/>
              </w:rPr>
            </w:pPr>
            <w:del w:id="526"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656D35A6" w14:textId="59BB5889" w:rsidR="00CE3A2F" w:rsidRPr="00B901D7" w:rsidDel="00513FDC" w:rsidRDefault="00CE3A2F" w:rsidP="00CE3A2F">
            <w:pPr>
              <w:rPr>
                <w:del w:id="527" w:author="Dietzel, Ranae N [AGRON]" w:date="2017-06-13T13:32:00Z"/>
                <w:szCs w:val="20"/>
              </w:rPr>
            </w:pPr>
            <w:del w:id="528" w:author="Dietzel, Ranae N [AGRON]" w:date="2017-06-13T13:32:00Z">
              <w:r w:rsidRPr="00B901D7" w:rsidDel="00513FDC">
                <w:rPr>
                  <w:szCs w:val="20"/>
                </w:rPr>
                <w:delText>c</w:delText>
              </w:r>
            </w:del>
          </w:p>
        </w:tc>
        <w:tc>
          <w:tcPr>
            <w:tcW w:w="675" w:type="dxa"/>
            <w:tcBorders>
              <w:top w:val="dotted" w:sz="4" w:space="0" w:color="auto"/>
            </w:tcBorders>
            <w:noWrap/>
            <w:vAlign w:val="bottom"/>
            <w:hideMark/>
          </w:tcPr>
          <w:p w14:paraId="29B01359" w14:textId="5627EDF0" w:rsidR="00CE3A2F" w:rsidRPr="00B901D7" w:rsidDel="00513FDC" w:rsidRDefault="00CE3A2F">
            <w:pPr>
              <w:rPr>
                <w:del w:id="529" w:author="Dietzel, Ranae N [AGRON]" w:date="2017-06-13T13:32:00Z"/>
                <w:szCs w:val="20"/>
              </w:rPr>
            </w:pPr>
            <w:del w:id="530"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62E31958" w14:textId="2FD0F84F" w:rsidR="00CE3A2F" w:rsidRPr="00B901D7" w:rsidDel="00513FDC" w:rsidRDefault="00CE3A2F" w:rsidP="00CE3A2F">
            <w:pPr>
              <w:rPr>
                <w:del w:id="531" w:author="Dietzel, Ranae N [AGRON]" w:date="2017-06-13T13:32:00Z"/>
                <w:szCs w:val="20"/>
              </w:rPr>
            </w:pPr>
            <w:del w:id="532"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3D5020E8" w14:textId="77D722A1" w:rsidR="00CE3A2F" w:rsidRPr="00B901D7" w:rsidDel="00513FDC" w:rsidRDefault="00CE3A2F" w:rsidP="00CE3A2F">
            <w:pPr>
              <w:rPr>
                <w:del w:id="533" w:author="Dietzel, Ranae N [AGRON]" w:date="2017-06-13T13:32:00Z"/>
                <w:szCs w:val="20"/>
              </w:rPr>
            </w:pPr>
            <w:del w:id="534" w:author="Dietzel, Ranae N [AGRON]" w:date="2017-06-13T13:32:00Z">
              <w:r w:rsidRPr="00B901D7" w:rsidDel="00513FDC">
                <w:rPr>
                  <w:szCs w:val="20"/>
                </w:rPr>
                <w:delText>d</w:delText>
              </w:r>
            </w:del>
          </w:p>
        </w:tc>
        <w:tc>
          <w:tcPr>
            <w:tcW w:w="720" w:type="dxa"/>
            <w:tcBorders>
              <w:top w:val="dotted" w:sz="4" w:space="0" w:color="auto"/>
            </w:tcBorders>
            <w:noWrap/>
            <w:vAlign w:val="bottom"/>
            <w:hideMark/>
          </w:tcPr>
          <w:p w14:paraId="460B3940" w14:textId="42A73E39" w:rsidR="00CE3A2F" w:rsidRPr="00B901D7" w:rsidDel="00513FDC" w:rsidRDefault="00CE3A2F">
            <w:pPr>
              <w:rPr>
                <w:del w:id="535" w:author="Dietzel, Ranae N [AGRON]" w:date="2017-06-13T13:32:00Z"/>
                <w:szCs w:val="20"/>
              </w:rPr>
            </w:pPr>
            <w:del w:id="536" w:author="Dietzel, Ranae N [AGRON]" w:date="2017-06-13T13:32:00Z">
              <w:r w:rsidRPr="00B901D7" w:rsidDel="00513FDC">
                <w:rPr>
                  <w:szCs w:val="20"/>
                </w:rPr>
                <w:delText>A</w:delText>
              </w:r>
            </w:del>
          </w:p>
        </w:tc>
      </w:tr>
      <w:tr w:rsidR="00AD161F" w:rsidRPr="00CE3A2F" w:rsidDel="00513FDC" w14:paraId="2745DA12" w14:textId="3F97B8B8" w:rsidTr="00AD161F">
        <w:trPr>
          <w:trHeight w:val="288"/>
          <w:jc w:val="center"/>
          <w:del w:id="537" w:author="Dietzel, Ranae N [AGRON]" w:date="2017-06-13T13:32:00Z"/>
        </w:trPr>
        <w:tc>
          <w:tcPr>
            <w:tcW w:w="960" w:type="dxa"/>
            <w:vMerge/>
            <w:tcBorders>
              <w:bottom w:val="dotted" w:sz="4" w:space="0" w:color="auto"/>
            </w:tcBorders>
            <w:vAlign w:val="center"/>
            <w:hideMark/>
          </w:tcPr>
          <w:p w14:paraId="15C55353" w14:textId="2E6A7351" w:rsidR="00CE3A2F" w:rsidRPr="00B901D7" w:rsidDel="00513FDC" w:rsidRDefault="00CE3A2F" w:rsidP="00BE0AC1">
            <w:pPr>
              <w:jc w:val="center"/>
              <w:rPr>
                <w:del w:id="538" w:author="Dietzel, Ranae N [AGRON]" w:date="2017-06-13T13:32:00Z"/>
                <w:szCs w:val="20"/>
              </w:rPr>
            </w:pPr>
          </w:p>
        </w:tc>
        <w:tc>
          <w:tcPr>
            <w:tcW w:w="1020" w:type="dxa"/>
            <w:noWrap/>
            <w:vAlign w:val="bottom"/>
            <w:hideMark/>
          </w:tcPr>
          <w:p w14:paraId="4E1A4D06" w14:textId="7DFD98D4" w:rsidR="00CE3A2F" w:rsidRPr="00B901D7" w:rsidDel="00513FDC" w:rsidRDefault="00CE3A2F" w:rsidP="00AD551C">
            <w:pPr>
              <w:jc w:val="center"/>
              <w:rPr>
                <w:del w:id="539" w:author="Dietzel, Ranae N [AGRON]" w:date="2017-06-13T13:32:00Z"/>
                <w:szCs w:val="20"/>
              </w:rPr>
            </w:pPr>
            <w:del w:id="540" w:author="Dietzel, Ranae N [AGRON]" w:date="2017-06-13T13:32:00Z">
              <w:r w:rsidRPr="00B901D7" w:rsidDel="00513FDC">
                <w:rPr>
                  <w:szCs w:val="20"/>
                </w:rPr>
                <w:delText>5-15</w:delText>
              </w:r>
            </w:del>
          </w:p>
        </w:tc>
        <w:tc>
          <w:tcPr>
            <w:tcW w:w="666" w:type="dxa"/>
            <w:noWrap/>
            <w:vAlign w:val="bottom"/>
            <w:hideMark/>
          </w:tcPr>
          <w:p w14:paraId="6209D005" w14:textId="2D163D3A" w:rsidR="00CE3A2F" w:rsidRPr="00B901D7" w:rsidDel="00513FDC" w:rsidRDefault="00CE3A2F" w:rsidP="00CE3A2F">
            <w:pPr>
              <w:rPr>
                <w:del w:id="541" w:author="Dietzel, Ranae N [AGRON]" w:date="2017-06-13T13:32:00Z"/>
                <w:szCs w:val="20"/>
              </w:rPr>
            </w:pPr>
            <w:del w:id="542" w:author="Dietzel, Ranae N [AGRON]" w:date="2017-06-13T13:32:00Z">
              <w:r w:rsidRPr="00B901D7" w:rsidDel="00513FDC">
                <w:rPr>
                  <w:szCs w:val="20"/>
                </w:rPr>
                <w:delText>0.012</w:delText>
              </w:r>
            </w:del>
          </w:p>
        </w:tc>
        <w:tc>
          <w:tcPr>
            <w:tcW w:w="324" w:type="dxa"/>
            <w:noWrap/>
            <w:vAlign w:val="bottom"/>
            <w:hideMark/>
          </w:tcPr>
          <w:p w14:paraId="2D7E3EC9" w14:textId="777F7483" w:rsidR="00CE3A2F" w:rsidRPr="00B901D7" w:rsidDel="00513FDC" w:rsidRDefault="00CE3A2F" w:rsidP="00CE3A2F">
            <w:pPr>
              <w:rPr>
                <w:del w:id="543" w:author="Dietzel, Ranae N [AGRON]" w:date="2017-06-13T13:32:00Z"/>
                <w:szCs w:val="20"/>
              </w:rPr>
            </w:pPr>
            <w:del w:id="544" w:author="Dietzel, Ranae N [AGRON]" w:date="2017-06-13T13:32:00Z">
              <w:r w:rsidRPr="00B901D7" w:rsidDel="00513FDC">
                <w:rPr>
                  <w:szCs w:val="20"/>
                </w:rPr>
                <w:delText>b</w:delText>
              </w:r>
            </w:del>
          </w:p>
        </w:tc>
        <w:tc>
          <w:tcPr>
            <w:tcW w:w="630" w:type="dxa"/>
            <w:noWrap/>
            <w:vAlign w:val="bottom"/>
            <w:hideMark/>
          </w:tcPr>
          <w:p w14:paraId="5F3B7F3B" w14:textId="47371C2F" w:rsidR="00CE3A2F" w:rsidRPr="00B901D7" w:rsidDel="00513FDC" w:rsidRDefault="00CE3A2F">
            <w:pPr>
              <w:rPr>
                <w:del w:id="545" w:author="Dietzel, Ranae N [AGRON]" w:date="2017-06-13T13:32:00Z"/>
                <w:szCs w:val="20"/>
              </w:rPr>
            </w:pPr>
            <w:del w:id="546" w:author="Dietzel, Ranae N [AGRON]" w:date="2017-06-13T13:32:00Z">
              <w:r w:rsidRPr="00B901D7" w:rsidDel="00513FDC">
                <w:rPr>
                  <w:szCs w:val="20"/>
                </w:rPr>
                <w:delText>D</w:delText>
              </w:r>
            </w:del>
          </w:p>
        </w:tc>
        <w:tc>
          <w:tcPr>
            <w:tcW w:w="720" w:type="dxa"/>
            <w:noWrap/>
            <w:vAlign w:val="bottom"/>
            <w:hideMark/>
          </w:tcPr>
          <w:p w14:paraId="088CEEF3" w14:textId="624CBD06" w:rsidR="00CE3A2F" w:rsidRPr="00B901D7" w:rsidDel="00513FDC" w:rsidRDefault="00CE3A2F" w:rsidP="00CE3A2F">
            <w:pPr>
              <w:rPr>
                <w:del w:id="547" w:author="Dietzel, Ranae N [AGRON]" w:date="2017-06-13T13:32:00Z"/>
                <w:szCs w:val="20"/>
              </w:rPr>
            </w:pPr>
            <w:del w:id="548" w:author="Dietzel, Ranae N [AGRON]" w:date="2017-06-13T13:32:00Z">
              <w:r w:rsidRPr="00B901D7" w:rsidDel="00513FDC">
                <w:rPr>
                  <w:szCs w:val="20"/>
                </w:rPr>
                <w:delText>0.048</w:delText>
              </w:r>
            </w:del>
          </w:p>
        </w:tc>
        <w:tc>
          <w:tcPr>
            <w:tcW w:w="405" w:type="dxa"/>
            <w:noWrap/>
            <w:vAlign w:val="bottom"/>
            <w:hideMark/>
          </w:tcPr>
          <w:p w14:paraId="21B7A510" w14:textId="55AE4FF3" w:rsidR="00CE3A2F" w:rsidRPr="00B901D7" w:rsidDel="00513FDC" w:rsidRDefault="00CE3A2F" w:rsidP="00CE3A2F">
            <w:pPr>
              <w:rPr>
                <w:del w:id="549" w:author="Dietzel, Ranae N [AGRON]" w:date="2017-06-13T13:32:00Z"/>
                <w:szCs w:val="20"/>
              </w:rPr>
            </w:pPr>
            <w:del w:id="550" w:author="Dietzel, Ranae N [AGRON]" w:date="2017-06-13T13:32:00Z">
              <w:r w:rsidRPr="00B901D7" w:rsidDel="00513FDC">
                <w:rPr>
                  <w:szCs w:val="20"/>
                </w:rPr>
                <w:delText>b</w:delText>
              </w:r>
            </w:del>
          </w:p>
        </w:tc>
        <w:tc>
          <w:tcPr>
            <w:tcW w:w="675" w:type="dxa"/>
            <w:noWrap/>
            <w:vAlign w:val="bottom"/>
            <w:hideMark/>
          </w:tcPr>
          <w:p w14:paraId="1D4426EA" w14:textId="331B8D20" w:rsidR="00CE3A2F" w:rsidRPr="00B901D7" w:rsidDel="00513FDC" w:rsidRDefault="00CE3A2F">
            <w:pPr>
              <w:rPr>
                <w:del w:id="551" w:author="Dietzel, Ranae N [AGRON]" w:date="2017-06-13T13:32:00Z"/>
                <w:szCs w:val="20"/>
              </w:rPr>
            </w:pPr>
            <w:del w:id="552" w:author="Dietzel, Ranae N [AGRON]" w:date="2017-06-13T13:32:00Z">
              <w:r w:rsidRPr="00B901D7" w:rsidDel="00513FDC">
                <w:rPr>
                  <w:szCs w:val="20"/>
                </w:rPr>
                <w:delText>B</w:delText>
              </w:r>
            </w:del>
          </w:p>
        </w:tc>
        <w:tc>
          <w:tcPr>
            <w:tcW w:w="720" w:type="dxa"/>
            <w:noWrap/>
            <w:vAlign w:val="bottom"/>
            <w:hideMark/>
          </w:tcPr>
          <w:p w14:paraId="5A959927" w14:textId="3598BCC1" w:rsidR="00CE3A2F" w:rsidRPr="00B901D7" w:rsidDel="00513FDC" w:rsidRDefault="00CE3A2F" w:rsidP="00CE3A2F">
            <w:pPr>
              <w:rPr>
                <w:del w:id="553" w:author="Dietzel, Ranae N [AGRON]" w:date="2017-06-13T13:32:00Z"/>
                <w:szCs w:val="20"/>
              </w:rPr>
            </w:pPr>
            <w:del w:id="554" w:author="Dietzel, Ranae N [AGRON]" w:date="2017-06-13T13:32:00Z">
              <w:r w:rsidRPr="00B901D7" w:rsidDel="00513FDC">
                <w:rPr>
                  <w:szCs w:val="20"/>
                </w:rPr>
                <w:delText>0.061</w:delText>
              </w:r>
            </w:del>
          </w:p>
        </w:tc>
        <w:tc>
          <w:tcPr>
            <w:tcW w:w="360" w:type="dxa"/>
            <w:noWrap/>
            <w:vAlign w:val="bottom"/>
            <w:hideMark/>
          </w:tcPr>
          <w:p w14:paraId="38214536" w14:textId="46CCA0E7" w:rsidR="00CE3A2F" w:rsidRPr="00B901D7" w:rsidDel="00513FDC" w:rsidRDefault="00CE3A2F" w:rsidP="00CE3A2F">
            <w:pPr>
              <w:rPr>
                <w:del w:id="555" w:author="Dietzel, Ranae N [AGRON]" w:date="2017-06-13T13:32:00Z"/>
                <w:szCs w:val="20"/>
              </w:rPr>
            </w:pPr>
            <w:del w:id="556" w:author="Dietzel, Ranae N [AGRON]" w:date="2017-06-13T13:32:00Z">
              <w:r w:rsidRPr="00B901D7" w:rsidDel="00513FDC">
                <w:rPr>
                  <w:szCs w:val="20"/>
                </w:rPr>
                <w:delText>b</w:delText>
              </w:r>
            </w:del>
          </w:p>
        </w:tc>
        <w:tc>
          <w:tcPr>
            <w:tcW w:w="720" w:type="dxa"/>
            <w:noWrap/>
            <w:vAlign w:val="bottom"/>
            <w:hideMark/>
          </w:tcPr>
          <w:p w14:paraId="6F68EC80" w14:textId="0D8B99CB" w:rsidR="00CE3A2F" w:rsidRPr="00B901D7" w:rsidDel="00513FDC" w:rsidRDefault="00CE3A2F">
            <w:pPr>
              <w:rPr>
                <w:del w:id="557" w:author="Dietzel, Ranae N [AGRON]" w:date="2017-06-13T13:32:00Z"/>
                <w:szCs w:val="20"/>
              </w:rPr>
            </w:pPr>
            <w:del w:id="558" w:author="Dietzel, Ranae N [AGRON]" w:date="2017-06-13T13:32:00Z">
              <w:r w:rsidRPr="00B901D7" w:rsidDel="00513FDC">
                <w:rPr>
                  <w:szCs w:val="20"/>
                </w:rPr>
                <w:delText>A</w:delText>
              </w:r>
            </w:del>
          </w:p>
        </w:tc>
      </w:tr>
      <w:tr w:rsidR="00AD161F" w:rsidRPr="00CE3A2F" w:rsidDel="00513FDC" w14:paraId="7174F170" w14:textId="20F99532" w:rsidTr="00AD161F">
        <w:trPr>
          <w:trHeight w:val="288"/>
          <w:jc w:val="center"/>
          <w:del w:id="559" w:author="Dietzel, Ranae N [AGRON]" w:date="2017-06-13T13:32:00Z"/>
        </w:trPr>
        <w:tc>
          <w:tcPr>
            <w:tcW w:w="960" w:type="dxa"/>
            <w:vMerge/>
            <w:tcBorders>
              <w:bottom w:val="dotted" w:sz="4" w:space="0" w:color="auto"/>
            </w:tcBorders>
            <w:vAlign w:val="center"/>
            <w:hideMark/>
          </w:tcPr>
          <w:p w14:paraId="3DCBA9D9" w14:textId="3A96389F" w:rsidR="00CE3A2F" w:rsidRPr="00B901D7" w:rsidDel="00513FDC" w:rsidRDefault="00CE3A2F" w:rsidP="00BE0AC1">
            <w:pPr>
              <w:jc w:val="center"/>
              <w:rPr>
                <w:del w:id="560" w:author="Dietzel, Ranae N [AGRON]" w:date="2017-06-13T13:32:00Z"/>
                <w:szCs w:val="20"/>
              </w:rPr>
            </w:pPr>
          </w:p>
        </w:tc>
        <w:tc>
          <w:tcPr>
            <w:tcW w:w="1020" w:type="dxa"/>
            <w:noWrap/>
            <w:vAlign w:val="bottom"/>
            <w:hideMark/>
          </w:tcPr>
          <w:p w14:paraId="493FC458" w14:textId="15CE14E2" w:rsidR="00CE3A2F" w:rsidRPr="00B901D7" w:rsidDel="00513FDC" w:rsidRDefault="00CE3A2F" w:rsidP="00AD551C">
            <w:pPr>
              <w:jc w:val="center"/>
              <w:rPr>
                <w:del w:id="561" w:author="Dietzel, Ranae N [AGRON]" w:date="2017-06-13T13:32:00Z"/>
                <w:szCs w:val="20"/>
              </w:rPr>
            </w:pPr>
            <w:del w:id="562" w:author="Dietzel, Ranae N [AGRON]" w:date="2017-06-13T13:32:00Z">
              <w:r w:rsidRPr="00B901D7" w:rsidDel="00513FDC">
                <w:rPr>
                  <w:szCs w:val="20"/>
                </w:rPr>
                <w:delText>15-30</w:delText>
              </w:r>
            </w:del>
          </w:p>
        </w:tc>
        <w:tc>
          <w:tcPr>
            <w:tcW w:w="666" w:type="dxa"/>
            <w:noWrap/>
            <w:vAlign w:val="bottom"/>
            <w:hideMark/>
          </w:tcPr>
          <w:p w14:paraId="2E5C4DFE" w14:textId="14DD582A" w:rsidR="00CE3A2F" w:rsidRPr="00B901D7" w:rsidDel="00513FDC" w:rsidRDefault="00CE3A2F" w:rsidP="00CE3A2F">
            <w:pPr>
              <w:rPr>
                <w:del w:id="563" w:author="Dietzel, Ranae N [AGRON]" w:date="2017-06-13T13:32:00Z"/>
                <w:szCs w:val="20"/>
              </w:rPr>
            </w:pPr>
            <w:del w:id="564" w:author="Dietzel, Ranae N [AGRON]" w:date="2017-06-13T13:32:00Z">
              <w:r w:rsidRPr="00B901D7" w:rsidDel="00513FDC">
                <w:rPr>
                  <w:szCs w:val="20"/>
                </w:rPr>
                <w:delText>0.028</w:delText>
              </w:r>
            </w:del>
          </w:p>
        </w:tc>
        <w:tc>
          <w:tcPr>
            <w:tcW w:w="324" w:type="dxa"/>
            <w:noWrap/>
            <w:vAlign w:val="bottom"/>
            <w:hideMark/>
          </w:tcPr>
          <w:p w14:paraId="2628E3F0" w14:textId="372C1478" w:rsidR="00CE3A2F" w:rsidRPr="00B901D7" w:rsidDel="00513FDC" w:rsidRDefault="00CE3A2F" w:rsidP="00CE3A2F">
            <w:pPr>
              <w:rPr>
                <w:del w:id="565" w:author="Dietzel, Ranae N [AGRON]" w:date="2017-06-13T13:32:00Z"/>
                <w:szCs w:val="20"/>
              </w:rPr>
            </w:pPr>
            <w:del w:id="566" w:author="Dietzel, Ranae N [AGRON]" w:date="2017-06-13T13:32:00Z">
              <w:r w:rsidRPr="00B901D7" w:rsidDel="00513FDC">
                <w:rPr>
                  <w:szCs w:val="20"/>
                </w:rPr>
                <w:delText>a</w:delText>
              </w:r>
            </w:del>
          </w:p>
        </w:tc>
        <w:tc>
          <w:tcPr>
            <w:tcW w:w="630" w:type="dxa"/>
            <w:noWrap/>
            <w:vAlign w:val="bottom"/>
            <w:hideMark/>
          </w:tcPr>
          <w:p w14:paraId="09BD3FCA" w14:textId="4FEA1908" w:rsidR="00CE3A2F" w:rsidRPr="00B901D7" w:rsidDel="00513FDC" w:rsidRDefault="00CE3A2F">
            <w:pPr>
              <w:rPr>
                <w:del w:id="567" w:author="Dietzel, Ranae N [AGRON]" w:date="2017-06-13T13:32:00Z"/>
                <w:szCs w:val="20"/>
              </w:rPr>
            </w:pPr>
            <w:del w:id="568" w:author="Dietzel, Ranae N [AGRON]" w:date="2017-06-13T13:32:00Z">
              <w:r w:rsidRPr="00B901D7" w:rsidDel="00513FDC">
                <w:rPr>
                  <w:szCs w:val="20"/>
                </w:rPr>
                <w:delText>D</w:delText>
              </w:r>
            </w:del>
          </w:p>
        </w:tc>
        <w:tc>
          <w:tcPr>
            <w:tcW w:w="720" w:type="dxa"/>
            <w:noWrap/>
            <w:vAlign w:val="bottom"/>
            <w:hideMark/>
          </w:tcPr>
          <w:p w14:paraId="3C44D471" w14:textId="411499A0" w:rsidR="00CE3A2F" w:rsidRPr="00B901D7" w:rsidDel="00513FDC" w:rsidRDefault="00CE3A2F" w:rsidP="00CE3A2F">
            <w:pPr>
              <w:rPr>
                <w:del w:id="569" w:author="Dietzel, Ranae N [AGRON]" w:date="2017-06-13T13:32:00Z"/>
                <w:szCs w:val="20"/>
              </w:rPr>
            </w:pPr>
            <w:del w:id="570" w:author="Dietzel, Ranae N [AGRON]" w:date="2017-06-13T13:32:00Z">
              <w:r w:rsidRPr="00B901D7" w:rsidDel="00513FDC">
                <w:rPr>
                  <w:szCs w:val="20"/>
                </w:rPr>
                <w:delText>0.074</w:delText>
              </w:r>
            </w:del>
          </w:p>
        </w:tc>
        <w:tc>
          <w:tcPr>
            <w:tcW w:w="405" w:type="dxa"/>
            <w:noWrap/>
            <w:vAlign w:val="bottom"/>
            <w:hideMark/>
          </w:tcPr>
          <w:p w14:paraId="3796C566" w14:textId="641C9C5E" w:rsidR="00CE3A2F" w:rsidRPr="00B901D7" w:rsidDel="00513FDC" w:rsidRDefault="00CE3A2F" w:rsidP="00CE3A2F">
            <w:pPr>
              <w:rPr>
                <w:del w:id="571" w:author="Dietzel, Ranae N [AGRON]" w:date="2017-06-13T13:32:00Z"/>
                <w:szCs w:val="20"/>
              </w:rPr>
            </w:pPr>
            <w:del w:id="572" w:author="Dietzel, Ranae N [AGRON]" w:date="2017-06-13T13:32:00Z">
              <w:r w:rsidRPr="00B901D7" w:rsidDel="00513FDC">
                <w:rPr>
                  <w:szCs w:val="20"/>
                </w:rPr>
                <w:delText>a</w:delText>
              </w:r>
            </w:del>
          </w:p>
        </w:tc>
        <w:tc>
          <w:tcPr>
            <w:tcW w:w="675" w:type="dxa"/>
            <w:noWrap/>
            <w:vAlign w:val="bottom"/>
            <w:hideMark/>
          </w:tcPr>
          <w:p w14:paraId="2E1FA56F" w14:textId="11D5C20D" w:rsidR="00CE3A2F" w:rsidRPr="00B901D7" w:rsidDel="00513FDC" w:rsidRDefault="00CE3A2F">
            <w:pPr>
              <w:rPr>
                <w:del w:id="573" w:author="Dietzel, Ranae N [AGRON]" w:date="2017-06-13T13:32:00Z"/>
                <w:szCs w:val="20"/>
              </w:rPr>
            </w:pPr>
            <w:del w:id="574" w:author="Dietzel, Ranae N [AGRON]" w:date="2017-06-13T13:32:00Z">
              <w:r w:rsidRPr="00B901D7" w:rsidDel="00513FDC">
                <w:rPr>
                  <w:szCs w:val="20"/>
                </w:rPr>
                <w:delText>B</w:delText>
              </w:r>
            </w:del>
          </w:p>
        </w:tc>
        <w:tc>
          <w:tcPr>
            <w:tcW w:w="720" w:type="dxa"/>
            <w:noWrap/>
            <w:vAlign w:val="bottom"/>
            <w:hideMark/>
          </w:tcPr>
          <w:p w14:paraId="0F1A62D4" w14:textId="2A849CED" w:rsidR="00CE3A2F" w:rsidRPr="00B901D7" w:rsidDel="00513FDC" w:rsidRDefault="00CE3A2F" w:rsidP="00CE3A2F">
            <w:pPr>
              <w:rPr>
                <w:del w:id="575" w:author="Dietzel, Ranae N [AGRON]" w:date="2017-06-13T13:32:00Z"/>
                <w:szCs w:val="20"/>
              </w:rPr>
            </w:pPr>
            <w:del w:id="576" w:author="Dietzel, Ranae N [AGRON]" w:date="2017-06-13T13:32:00Z">
              <w:r w:rsidRPr="00B901D7" w:rsidDel="00513FDC">
                <w:rPr>
                  <w:szCs w:val="20"/>
                </w:rPr>
                <w:delText>0.089</w:delText>
              </w:r>
            </w:del>
          </w:p>
        </w:tc>
        <w:tc>
          <w:tcPr>
            <w:tcW w:w="360" w:type="dxa"/>
            <w:noWrap/>
            <w:vAlign w:val="bottom"/>
            <w:hideMark/>
          </w:tcPr>
          <w:p w14:paraId="024E07C8" w14:textId="54686A0D" w:rsidR="00CE3A2F" w:rsidRPr="00B901D7" w:rsidDel="00513FDC" w:rsidRDefault="00CE3A2F" w:rsidP="00CE3A2F">
            <w:pPr>
              <w:rPr>
                <w:del w:id="577" w:author="Dietzel, Ranae N [AGRON]" w:date="2017-06-13T13:32:00Z"/>
                <w:szCs w:val="20"/>
              </w:rPr>
            </w:pPr>
            <w:del w:id="578" w:author="Dietzel, Ranae N [AGRON]" w:date="2017-06-13T13:32:00Z">
              <w:r w:rsidRPr="00B901D7" w:rsidDel="00513FDC">
                <w:rPr>
                  <w:szCs w:val="20"/>
                </w:rPr>
                <w:delText>a</w:delText>
              </w:r>
            </w:del>
          </w:p>
        </w:tc>
        <w:tc>
          <w:tcPr>
            <w:tcW w:w="720" w:type="dxa"/>
            <w:noWrap/>
            <w:vAlign w:val="bottom"/>
            <w:hideMark/>
          </w:tcPr>
          <w:p w14:paraId="068D2FF1" w14:textId="165DA116" w:rsidR="00CE3A2F" w:rsidRPr="00B901D7" w:rsidDel="00513FDC" w:rsidRDefault="00CE3A2F">
            <w:pPr>
              <w:rPr>
                <w:del w:id="579" w:author="Dietzel, Ranae N [AGRON]" w:date="2017-06-13T13:32:00Z"/>
                <w:szCs w:val="20"/>
              </w:rPr>
            </w:pPr>
            <w:del w:id="580" w:author="Dietzel, Ranae N [AGRON]" w:date="2017-06-13T13:32:00Z">
              <w:r w:rsidRPr="00B901D7" w:rsidDel="00513FDC">
                <w:rPr>
                  <w:szCs w:val="20"/>
                </w:rPr>
                <w:delText>A</w:delText>
              </w:r>
            </w:del>
          </w:p>
        </w:tc>
      </w:tr>
      <w:tr w:rsidR="00AD161F" w:rsidRPr="00CE3A2F" w:rsidDel="00513FDC" w14:paraId="1E111C13" w14:textId="5FB8BAB5" w:rsidTr="00AD161F">
        <w:trPr>
          <w:trHeight w:val="288"/>
          <w:jc w:val="center"/>
          <w:del w:id="581" w:author="Dietzel, Ranae N [AGRON]" w:date="2017-06-13T13:32:00Z"/>
        </w:trPr>
        <w:tc>
          <w:tcPr>
            <w:tcW w:w="960" w:type="dxa"/>
            <w:vMerge/>
            <w:tcBorders>
              <w:bottom w:val="dotted" w:sz="4" w:space="0" w:color="auto"/>
            </w:tcBorders>
            <w:vAlign w:val="center"/>
            <w:hideMark/>
          </w:tcPr>
          <w:p w14:paraId="2E5F520F" w14:textId="21DD6E97" w:rsidR="00CE3A2F" w:rsidRPr="00B901D7" w:rsidDel="00513FDC" w:rsidRDefault="00CE3A2F" w:rsidP="00BE0AC1">
            <w:pPr>
              <w:jc w:val="center"/>
              <w:rPr>
                <w:del w:id="582" w:author="Dietzel, Ranae N [AGRON]" w:date="2017-06-13T13:32:00Z"/>
                <w:szCs w:val="20"/>
              </w:rPr>
            </w:pPr>
          </w:p>
        </w:tc>
        <w:tc>
          <w:tcPr>
            <w:tcW w:w="1020" w:type="dxa"/>
            <w:noWrap/>
            <w:vAlign w:val="bottom"/>
            <w:hideMark/>
          </w:tcPr>
          <w:p w14:paraId="19DBE83C" w14:textId="5B91CCDB" w:rsidR="00CE3A2F" w:rsidRPr="00B901D7" w:rsidDel="00513FDC" w:rsidRDefault="00CE3A2F" w:rsidP="00AD551C">
            <w:pPr>
              <w:jc w:val="center"/>
              <w:rPr>
                <w:del w:id="583" w:author="Dietzel, Ranae N [AGRON]" w:date="2017-06-13T13:32:00Z"/>
                <w:szCs w:val="20"/>
              </w:rPr>
            </w:pPr>
            <w:del w:id="584" w:author="Dietzel, Ranae N [AGRON]" w:date="2017-06-13T13:32:00Z">
              <w:r w:rsidRPr="00B901D7" w:rsidDel="00513FDC">
                <w:rPr>
                  <w:szCs w:val="20"/>
                </w:rPr>
                <w:delText>30-60</w:delText>
              </w:r>
            </w:del>
          </w:p>
        </w:tc>
        <w:tc>
          <w:tcPr>
            <w:tcW w:w="666" w:type="dxa"/>
            <w:noWrap/>
            <w:vAlign w:val="bottom"/>
            <w:hideMark/>
          </w:tcPr>
          <w:p w14:paraId="24691705" w14:textId="011E8F3A" w:rsidR="00CE3A2F" w:rsidRPr="00B901D7" w:rsidDel="00513FDC" w:rsidRDefault="00CE3A2F" w:rsidP="00CE3A2F">
            <w:pPr>
              <w:rPr>
                <w:del w:id="585" w:author="Dietzel, Ranae N [AGRON]" w:date="2017-06-13T13:32:00Z"/>
                <w:szCs w:val="20"/>
              </w:rPr>
            </w:pPr>
            <w:del w:id="586" w:author="Dietzel, Ranae N [AGRON]" w:date="2017-06-13T13:32:00Z">
              <w:r w:rsidRPr="00B901D7" w:rsidDel="00513FDC">
                <w:rPr>
                  <w:szCs w:val="20"/>
                </w:rPr>
                <w:delText>0.034</w:delText>
              </w:r>
            </w:del>
          </w:p>
        </w:tc>
        <w:tc>
          <w:tcPr>
            <w:tcW w:w="324" w:type="dxa"/>
            <w:noWrap/>
            <w:vAlign w:val="bottom"/>
            <w:hideMark/>
          </w:tcPr>
          <w:p w14:paraId="6EA4F0C2" w14:textId="420553E0" w:rsidR="00CE3A2F" w:rsidRPr="00B901D7" w:rsidDel="00513FDC" w:rsidRDefault="00CE3A2F" w:rsidP="00CE3A2F">
            <w:pPr>
              <w:rPr>
                <w:del w:id="587" w:author="Dietzel, Ranae N [AGRON]" w:date="2017-06-13T13:32:00Z"/>
                <w:szCs w:val="20"/>
              </w:rPr>
            </w:pPr>
            <w:del w:id="588" w:author="Dietzel, Ranae N [AGRON]" w:date="2017-06-13T13:32:00Z">
              <w:r w:rsidRPr="00B901D7" w:rsidDel="00513FDC">
                <w:rPr>
                  <w:szCs w:val="20"/>
                </w:rPr>
                <w:delText>a</w:delText>
              </w:r>
            </w:del>
          </w:p>
        </w:tc>
        <w:tc>
          <w:tcPr>
            <w:tcW w:w="630" w:type="dxa"/>
            <w:noWrap/>
            <w:vAlign w:val="bottom"/>
            <w:hideMark/>
          </w:tcPr>
          <w:p w14:paraId="48B5296E" w14:textId="100E2C58" w:rsidR="00CE3A2F" w:rsidRPr="00B901D7" w:rsidDel="00513FDC" w:rsidRDefault="00CE3A2F">
            <w:pPr>
              <w:rPr>
                <w:del w:id="589" w:author="Dietzel, Ranae N [AGRON]" w:date="2017-06-13T13:32:00Z"/>
                <w:szCs w:val="20"/>
              </w:rPr>
            </w:pPr>
            <w:del w:id="590" w:author="Dietzel, Ranae N [AGRON]" w:date="2017-06-13T13:32:00Z">
              <w:r w:rsidRPr="00B901D7" w:rsidDel="00513FDC">
                <w:rPr>
                  <w:szCs w:val="20"/>
                </w:rPr>
                <w:delText>B</w:delText>
              </w:r>
            </w:del>
          </w:p>
        </w:tc>
        <w:tc>
          <w:tcPr>
            <w:tcW w:w="720" w:type="dxa"/>
            <w:noWrap/>
            <w:vAlign w:val="bottom"/>
            <w:hideMark/>
          </w:tcPr>
          <w:p w14:paraId="69032A9D" w14:textId="3271D777" w:rsidR="00CE3A2F" w:rsidRPr="00B901D7" w:rsidDel="00513FDC" w:rsidRDefault="00CE3A2F" w:rsidP="00CE3A2F">
            <w:pPr>
              <w:rPr>
                <w:del w:id="591" w:author="Dietzel, Ranae N [AGRON]" w:date="2017-06-13T13:32:00Z"/>
                <w:szCs w:val="20"/>
              </w:rPr>
            </w:pPr>
            <w:del w:id="592" w:author="Dietzel, Ranae N [AGRON]" w:date="2017-06-13T13:32:00Z">
              <w:r w:rsidRPr="00B901D7" w:rsidDel="00513FDC">
                <w:rPr>
                  <w:szCs w:val="20"/>
                </w:rPr>
                <w:delText>0.058</w:delText>
              </w:r>
            </w:del>
          </w:p>
        </w:tc>
        <w:tc>
          <w:tcPr>
            <w:tcW w:w="405" w:type="dxa"/>
            <w:noWrap/>
            <w:vAlign w:val="bottom"/>
            <w:hideMark/>
          </w:tcPr>
          <w:p w14:paraId="3986B814" w14:textId="1088C607" w:rsidR="00CE3A2F" w:rsidRPr="00B901D7" w:rsidDel="00513FDC" w:rsidRDefault="00CE3A2F" w:rsidP="00CE3A2F">
            <w:pPr>
              <w:rPr>
                <w:del w:id="593" w:author="Dietzel, Ranae N [AGRON]" w:date="2017-06-13T13:32:00Z"/>
                <w:szCs w:val="20"/>
              </w:rPr>
            </w:pPr>
            <w:del w:id="594" w:author="Dietzel, Ranae N [AGRON]" w:date="2017-06-13T13:32:00Z">
              <w:r w:rsidRPr="00B901D7" w:rsidDel="00513FDC">
                <w:rPr>
                  <w:szCs w:val="20"/>
                </w:rPr>
                <w:delText>b</w:delText>
              </w:r>
            </w:del>
          </w:p>
        </w:tc>
        <w:tc>
          <w:tcPr>
            <w:tcW w:w="675" w:type="dxa"/>
            <w:noWrap/>
            <w:vAlign w:val="bottom"/>
            <w:hideMark/>
          </w:tcPr>
          <w:p w14:paraId="0050B874" w14:textId="2B7F2C13" w:rsidR="00CE3A2F" w:rsidRPr="00B901D7" w:rsidDel="00513FDC" w:rsidRDefault="00CE3A2F">
            <w:pPr>
              <w:rPr>
                <w:del w:id="595" w:author="Dietzel, Ranae N [AGRON]" w:date="2017-06-13T13:32:00Z"/>
                <w:szCs w:val="20"/>
              </w:rPr>
            </w:pPr>
            <w:del w:id="596" w:author="Dietzel, Ranae N [AGRON]" w:date="2017-06-13T13:32:00Z">
              <w:r w:rsidRPr="00B901D7" w:rsidDel="00513FDC">
                <w:rPr>
                  <w:szCs w:val="20"/>
                </w:rPr>
                <w:delText>A</w:delText>
              </w:r>
            </w:del>
          </w:p>
        </w:tc>
        <w:tc>
          <w:tcPr>
            <w:tcW w:w="720" w:type="dxa"/>
            <w:noWrap/>
            <w:vAlign w:val="bottom"/>
            <w:hideMark/>
          </w:tcPr>
          <w:p w14:paraId="33C0DDCF" w14:textId="1E1AF4B0" w:rsidR="00CE3A2F" w:rsidRPr="00B901D7" w:rsidDel="00513FDC" w:rsidRDefault="00CE3A2F" w:rsidP="00CE3A2F">
            <w:pPr>
              <w:rPr>
                <w:del w:id="597" w:author="Dietzel, Ranae N [AGRON]" w:date="2017-06-13T13:32:00Z"/>
                <w:szCs w:val="20"/>
              </w:rPr>
            </w:pPr>
            <w:del w:id="598" w:author="Dietzel, Ranae N [AGRON]" w:date="2017-06-13T13:32:00Z">
              <w:r w:rsidRPr="00B901D7" w:rsidDel="00513FDC">
                <w:rPr>
                  <w:szCs w:val="20"/>
                </w:rPr>
                <w:delText>0.041</w:delText>
              </w:r>
            </w:del>
          </w:p>
        </w:tc>
        <w:tc>
          <w:tcPr>
            <w:tcW w:w="360" w:type="dxa"/>
            <w:noWrap/>
            <w:vAlign w:val="bottom"/>
            <w:hideMark/>
          </w:tcPr>
          <w:p w14:paraId="090A135D" w14:textId="5B6B23CC" w:rsidR="00CE3A2F" w:rsidRPr="00B901D7" w:rsidDel="00513FDC" w:rsidRDefault="00CE3A2F" w:rsidP="00CE3A2F">
            <w:pPr>
              <w:rPr>
                <w:del w:id="599" w:author="Dietzel, Ranae N [AGRON]" w:date="2017-06-13T13:32:00Z"/>
                <w:szCs w:val="20"/>
              </w:rPr>
            </w:pPr>
            <w:del w:id="600" w:author="Dietzel, Ranae N [AGRON]" w:date="2017-06-13T13:32:00Z">
              <w:r w:rsidRPr="00B901D7" w:rsidDel="00513FDC">
                <w:rPr>
                  <w:szCs w:val="20"/>
                </w:rPr>
                <w:delText>c</w:delText>
              </w:r>
            </w:del>
          </w:p>
        </w:tc>
        <w:tc>
          <w:tcPr>
            <w:tcW w:w="720" w:type="dxa"/>
            <w:noWrap/>
            <w:vAlign w:val="bottom"/>
            <w:hideMark/>
          </w:tcPr>
          <w:p w14:paraId="62958B62" w14:textId="6BE23283" w:rsidR="00CE3A2F" w:rsidRPr="00B901D7" w:rsidDel="00513FDC" w:rsidRDefault="00CE3A2F">
            <w:pPr>
              <w:rPr>
                <w:del w:id="601" w:author="Dietzel, Ranae N [AGRON]" w:date="2017-06-13T13:32:00Z"/>
                <w:szCs w:val="20"/>
              </w:rPr>
            </w:pPr>
            <w:del w:id="602" w:author="Dietzel, Ranae N [AGRON]" w:date="2017-06-13T13:32:00Z">
              <w:r w:rsidRPr="00B901D7" w:rsidDel="00513FDC">
                <w:rPr>
                  <w:szCs w:val="20"/>
                </w:rPr>
                <w:delText>B</w:delText>
              </w:r>
            </w:del>
          </w:p>
        </w:tc>
      </w:tr>
      <w:tr w:rsidR="00AD161F" w:rsidRPr="00CE3A2F" w:rsidDel="00513FDC" w14:paraId="2D212A9B" w14:textId="6843991E" w:rsidTr="00AD161F">
        <w:trPr>
          <w:trHeight w:val="288"/>
          <w:jc w:val="center"/>
          <w:del w:id="603" w:author="Dietzel, Ranae N [AGRON]" w:date="2017-06-13T13:32:00Z"/>
        </w:trPr>
        <w:tc>
          <w:tcPr>
            <w:tcW w:w="960" w:type="dxa"/>
            <w:vMerge/>
            <w:tcBorders>
              <w:bottom w:val="dotted" w:sz="4" w:space="0" w:color="auto"/>
            </w:tcBorders>
            <w:vAlign w:val="center"/>
            <w:hideMark/>
          </w:tcPr>
          <w:p w14:paraId="116EC6D8" w14:textId="4CDF99FB" w:rsidR="00CE3A2F" w:rsidRPr="00B901D7" w:rsidDel="00513FDC" w:rsidRDefault="00CE3A2F" w:rsidP="00BE0AC1">
            <w:pPr>
              <w:jc w:val="center"/>
              <w:rPr>
                <w:del w:id="604" w:author="Dietzel, Ranae N [AGRON]" w:date="2017-06-13T13:32:00Z"/>
                <w:szCs w:val="20"/>
              </w:rPr>
            </w:pPr>
          </w:p>
        </w:tc>
        <w:tc>
          <w:tcPr>
            <w:tcW w:w="1020" w:type="dxa"/>
            <w:tcBorders>
              <w:bottom w:val="dotted" w:sz="4" w:space="0" w:color="auto"/>
            </w:tcBorders>
            <w:noWrap/>
            <w:vAlign w:val="bottom"/>
            <w:hideMark/>
          </w:tcPr>
          <w:p w14:paraId="61CEF9F3" w14:textId="0E9FCA3A" w:rsidR="00CE3A2F" w:rsidRPr="00B901D7" w:rsidDel="00513FDC" w:rsidRDefault="00CE3A2F" w:rsidP="00AD551C">
            <w:pPr>
              <w:jc w:val="center"/>
              <w:rPr>
                <w:del w:id="605" w:author="Dietzel, Ranae N [AGRON]" w:date="2017-06-13T13:32:00Z"/>
                <w:szCs w:val="20"/>
              </w:rPr>
            </w:pPr>
            <w:del w:id="606" w:author="Dietzel, Ranae N [AGRON]" w:date="2017-06-13T13:32:00Z">
              <w:r w:rsidRPr="00B901D7" w:rsidDel="00513FDC">
                <w:rPr>
                  <w:szCs w:val="20"/>
                </w:rPr>
                <w:delText>60-100</w:delText>
              </w:r>
            </w:del>
          </w:p>
        </w:tc>
        <w:tc>
          <w:tcPr>
            <w:tcW w:w="666" w:type="dxa"/>
            <w:tcBorders>
              <w:bottom w:val="dotted" w:sz="4" w:space="0" w:color="auto"/>
            </w:tcBorders>
            <w:noWrap/>
            <w:vAlign w:val="bottom"/>
            <w:hideMark/>
          </w:tcPr>
          <w:p w14:paraId="5C57C2EE" w14:textId="4BA0F4A3" w:rsidR="00CE3A2F" w:rsidRPr="00B901D7" w:rsidDel="00513FDC" w:rsidRDefault="00CE3A2F" w:rsidP="00CE3A2F">
            <w:pPr>
              <w:rPr>
                <w:del w:id="607" w:author="Dietzel, Ranae N [AGRON]" w:date="2017-06-13T13:32:00Z"/>
                <w:szCs w:val="20"/>
              </w:rPr>
            </w:pPr>
            <w:del w:id="608" w:author="Dietzel, Ranae N [AGRON]" w:date="2017-06-13T13:32:00Z">
              <w:r w:rsidRPr="00B901D7" w:rsidDel="00513FDC">
                <w:rPr>
                  <w:szCs w:val="20"/>
                </w:rPr>
                <w:delText>0.033</w:delText>
              </w:r>
            </w:del>
          </w:p>
        </w:tc>
        <w:tc>
          <w:tcPr>
            <w:tcW w:w="324" w:type="dxa"/>
            <w:tcBorders>
              <w:bottom w:val="dotted" w:sz="4" w:space="0" w:color="auto"/>
            </w:tcBorders>
            <w:noWrap/>
            <w:vAlign w:val="bottom"/>
            <w:hideMark/>
          </w:tcPr>
          <w:p w14:paraId="2DDE14A1" w14:textId="449B47BF" w:rsidR="00CE3A2F" w:rsidRPr="00B901D7" w:rsidDel="00513FDC" w:rsidRDefault="00CE3A2F" w:rsidP="00CE3A2F">
            <w:pPr>
              <w:rPr>
                <w:del w:id="609" w:author="Dietzel, Ranae N [AGRON]" w:date="2017-06-13T13:32:00Z"/>
                <w:szCs w:val="20"/>
              </w:rPr>
            </w:pPr>
            <w:del w:id="610" w:author="Dietzel, Ranae N [AGRON]" w:date="2017-06-13T13:32:00Z">
              <w:r w:rsidRPr="00B901D7" w:rsidDel="00513FDC">
                <w:rPr>
                  <w:szCs w:val="20"/>
                </w:rPr>
                <w:delText>a</w:delText>
              </w:r>
            </w:del>
          </w:p>
        </w:tc>
        <w:tc>
          <w:tcPr>
            <w:tcW w:w="630" w:type="dxa"/>
            <w:tcBorders>
              <w:bottom w:val="dotted" w:sz="4" w:space="0" w:color="auto"/>
            </w:tcBorders>
            <w:noWrap/>
            <w:vAlign w:val="bottom"/>
            <w:hideMark/>
          </w:tcPr>
          <w:p w14:paraId="3BCA3B1B" w14:textId="19F10813" w:rsidR="00CE3A2F" w:rsidRPr="00B901D7" w:rsidDel="00513FDC" w:rsidRDefault="00CE3A2F">
            <w:pPr>
              <w:rPr>
                <w:del w:id="611" w:author="Dietzel, Ranae N [AGRON]" w:date="2017-06-13T13:32:00Z"/>
                <w:szCs w:val="20"/>
              </w:rPr>
            </w:pPr>
            <w:del w:id="612" w:author="Dietzel, Ranae N [AGRON]" w:date="2017-06-13T13:32:00Z">
              <w:r w:rsidRPr="00B901D7" w:rsidDel="00513FDC">
                <w:rPr>
                  <w:szCs w:val="20"/>
                </w:rPr>
                <w:delText>D</w:delText>
              </w:r>
            </w:del>
          </w:p>
        </w:tc>
        <w:tc>
          <w:tcPr>
            <w:tcW w:w="720" w:type="dxa"/>
            <w:tcBorders>
              <w:bottom w:val="dotted" w:sz="4" w:space="0" w:color="auto"/>
            </w:tcBorders>
            <w:noWrap/>
            <w:vAlign w:val="bottom"/>
            <w:hideMark/>
          </w:tcPr>
          <w:p w14:paraId="584A53BF" w14:textId="09E3E591" w:rsidR="00CE3A2F" w:rsidRPr="00B901D7" w:rsidDel="00513FDC" w:rsidRDefault="00CE3A2F" w:rsidP="00CE3A2F">
            <w:pPr>
              <w:rPr>
                <w:del w:id="613" w:author="Dietzel, Ranae N [AGRON]" w:date="2017-06-13T13:32:00Z"/>
                <w:szCs w:val="20"/>
              </w:rPr>
            </w:pPr>
            <w:del w:id="614" w:author="Dietzel, Ranae N [AGRON]" w:date="2017-06-13T13:32:00Z">
              <w:r w:rsidRPr="00B901D7" w:rsidDel="00513FDC">
                <w:rPr>
                  <w:szCs w:val="20"/>
                </w:rPr>
                <w:delText>0.056</w:delText>
              </w:r>
            </w:del>
          </w:p>
        </w:tc>
        <w:tc>
          <w:tcPr>
            <w:tcW w:w="405" w:type="dxa"/>
            <w:tcBorders>
              <w:bottom w:val="dotted" w:sz="4" w:space="0" w:color="auto"/>
            </w:tcBorders>
            <w:noWrap/>
            <w:vAlign w:val="bottom"/>
            <w:hideMark/>
          </w:tcPr>
          <w:p w14:paraId="367BB788" w14:textId="7186B13C" w:rsidR="00CE3A2F" w:rsidRPr="00B901D7" w:rsidDel="00513FDC" w:rsidRDefault="00CE3A2F" w:rsidP="00CE3A2F">
            <w:pPr>
              <w:rPr>
                <w:del w:id="615" w:author="Dietzel, Ranae N [AGRON]" w:date="2017-06-13T13:32:00Z"/>
                <w:szCs w:val="20"/>
              </w:rPr>
            </w:pPr>
            <w:del w:id="616" w:author="Dietzel, Ranae N [AGRON]" w:date="2017-06-13T13:32:00Z">
              <w:r w:rsidRPr="00B901D7" w:rsidDel="00513FDC">
                <w:rPr>
                  <w:szCs w:val="20"/>
                </w:rPr>
                <w:delText>b</w:delText>
              </w:r>
            </w:del>
          </w:p>
        </w:tc>
        <w:tc>
          <w:tcPr>
            <w:tcW w:w="675" w:type="dxa"/>
            <w:tcBorders>
              <w:bottom w:val="dotted" w:sz="4" w:space="0" w:color="auto"/>
            </w:tcBorders>
            <w:noWrap/>
            <w:vAlign w:val="bottom"/>
            <w:hideMark/>
          </w:tcPr>
          <w:p w14:paraId="433C9A86" w14:textId="561B288B" w:rsidR="00CE3A2F" w:rsidRPr="00B901D7" w:rsidDel="00513FDC" w:rsidRDefault="00CE3A2F">
            <w:pPr>
              <w:rPr>
                <w:del w:id="617" w:author="Dietzel, Ranae N [AGRON]" w:date="2017-06-13T13:32:00Z"/>
                <w:szCs w:val="20"/>
              </w:rPr>
            </w:pPr>
            <w:del w:id="618"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0700D06A" w14:textId="75A5772E" w:rsidR="00CE3A2F" w:rsidRPr="00B901D7" w:rsidDel="00513FDC" w:rsidRDefault="00CE3A2F" w:rsidP="00CE3A2F">
            <w:pPr>
              <w:rPr>
                <w:del w:id="619" w:author="Dietzel, Ranae N [AGRON]" w:date="2017-06-13T13:32:00Z"/>
                <w:szCs w:val="20"/>
              </w:rPr>
            </w:pPr>
            <w:del w:id="620" w:author="Dietzel, Ranae N [AGRON]" w:date="2017-06-13T13:32:00Z">
              <w:r w:rsidRPr="00B901D7" w:rsidDel="00513FDC">
                <w:rPr>
                  <w:szCs w:val="20"/>
                </w:rPr>
                <w:delText>0.068</w:delText>
              </w:r>
            </w:del>
          </w:p>
        </w:tc>
        <w:tc>
          <w:tcPr>
            <w:tcW w:w="360" w:type="dxa"/>
            <w:tcBorders>
              <w:bottom w:val="dotted" w:sz="4" w:space="0" w:color="auto"/>
            </w:tcBorders>
            <w:noWrap/>
            <w:vAlign w:val="bottom"/>
            <w:hideMark/>
          </w:tcPr>
          <w:p w14:paraId="45481BCB" w14:textId="335B0489" w:rsidR="00CE3A2F" w:rsidRPr="00B901D7" w:rsidDel="00513FDC" w:rsidRDefault="00CE3A2F" w:rsidP="00CE3A2F">
            <w:pPr>
              <w:rPr>
                <w:del w:id="621" w:author="Dietzel, Ranae N [AGRON]" w:date="2017-06-13T13:32:00Z"/>
                <w:szCs w:val="20"/>
              </w:rPr>
            </w:pPr>
            <w:del w:id="622" w:author="Dietzel, Ranae N [AGRON]" w:date="2017-06-13T13:32:00Z">
              <w:r w:rsidRPr="00B901D7" w:rsidDel="00513FDC">
                <w:rPr>
                  <w:szCs w:val="20"/>
                </w:rPr>
                <w:delText>b</w:delText>
              </w:r>
            </w:del>
          </w:p>
        </w:tc>
        <w:tc>
          <w:tcPr>
            <w:tcW w:w="720" w:type="dxa"/>
            <w:tcBorders>
              <w:bottom w:val="dotted" w:sz="4" w:space="0" w:color="auto"/>
            </w:tcBorders>
            <w:noWrap/>
            <w:vAlign w:val="bottom"/>
            <w:hideMark/>
          </w:tcPr>
          <w:p w14:paraId="7A5F17CE" w14:textId="699084CD" w:rsidR="00CE3A2F" w:rsidRPr="00B901D7" w:rsidDel="00513FDC" w:rsidRDefault="00CE3A2F">
            <w:pPr>
              <w:rPr>
                <w:del w:id="623" w:author="Dietzel, Ranae N [AGRON]" w:date="2017-06-13T13:32:00Z"/>
                <w:szCs w:val="20"/>
              </w:rPr>
            </w:pPr>
            <w:del w:id="624" w:author="Dietzel, Ranae N [AGRON]" w:date="2017-06-13T13:32:00Z">
              <w:r w:rsidRPr="00B901D7" w:rsidDel="00513FDC">
                <w:rPr>
                  <w:szCs w:val="20"/>
                </w:rPr>
                <w:delText>A</w:delText>
              </w:r>
            </w:del>
          </w:p>
        </w:tc>
      </w:tr>
      <w:tr w:rsidR="00AD161F" w:rsidRPr="00CE3A2F" w:rsidDel="00513FDC" w14:paraId="5F3C0E3F" w14:textId="796E6DAF" w:rsidTr="00AD161F">
        <w:trPr>
          <w:trHeight w:val="288"/>
          <w:jc w:val="center"/>
          <w:del w:id="625" w:author="Dietzel, Ranae N [AGRON]" w:date="2017-06-13T13:32:00Z"/>
        </w:trPr>
        <w:tc>
          <w:tcPr>
            <w:tcW w:w="960" w:type="dxa"/>
            <w:vMerge w:val="restart"/>
            <w:tcBorders>
              <w:top w:val="dotted" w:sz="4" w:space="0" w:color="auto"/>
              <w:bottom w:val="single" w:sz="4" w:space="0" w:color="auto"/>
            </w:tcBorders>
            <w:noWrap/>
            <w:vAlign w:val="center"/>
            <w:hideMark/>
          </w:tcPr>
          <w:p w14:paraId="6C6C3E05" w14:textId="71BBE43D" w:rsidR="00CE3A2F" w:rsidRPr="00B901D7" w:rsidDel="00513FDC" w:rsidRDefault="00CE3A2F" w:rsidP="00BE0AC1">
            <w:pPr>
              <w:jc w:val="center"/>
              <w:rPr>
                <w:del w:id="626" w:author="Dietzel, Ranae N [AGRON]" w:date="2017-06-13T13:32:00Z"/>
                <w:szCs w:val="20"/>
              </w:rPr>
            </w:pPr>
            <w:del w:id="627" w:author="Dietzel, Ranae N [AGRON]" w:date="2017-06-13T13:32:00Z">
              <w:r w:rsidRPr="00B901D7" w:rsidDel="00513FDC">
                <w:rPr>
                  <w:szCs w:val="20"/>
                </w:rPr>
                <w:delText>2013</w:delText>
              </w:r>
            </w:del>
          </w:p>
        </w:tc>
        <w:tc>
          <w:tcPr>
            <w:tcW w:w="1020" w:type="dxa"/>
            <w:tcBorders>
              <w:top w:val="dotted" w:sz="4" w:space="0" w:color="auto"/>
            </w:tcBorders>
            <w:noWrap/>
            <w:vAlign w:val="bottom"/>
            <w:hideMark/>
          </w:tcPr>
          <w:p w14:paraId="0F942B1F" w14:textId="5C324FB4" w:rsidR="00CE3A2F" w:rsidRPr="00B901D7" w:rsidDel="00513FDC" w:rsidRDefault="00CE3A2F" w:rsidP="00AD551C">
            <w:pPr>
              <w:jc w:val="center"/>
              <w:rPr>
                <w:del w:id="628" w:author="Dietzel, Ranae N [AGRON]" w:date="2017-06-13T13:32:00Z"/>
                <w:szCs w:val="20"/>
              </w:rPr>
            </w:pPr>
            <w:del w:id="629" w:author="Dietzel, Ranae N [AGRON]" w:date="2017-06-13T13:32:00Z">
              <w:r w:rsidRPr="00B901D7" w:rsidDel="00513FDC">
                <w:rPr>
                  <w:szCs w:val="20"/>
                </w:rPr>
                <w:delText>0-5</w:delText>
              </w:r>
            </w:del>
          </w:p>
        </w:tc>
        <w:tc>
          <w:tcPr>
            <w:tcW w:w="666" w:type="dxa"/>
            <w:tcBorders>
              <w:top w:val="dotted" w:sz="4" w:space="0" w:color="auto"/>
            </w:tcBorders>
            <w:noWrap/>
            <w:vAlign w:val="bottom"/>
            <w:hideMark/>
          </w:tcPr>
          <w:p w14:paraId="42470DEB" w14:textId="5ABAF6B7" w:rsidR="00CE3A2F" w:rsidRPr="00B901D7" w:rsidDel="00513FDC" w:rsidRDefault="00CE3A2F" w:rsidP="00CE3A2F">
            <w:pPr>
              <w:rPr>
                <w:del w:id="630" w:author="Dietzel, Ranae N [AGRON]" w:date="2017-06-13T13:32:00Z"/>
                <w:szCs w:val="20"/>
              </w:rPr>
            </w:pPr>
            <w:del w:id="631" w:author="Dietzel, Ranae N [AGRON]" w:date="2017-06-13T13:32:00Z">
              <w:r w:rsidRPr="00B901D7" w:rsidDel="00513FDC">
                <w:rPr>
                  <w:szCs w:val="20"/>
                </w:rPr>
                <w:delText>0.000</w:delText>
              </w:r>
            </w:del>
          </w:p>
        </w:tc>
        <w:tc>
          <w:tcPr>
            <w:tcW w:w="324" w:type="dxa"/>
            <w:tcBorders>
              <w:top w:val="dotted" w:sz="4" w:space="0" w:color="auto"/>
            </w:tcBorders>
            <w:noWrap/>
            <w:vAlign w:val="bottom"/>
            <w:hideMark/>
          </w:tcPr>
          <w:p w14:paraId="3AEDB90D" w14:textId="455BE35C" w:rsidR="00CE3A2F" w:rsidRPr="00B901D7" w:rsidDel="00513FDC" w:rsidRDefault="00CE3A2F" w:rsidP="00CE3A2F">
            <w:pPr>
              <w:rPr>
                <w:del w:id="632" w:author="Dietzel, Ranae N [AGRON]" w:date="2017-06-13T13:32:00Z"/>
                <w:szCs w:val="20"/>
              </w:rPr>
            </w:pPr>
            <w:del w:id="633" w:author="Dietzel, Ranae N [AGRON]" w:date="2017-06-13T13:32:00Z">
              <w:r w:rsidRPr="00B901D7" w:rsidDel="00513FDC">
                <w:rPr>
                  <w:szCs w:val="20"/>
                </w:rPr>
                <w:delText>b</w:delText>
              </w:r>
            </w:del>
          </w:p>
        </w:tc>
        <w:tc>
          <w:tcPr>
            <w:tcW w:w="630" w:type="dxa"/>
            <w:tcBorders>
              <w:top w:val="dotted" w:sz="4" w:space="0" w:color="auto"/>
            </w:tcBorders>
            <w:noWrap/>
            <w:vAlign w:val="bottom"/>
            <w:hideMark/>
          </w:tcPr>
          <w:p w14:paraId="4CE108E7" w14:textId="12C05659" w:rsidR="00CE3A2F" w:rsidRPr="00B901D7" w:rsidDel="00513FDC" w:rsidRDefault="00CE3A2F">
            <w:pPr>
              <w:rPr>
                <w:del w:id="634" w:author="Dietzel, Ranae N [AGRON]" w:date="2017-06-13T13:32:00Z"/>
                <w:szCs w:val="20"/>
              </w:rPr>
            </w:pPr>
            <w:del w:id="635"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701F764F" w14:textId="35614BE3" w:rsidR="00CE3A2F" w:rsidRPr="00B901D7" w:rsidDel="00513FDC" w:rsidRDefault="00CE3A2F" w:rsidP="00CE3A2F">
            <w:pPr>
              <w:rPr>
                <w:del w:id="636" w:author="Dietzel, Ranae N [AGRON]" w:date="2017-06-13T13:32:00Z"/>
                <w:szCs w:val="20"/>
              </w:rPr>
            </w:pPr>
            <w:del w:id="637" w:author="Dietzel, Ranae N [AGRON]" w:date="2017-06-13T13:32:00Z">
              <w:r w:rsidRPr="00B901D7" w:rsidDel="00513FDC">
                <w:rPr>
                  <w:szCs w:val="20"/>
                </w:rPr>
                <w:delText>0.000</w:delText>
              </w:r>
            </w:del>
          </w:p>
        </w:tc>
        <w:tc>
          <w:tcPr>
            <w:tcW w:w="405" w:type="dxa"/>
            <w:tcBorders>
              <w:top w:val="dotted" w:sz="4" w:space="0" w:color="auto"/>
            </w:tcBorders>
            <w:noWrap/>
            <w:vAlign w:val="bottom"/>
            <w:hideMark/>
          </w:tcPr>
          <w:p w14:paraId="020AA03A" w14:textId="21439D1E" w:rsidR="00CE3A2F" w:rsidRPr="00B901D7" w:rsidDel="00513FDC" w:rsidRDefault="00CE3A2F" w:rsidP="00CE3A2F">
            <w:pPr>
              <w:rPr>
                <w:del w:id="638" w:author="Dietzel, Ranae N [AGRON]" w:date="2017-06-13T13:32:00Z"/>
                <w:szCs w:val="20"/>
              </w:rPr>
            </w:pPr>
            <w:del w:id="639" w:author="Dietzel, Ranae N [AGRON]" w:date="2017-06-13T13:32:00Z">
              <w:r w:rsidRPr="00B901D7" w:rsidDel="00513FDC">
                <w:rPr>
                  <w:szCs w:val="20"/>
                </w:rPr>
                <w:delText>e</w:delText>
              </w:r>
            </w:del>
          </w:p>
        </w:tc>
        <w:tc>
          <w:tcPr>
            <w:tcW w:w="675" w:type="dxa"/>
            <w:tcBorders>
              <w:top w:val="dotted" w:sz="4" w:space="0" w:color="auto"/>
            </w:tcBorders>
            <w:noWrap/>
            <w:vAlign w:val="bottom"/>
            <w:hideMark/>
          </w:tcPr>
          <w:p w14:paraId="6CB1775B" w14:textId="29F3A17B" w:rsidR="00CE3A2F" w:rsidRPr="00B901D7" w:rsidDel="00513FDC" w:rsidRDefault="00CE3A2F">
            <w:pPr>
              <w:rPr>
                <w:del w:id="640" w:author="Dietzel, Ranae N [AGRON]" w:date="2017-06-13T13:32:00Z"/>
                <w:szCs w:val="20"/>
              </w:rPr>
            </w:pPr>
            <w:del w:id="641" w:author="Dietzel, Ranae N [AGRON]" w:date="2017-06-13T13:32:00Z">
              <w:r w:rsidRPr="00B901D7" w:rsidDel="00513FDC">
                <w:rPr>
                  <w:szCs w:val="20"/>
                </w:rPr>
                <w:delText>A</w:delText>
              </w:r>
            </w:del>
          </w:p>
        </w:tc>
        <w:tc>
          <w:tcPr>
            <w:tcW w:w="720" w:type="dxa"/>
            <w:tcBorders>
              <w:top w:val="dotted" w:sz="4" w:space="0" w:color="auto"/>
            </w:tcBorders>
            <w:noWrap/>
            <w:vAlign w:val="bottom"/>
            <w:hideMark/>
          </w:tcPr>
          <w:p w14:paraId="6F3CD74B" w14:textId="032167B9" w:rsidR="00CE3A2F" w:rsidRPr="00B901D7" w:rsidDel="00513FDC" w:rsidRDefault="00CE3A2F" w:rsidP="00CE3A2F">
            <w:pPr>
              <w:rPr>
                <w:del w:id="642" w:author="Dietzel, Ranae N [AGRON]" w:date="2017-06-13T13:32:00Z"/>
                <w:szCs w:val="20"/>
              </w:rPr>
            </w:pPr>
            <w:del w:id="643" w:author="Dietzel, Ranae N [AGRON]" w:date="2017-06-13T13:32:00Z">
              <w:r w:rsidRPr="00B901D7" w:rsidDel="00513FDC">
                <w:rPr>
                  <w:szCs w:val="20"/>
                </w:rPr>
                <w:delText>0.000</w:delText>
              </w:r>
            </w:del>
          </w:p>
        </w:tc>
        <w:tc>
          <w:tcPr>
            <w:tcW w:w="360" w:type="dxa"/>
            <w:tcBorders>
              <w:top w:val="dotted" w:sz="4" w:space="0" w:color="auto"/>
            </w:tcBorders>
            <w:noWrap/>
            <w:vAlign w:val="bottom"/>
            <w:hideMark/>
          </w:tcPr>
          <w:p w14:paraId="0C1C451F" w14:textId="7114B261" w:rsidR="00CE3A2F" w:rsidRPr="00B901D7" w:rsidDel="00513FDC" w:rsidRDefault="00CE3A2F" w:rsidP="00CE3A2F">
            <w:pPr>
              <w:rPr>
                <w:del w:id="644" w:author="Dietzel, Ranae N [AGRON]" w:date="2017-06-13T13:32:00Z"/>
                <w:szCs w:val="20"/>
              </w:rPr>
            </w:pPr>
            <w:del w:id="645" w:author="Dietzel, Ranae N [AGRON]" w:date="2017-06-13T13:32:00Z">
              <w:r w:rsidRPr="00B901D7" w:rsidDel="00513FDC">
                <w:rPr>
                  <w:szCs w:val="20"/>
                </w:rPr>
                <w:delText>c</w:delText>
              </w:r>
            </w:del>
          </w:p>
        </w:tc>
        <w:tc>
          <w:tcPr>
            <w:tcW w:w="720" w:type="dxa"/>
            <w:tcBorders>
              <w:top w:val="dotted" w:sz="4" w:space="0" w:color="auto"/>
            </w:tcBorders>
            <w:noWrap/>
            <w:vAlign w:val="bottom"/>
            <w:hideMark/>
          </w:tcPr>
          <w:p w14:paraId="339466E4" w14:textId="6669870A" w:rsidR="00CE3A2F" w:rsidRPr="00B901D7" w:rsidDel="00513FDC" w:rsidRDefault="00CE3A2F">
            <w:pPr>
              <w:rPr>
                <w:del w:id="646" w:author="Dietzel, Ranae N [AGRON]" w:date="2017-06-13T13:32:00Z"/>
                <w:szCs w:val="20"/>
              </w:rPr>
            </w:pPr>
            <w:del w:id="647" w:author="Dietzel, Ranae N [AGRON]" w:date="2017-06-13T13:32:00Z">
              <w:r w:rsidRPr="00B901D7" w:rsidDel="00513FDC">
                <w:rPr>
                  <w:szCs w:val="20"/>
                </w:rPr>
                <w:delText>A</w:delText>
              </w:r>
            </w:del>
          </w:p>
        </w:tc>
      </w:tr>
      <w:tr w:rsidR="00AD161F" w:rsidRPr="00CE3A2F" w:rsidDel="00513FDC" w14:paraId="33742B66" w14:textId="37BFCCE6" w:rsidTr="00AD161F">
        <w:trPr>
          <w:trHeight w:val="288"/>
          <w:jc w:val="center"/>
          <w:del w:id="648" w:author="Dietzel, Ranae N [AGRON]" w:date="2017-06-13T13:32:00Z"/>
        </w:trPr>
        <w:tc>
          <w:tcPr>
            <w:tcW w:w="960" w:type="dxa"/>
            <w:vMerge/>
            <w:tcBorders>
              <w:bottom w:val="single" w:sz="4" w:space="0" w:color="auto"/>
            </w:tcBorders>
            <w:vAlign w:val="center"/>
            <w:hideMark/>
          </w:tcPr>
          <w:p w14:paraId="1DFB636D" w14:textId="1C72D7B9" w:rsidR="00CE3A2F" w:rsidRPr="00B901D7" w:rsidDel="00513FDC" w:rsidRDefault="00CE3A2F">
            <w:pPr>
              <w:rPr>
                <w:del w:id="649" w:author="Dietzel, Ranae N [AGRON]" w:date="2017-06-13T13:32:00Z"/>
                <w:szCs w:val="20"/>
              </w:rPr>
            </w:pPr>
          </w:p>
        </w:tc>
        <w:tc>
          <w:tcPr>
            <w:tcW w:w="1020" w:type="dxa"/>
            <w:noWrap/>
            <w:vAlign w:val="bottom"/>
            <w:hideMark/>
          </w:tcPr>
          <w:p w14:paraId="50220C96" w14:textId="053C22C7" w:rsidR="00CE3A2F" w:rsidRPr="00B901D7" w:rsidDel="00513FDC" w:rsidRDefault="00CE3A2F" w:rsidP="00AD551C">
            <w:pPr>
              <w:jc w:val="center"/>
              <w:rPr>
                <w:del w:id="650" w:author="Dietzel, Ranae N [AGRON]" w:date="2017-06-13T13:32:00Z"/>
                <w:szCs w:val="20"/>
              </w:rPr>
            </w:pPr>
            <w:del w:id="651" w:author="Dietzel, Ranae N [AGRON]" w:date="2017-06-13T13:32:00Z">
              <w:r w:rsidRPr="00B901D7" w:rsidDel="00513FDC">
                <w:rPr>
                  <w:szCs w:val="20"/>
                </w:rPr>
                <w:delText>5-15</w:delText>
              </w:r>
            </w:del>
          </w:p>
        </w:tc>
        <w:tc>
          <w:tcPr>
            <w:tcW w:w="666" w:type="dxa"/>
            <w:noWrap/>
            <w:vAlign w:val="bottom"/>
            <w:hideMark/>
          </w:tcPr>
          <w:p w14:paraId="4549B4FA" w14:textId="2A044AB9" w:rsidR="00CE3A2F" w:rsidRPr="00B901D7" w:rsidDel="00513FDC" w:rsidRDefault="00CE3A2F" w:rsidP="00CE3A2F">
            <w:pPr>
              <w:rPr>
                <w:del w:id="652" w:author="Dietzel, Ranae N [AGRON]" w:date="2017-06-13T13:32:00Z"/>
                <w:szCs w:val="20"/>
              </w:rPr>
            </w:pPr>
            <w:del w:id="653" w:author="Dietzel, Ranae N [AGRON]" w:date="2017-06-13T13:32:00Z">
              <w:r w:rsidRPr="00B901D7" w:rsidDel="00513FDC">
                <w:rPr>
                  <w:szCs w:val="20"/>
                </w:rPr>
                <w:delText>0.005</w:delText>
              </w:r>
            </w:del>
          </w:p>
        </w:tc>
        <w:tc>
          <w:tcPr>
            <w:tcW w:w="324" w:type="dxa"/>
            <w:noWrap/>
            <w:vAlign w:val="bottom"/>
            <w:hideMark/>
          </w:tcPr>
          <w:p w14:paraId="37B0B689" w14:textId="5773DA85" w:rsidR="00CE3A2F" w:rsidRPr="00B901D7" w:rsidDel="00513FDC" w:rsidRDefault="00CE3A2F" w:rsidP="00CE3A2F">
            <w:pPr>
              <w:rPr>
                <w:del w:id="654" w:author="Dietzel, Ranae N [AGRON]" w:date="2017-06-13T13:32:00Z"/>
                <w:szCs w:val="20"/>
              </w:rPr>
            </w:pPr>
            <w:del w:id="655" w:author="Dietzel, Ranae N [AGRON]" w:date="2017-06-13T13:32:00Z">
              <w:r w:rsidRPr="00B901D7" w:rsidDel="00513FDC">
                <w:rPr>
                  <w:szCs w:val="20"/>
                </w:rPr>
                <w:delText>b</w:delText>
              </w:r>
            </w:del>
          </w:p>
        </w:tc>
        <w:tc>
          <w:tcPr>
            <w:tcW w:w="630" w:type="dxa"/>
            <w:noWrap/>
            <w:vAlign w:val="bottom"/>
            <w:hideMark/>
          </w:tcPr>
          <w:p w14:paraId="115765D6" w14:textId="2DE3DE91" w:rsidR="00CE3A2F" w:rsidRPr="00B901D7" w:rsidDel="00513FDC" w:rsidRDefault="00CE3A2F">
            <w:pPr>
              <w:rPr>
                <w:del w:id="656" w:author="Dietzel, Ranae N [AGRON]" w:date="2017-06-13T13:32:00Z"/>
                <w:szCs w:val="20"/>
              </w:rPr>
            </w:pPr>
            <w:del w:id="657" w:author="Dietzel, Ranae N [AGRON]" w:date="2017-06-13T13:32:00Z">
              <w:r w:rsidRPr="00B901D7" w:rsidDel="00513FDC">
                <w:rPr>
                  <w:szCs w:val="20"/>
                </w:rPr>
                <w:delText>B</w:delText>
              </w:r>
            </w:del>
          </w:p>
        </w:tc>
        <w:tc>
          <w:tcPr>
            <w:tcW w:w="720" w:type="dxa"/>
            <w:noWrap/>
            <w:vAlign w:val="bottom"/>
            <w:hideMark/>
          </w:tcPr>
          <w:p w14:paraId="60EA81D5" w14:textId="7B4CE495" w:rsidR="00CE3A2F" w:rsidRPr="00B901D7" w:rsidDel="00513FDC" w:rsidRDefault="00CE3A2F" w:rsidP="00CE3A2F">
            <w:pPr>
              <w:rPr>
                <w:del w:id="658" w:author="Dietzel, Ranae N [AGRON]" w:date="2017-06-13T13:32:00Z"/>
                <w:szCs w:val="20"/>
              </w:rPr>
            </w:pPr>
            <w:del w:id="659" w:author="Dietzel, Ranae N [AGRON]" w:date="2017-06-13T13:32:00Z">
              <w:r w:rsidRPr="00B901D7" w:rsidDel="00513FDC">
                <w:rPr>
                  <w:szCs w:val="20"/>
                </w:rPr>
                <w:delText>0.019</w:delText>
              </w:r>
            </w:del>
          </w:p>
        </w:tc>
        <w:tc>
          <w:tcPr>
            <w:tcW w:w="405" w:type="dxa"/>
            <w:noWrap/>
            <w:vAlign w:val="bottom"/>
            <w:hideMark/>
          </w:tcPr>
          <w:p w14:paraId="1F839FF9" w14:textId="637F090B" w:rsidR="00CE3A2F" w:rsidRPr="00B901D7" w:rsidDel="00513FDC" w:rsidRDefault="00CE3A2F" w:rsidP="00CE3A2F">
            <w:pPr>
              <w:rPr>
                <w:del w:id="660" w:author="Dietzel, Ranae N [AGRON]" w:date="2017-06-13T13:32:00Z"/>
                <w:szCs w:val="20"/>
              </w:rPr>
            </w:pPr>
            <w:del w:id="661" w:author="Dietzel, Ranae N [AGRON]" w:date="2017-06-13T13:32:00Z">
              <w:r w:rsidRPr="00B901D7" w:rsidDel="00513FDC">
                <w:rPr>
                  <w:szCs w:val="20"/>
                </w:rPr>
                <w:delText>d</w:delText>
              </w:r>
            </w:del>
          </w:p>
        </w:tc>
        <w:tc>
          <w:tcPr>
            <w:tcW w:w="675" w:type="dxa"/>
            <w:noWrap/>
            <w:vAlign w:val="bottom"/>
            <w:hideMark/>
          </w:tcPr>
          <w:p w14:paraId="179CD3E6" w14:textId="37B0A044" w:rsidR="00CE3A2F" w:rsidRPr="00B901D7" w:rsidDel="00513FDC" w:rsidRDefault="00CE3A2F">
            <w:pPr>
              <w:rPr>
                <w:del w:id="662" w:author="Dietzel, Ranae N [AGRON]" w:date="2017-06-13T13:32:00Z"/>
                <w:szCs w:val="20"/>
              </w:rPr>
            </w:pPr>
            <w:del w:id="663" w:author="Dietzel, Ranae N [AGRON]" w:date="2017-06-13T13:32:00Z">
              <w:r w:rsidRPr="00B901D7" w:rsidDel="00513FDC">
                <w:rPr>
                  <w:szCs w:val="20"/>
                </w:rPr>
                <w:delText>A</w:delText>
              </w:r>
            </w:del>
          </w:p>
        </w:tc>
        <w:tc>
          <w:tcPr>
            <w:tcW w:w="720" w:type="dxa"/>
            <w:noWrap/>
            <w:vAlign w:val="bottom"/>
            <w:hideMark/>
          </w:tcPr>
          <w:p w14:paraId="7679DA1F" w14:textId="5C685813" w:rsidR="00CE3A2F" w:rsidRPr="00B901D7" w:rsidDel="00513FDC" w:rsidRDefault="00CE3A2F" w:rsidP="00CE3A2F">
            <w:pPr>
              <w:rPr>
                <w:del w:id="664" w:author="Dietzel, Ranae N [AGRON]" w:date="2017-06-13T13:32:00Z"/>
                <w:szCs w:val="20"/>
              </w:rPr>
            </w:pPr>
            <w:del w:id="665" w:author="Dietzel, Ranae N [AGRON]" w:date="2017-06-13T13:32:00Z">
              <w:r w:rsidRPr="00B901D7" w:rsidDel="00513FDC">
                <w:rPr>
                  <w:szCs w:val="20"/>
                </w:rPr>
                <w:delText>0.023</w:delText>
              </w:r>
            </w:del>
          </w:p>
        </w:tc>
        <w:tc>
          <w:tcPr>
            <w:tcW w:w="360" w:type="dxa"/>
            <w:noWrap/>
            <w:vAlign w:val="bottom"/>
            <w:hideMark/>
          </w:tcPr>
          <w:p w14:paraId="3BB1C09D" w14:textId="04561F61" w:rsidR="00CE3A2F" w:rsidRPr="00B901D7" w:rsidDel="00513FDC" w:rsidRDefault="00CE3A2F" w:rsidP="00CE3A2F">
            <w:pPr>
              <w:rPr>
                <w:del w:id="666" w:author="Dietzel, Ranae N [AGRON]" w:date="2017-06-13T13:32:00Z"/>
                <w:szCs w:val="20"/>
              </w:rPr>
            </w:pPr>
            <w:del w:id="667" w:author="Dietzel, Ranae N [AGRON]" w:date="2017-06-13T13:32:00Z">
              <w:r w:rsidRPr="00B901D7" w:rsidDel="00513FDC">
                <w:rPr>
                  <w:szCs w:val="20"/>
                </w:rPr>
                <w:delText>b</w:delText>
              </w:r>
            </w:del>
          </w:p>
        </w:tc>
        <w:tc>
          <w:tcPr>
            <w:tcW w:w="720" w:type="dxa"/>
            <w:noWrap/>
            <w:vAlign w:val="bottom"/>
            <w:hideMark/>
          </w:tcPr>
          <w:p w14:paraId="2D37097F" w14:textId="1C064633" w:rsidR="00CE3A2F" w:rsidRPr="00B901D7" w:rsidDel="00513FDC" w:rsidRDefault="00CE3A2F">
            <w:pPr>
              <w:rPr>
                <w:del w:id="668" w:author="Dietzel, Ranae N [AGRON]" w:date="2017-06-13T13:32:00Z"/>
                <w:szCs w:val="20"/>
              </w:rPr>
            </w:pPr>
            <w:del w:id="669" w:author="Dietzel, Ranae N [AGRON]" w:date="2017-06-13T13:32:00Z">
              <w:r w:rsidRPr="00B901D7" w:rsidDel="00513FDC">
                <w:rPr>
                  <w:szCs w:val="20"/>
                </w:rPr>
                <w:delText>A</w:delText>
              </w:r>
            </w:del>
          </w:p>
        </w:tc>
      </w:tr>
      <w:tr w:rsidR="00AD161F" w:rsidRPr="00CE3A2F" w:rsidDel="00513FDC" w14:paraId="0BD559DE" w14:textId="5DCC5B3C" w:rsidTr="00AD161F">
        <w:trPr>
          <w:trHeight w:val="288"/>
          <w:jc w:val="center"/>
          <w:del w:id="670" w:author="Dietzel, Ranae N [AGRON]" w:date="2017-06-13T13:32:00Z"/>
        </w:trPr>
        <w:tc>
          <w:tcPr>
            <w:tcW w:w="960" w:type="dxa"/>
            <w:vMerge/>
            <w:tcBorders>
              <w:bottom w:val="single" w:sz="4" w:space="0" w:color="auto"/>
            </w:tcBorders>
            <w:vAlign w:val="center"/>
            <w:hideMark/>
          </w:tcPr>
          <w:p w14:paraId="0AB1AEDE" w14:textId="54245A23" w:rsidR="00CE3A2F" w:rsidRPr="00B901D7" w:rsidDel="00513FDC" w:rsidRDefault="00CE3A2F">
            <w:pPr>
              <w:rPr>
                <w:del w:id="671" w:author="Dietzel, Ranae N [AGRON]" w:date="2017-06-13T13:32:00Z"/>
                <w:szCs w:val="20"/>
              </w:rPr>
            </w:pPr>
          </w:p>
        </w:tc>
        <w:tc>
          <w:tcPr>
            <w:tcW w:w="1020" w:type="dxa"/>
            <w:noWrap/>
            <w:vAlign w:val="bottom"/>
            <w:hideMark/>
          </w:tcPr>
          <w:p w14:paraId="5D8E20B6" w14:textId="2DDCB447" w:rsidR="00CE3A2F" w:rsidRPr="00B901D7" w:rsidDel="00513FDC" w:rsidRDefault="00CE3A2F" w:rsidP="00AD551C">
            <w:pPr>
              <w:jc w:val="center"/>
              <w:rPr>
                <w:del w:id="672" w:author="Dietzel, Ranae N [AGRON]" w:date="2017-06-13T13:32:00Z"/>
                <w:szCs w:val="20"/>
              </w:rPr>
            </w:pPr>
            <w:del w:id="673" w:author="Dietzel, Ranae N [AGRON]" w:date="2017-06-13T13:32:00Z">
              <w:r w:rsidRPr="00B901D7" w:rsidDel="00513FDC">
                <w:rPr>
                  <w:szCs w:val="20"/>
                </w:rPr>
                <w:delText>15-30</w:delText>
              </w:r>
            </w:del>
          </w:p>
        </w:tc>
        <w:tc>
          <w:tcPr>
            <w:tcW w:w="666" w:type="dxa"/>
            <w:noWrap/>
            <w:vAlign w:val="bottom"/>
            <w:hideMark/>
          </w:tcPr>
          <w:p w14:paraId="3089CA73" w14:textId="29BD0B53" w:rsidR="00CE3A2F" w:rsidRPr="00B901D7" w:rsidDel="00513FDC" w:rsidRDefault="00CE3A2F" w:rsidP="00CE3A2F">
            <w:pPr>
              <w:rPr>
                <w:del w:id="674" w:author="Dietzel, Ranae N [AGRON]" w:date="2017-06-13T13:32:00Z"/>
                <w:szCs w:val="20"/>
              </w:rPr>
            </w:pPr>
            <w:del w:id="675" w:author="Dietzel, Ranae N [AGRON]" w:date="2017-06-13T13:32:00Z">
              <w:r w:rsidRPr="00B901D7" w:rsidDel="00513FDC">
                <w:rPr>
                  <w:szCs w:val="20"/>
                </w:rPr>
                <w:delText>0.041</w:delText>
              </w:r>
            </w:del>
          </w:p>
        </w:tc>
        <w:tc>
          <w:tcPr>
            <w:tcW w:w="324" w:type="dxa"/>
            <w:noWrap/>
            <w:vAlign w:val="bottom"/>
            <w:hideMark/>
          </w:tcPr>
          <w:p w14:paraId="31285992" w14:textId="3DE7DF6A" w:rsidR="00CE3A2F" w:rsidRPr="00B901D7" w:rsidDel="00513FDC" w:rsidRDefault="00CE3A2F" w:rsidP="00CE3A2F">
            <w:pPr>
              <w:rPr>
                <w:del w:id="676" w:author="Dietzel, Ranae N [AGRON]" w:date="2017-06-13T13:32:00Z"/>
                <w:szCs w:val="20"/>
              </w:rPr>
            </w:pPr>
            <w:del w:id="677" w:author="Dietzel, Ranae N [AGRON]" w:date="2017-06-13T13:32:00Z">
              <w:r w:rsidRPr="00B901D7" w:rsidDel="00513FDC">
                <w:rPr>
                  <w:szCs w:val="20"/>
                </w:rPr>
                <w:delText>a</w:delText>
              </w:r>
            </w:del>
          </w:p>
        </w:tc>
        <w:tc>
          <w:tcPr>
            <w:tcW w:w="630" w:type="dxa"/>
            <w:noWrap/>
            <w:vAlign w:val="bottom"/>
            <w:hideMark/>
          </w:tcPr>
          <w:p w14:paraId="74010DED" w14:textId="631B16E6" w:rsidR="00CE3A2F" w:rsidRPr="00B901D7" w:rsidDel="00513FDC" w:rsidRDefault="00CE3A2F">
            <w:pPr>
              <w:rPr>
                <w:del w:id="678" w:author="Dietzel, Ranae N [AGRON]" w:date="2017-06-13T13:32:00Z"/>
                <w:szCs w:val="20"/>
              </w:rPr>
            </w:pPr>
            <w:del w:id="679" w:author="Dietzel, Ranae N [AGRON]" w:date="2017-06-13T13:32:00Z">
              <w:r w:rsidRPr="00B901D7" w:rsidDel="00513FDC">
                <w:rPr>
                  <w:szCs w:val="20"/>
                </w:rPr>
                <w:delText>D</w:delText>
              </w:r>
            </w:del>
          </w:p>
        </w:tc>
        <w:tc>
          <w:tcPr>
            <w:tcW w:w="720" w:type="dxa"/>
            <w:noWrap/>
            <w:vAlign w:val="bottom"/>
            <w:hideMark/>
          </w:tcPr>
          <w:p w14:paraId="67803FC5" w14:textId="3FD6ADAF" w:rsidR="00CE3A2F" w:rsidRPr="00B901D7" w:rsidDel="00513FDC" w:rsidRDefault="00CE3A2F" w:rsidP="00CE3A2F">
            <w:pPr>
              <w:rPr>
                <w:del w:id="680" w:author="Dietzel, Ranae N [AGRON]" w:date="2017-06-13T13:32:00Z"/>
                <w:szCs w:val="20"/>
              </w:rPr>
            </w:pPr>
            <w:del w:id="681" w:author="Dietzel, Ranae N [AGRON]" w:date="2017-06-13T13:32:00Z">
              <w:r w:rsidRPr="00B901D7" w:rsidDel="00513FDC">
                <w:rPr>
                  <w:szCs w:val="20"/>
                </w:rPr>
                <w:delText>0.086</w:delText>
              </w:r>
            </w:del>
          </w:p>
        </w:tc>
        <w:tc>
          <w:tcPr>
            <w:tcW w:w="405" w:type="dxa"/>
            <w:noWrap/>
            <w:vAlign w:val="bottom"/>
            <w:hideMark/>
          </w:tcPr>
          <w:p w14:paraId="3E1B6061" w14:textId="75DA6B01" w:rsidR="00CE3A2F" w:rsidRPr="00B901D7" w:rsidDel="00513FDC" w:rsidRDefault="00CE3A2F" w:rsidP="00CE3A2F">
            <w:pPr>
              <w:rPr>
                <w:del w:id="682" w:author="Dietzel, Ranae N [AGRON]" w:date="2017-06-13T13:32:00Z"/>
                <w:szCs w:val="20"/>
              </w:rPr>
            </w:pPr>
            <w:del w:id="683" w:author="Dietzel, Ranae N [AGRON]" w:date="2017-06-13T13:32:00Z">
              <w:r w:rsidRPr="00B901D7" w:rsidDel="00513FDC">
                <w:rPr>
                  <w:szCs w:val="20"/>
                </w:rPr>
                <w:delText>a</w:delText>
              </w:r>
            </w:del>
          </w:p>
        </w:tc>
        <w:tc>
          <w:tcPr>
            <w:tcW w:w="675" w:type="dxa"/>
            <w:noWrap/>
            <w:vAlign w:val="bottom"/>
            <w:hideMark/>
          </w:tcPr>
          <w:p w14:paraId="3B4D2DB9" w14:textId="7F4431DA" w:rsidR="00CE3A2F" w:rsidRPr="00B901D7" w:rsidDel="00513FDC" w:rsidRDefault="00CE3A2F">
            <w:pPr>
              <w:rPr>
                <w:del w:id="684" w:author="Dietzel, Ranae N [AGRON]" w:date="2017-06-13T13:32:00Z"/>
                <w:szCs w:val="20"/>
              </w:rPr>
            </w:pPr>
            <w:del w:id="685" w:author="Dietzel, Ranae N [AGRON]" w:date="2017-06-13T13:32:00Z">
              <w:r w:rsidRPr="00B901D7" w:rsidDel="00513FDC">
                <w:rPr>
                  <w:szCs w:val="20"/>
                </w:rPr>
                <w:delText>A</w:delText>
              </w:r>
            </w:del>
          </w:p>
        </w:tc>
        <w:tc>
          <w:tcPr>
            <w:tcW w:w="720" w:type="dxa"/>
            <w:noWrap/>
            <w:vAlign w:val="bottom"/>
            <w:hideMark/>
          </w:tcPr>
          <w:p w14:paraId="1ADFECCC" w14:textId="169E894A" w:rsidR="00CE3A2F" w:rsidRPr="00B901D7" w:rsidDel="00513FDC" w:rsidRDefault="00CE3A2F" w:rsidP="00CE3A2F">
            <w:pPr>
              <w:rPr>
                <w:del w:id="686" w:author="Dietzel, Ranae N [AGRON]" w:date="2017-06-13T13:32:00Z"/>
                <w:szCs w:val="20"/>
              </w:rPr>
            </w:pPr>
            <w:del w:id="687" w:author="Dietzel, Ranae N [AGRON]" w:date="2017-06-13T13:32:00Z">
              <w:r w:rsidRPr="00B901D7" w:rsidDel="00513FDC">
                <w:rPr>
                  <w:szCs w:val="20"/>
                </w:rPr>
                <w:delText>0.087</w:delText>
              </w:r>
            </w:del>
          </w:p>
        </w:tc>
        <w:tc>
          <w:tcPr>
            <w:tcW w:w="360" w:type="dxa"/>
            <w:noWrap/>
            <w:vAlign w:val="bottom"/>
            <w:hideMark/>
          </w:tcPr>
          <w:p w14:paraId="1B8C18BE" w14:textId="00340445" w:rsidR="00CE3A2F" w:rsidRPr="00B901D7" w:rsidDel="00513FDC" w:rsidRDefault="00CE3A2F" w:rsidP="00CE3A2F">
            <w:pPr>
              <w:rPr>
                <w:del w:id="688" w:author="Dietzel, Ranae N [AGRON]" w:date="2017-06-13T13:32:00Z"/>
                <w:szCs w:val="20"/>
              </w:rPr>
            </w:pPr>
            <w:del w:id="689" w:author="Dietzel, Ranae N [AGRON]" w:date="2017-06-13T13:32:00Z">
              <w:r w:rsidRPr="00B901D7" w:rsidDel="00513FDC">
                <w:rPr>
                  <w:szCs w:val="20"/>
                </w:rPr>
                <w:delText>a</w:delText>
              </w:r>
            </w:del>
          </w:p>
        </w:tc>
        <w:tc>
          <w:tcPr>
            <w:tcW w:w="720" w:type="dxa"/>
            <w:noWrap/>
            <w:vAlign w:val="bottom"/>
            <w:hideMark/>
          </w:tcPr>
          <w:p w14:paraId="689DE133" w14:textId="68C4B7CE" w:rsidR="00CE3A2F" w:rsidRPr="00B901D7" w:rsidDel="00513FDC" w:rsidRDefault="00CE3A2F">
            <w:pPr>
              <w:rPr>
                <w:del w:id="690" w:author="Dietzel, Ranae N [AGRON]" w:date="2017-06-13T13:32:00Z"/>
                <w:szCs w:val="20"/>
              </w:rPr>
            </w:pPr>
            <w:del w:id="691" w:author="Dietzel, Ranae N [AGRON]" w:date="2017-06-13T13:32:00Z">
              <w:r w:rsidRPr="00B901D7" w:rsidDel="00513FDC">
                <w:rPr>
                  <w:szCs w:val="20"/>
                </w:rPr>
                <w:delText>A</w:delText>
              </w:r>
            </w:del>
          </w:p>
        </w:tc>
      </w:tr>
      <w:tr w:rsidR="00AD161F" w:rsidRPr="00CE3A2F" w:rsidDel="00513FDC" w14:paraId="202B29E5" w14:textId="219E8E91" w:rsidTr="00AD161F">
        <w:trPr>
          <w:trHeight w:val="288"/>
          <w:jc w:val="center"/>
          <w:del w:id="692" w:author="Dietzel, Ranae N [AGRON]" w:date="2017-06-13T13:32:00Z"/>
        </w:trPr>
        <w:tc>
          <w:tcPr>
            <w:tcW w:w="960" w:type="dxa"/>
            <w:vMerge/>
            <w:tcBorders>
              <w:bottom w:val="single" w:sz="4" w:space="0" w:color="auto"/>
            </w:tcBorders>
            <w:vAlign w:val="center"/>
            <w:hideMark/>
          </w:tcPr>
          <w:p w14:paraId="12E54230" w14:textId="03D5013D" w:rsidR="00CE3A2F" w:rsidRPr="00B901D7" w:rsidDel="00513FDC" w:rsidRDefault="00CE3A2F">
            <w:pPr>
              <w:rPr>
                <w:del w:id="693" w:author="Dietzel, Ranae N [AGRON]" w:date="2017-06-13T13:32:00Z"/>
                <w:szCs w:val="20"/>
              </w:rPr>
            </w:pPr>
          </w:p>
        </w:tc>
        <w:tc>
          <w:tcPr>
            <w:tcW w:w="1020" w:type="dxa"/>
            <w:noWrap/>
            <w:vAlign w:val="bottom"/>
            <w:hideMark/>
          </w:tcPr>
          <w:p w14:paraId="0028E92F" w14:textId="3485D10A" w:rsidR="00CE3A2F" w:rsidRPr="00B901D7" w:rsidDel="00513FDC" w:rsidRDefault="00CE3A2F" w:rsidP="00AD551C">
            <w:pPr>
              <w:jc w:val="center"/>
              <w:rPr>
                <w:del w:id="694" w:author="Dietzel, Ranae N [AGRON]" w:date="2017-06-13T13:32:00Z"/>
                <w:szCs w:val="20"/>
              </w:rPr>
            </w:pPr>
            <w:del w:id="695" w:author="Dietzel, Ranae N [AGRON]" w:date="2017-06-13T13:32:00Z">
              <w:r w:rsidRPr="00B901D7" w:rsidDel="00513FDC">
                <w:rPr>
                  <w:szCs w:val="20"/>
                </w:rPr>
                <w:delText>30-60</w:delText>
              </w:r>
            </w:del>
          </w:p>
        </w:tc>
        <w:tc>
          <w:tcPr>
            <w:tcW w:w="666" w:type="dxa"/>
            <w:noWrap/>
            <w:vAlign w:val="bottom"/>
            <w:hideMark/>
          </w:tcPr>
          <w:p w14:paraId="3C8656F6" w14:textId="08DAD6C5" w:rsidR="00CE3A2F" w:rsidRPr="00B901D7" w:rsidDel="00513FDC" w:rsidRDefault="00CE3A2F" w:rsidP="00CE3A2F">
            <w:pPr>
              <w:rPr>
                <w:del w:id="696" w:author="Dietzel, Ranae N [AGRON]" w:date="2017-06-13T13:32:00Z"/>
                <w:szCs w:val="20"/>
              </w:rPr>
            </w:pPr>
            <w:del w:id="697" w:author="Dietzel, Ranae N [AGRON]" w:date="2017-06-13T13:32:00Z">
              <w:r w:rsidRPr="00B901D7" w:rsidDel="00513FDC">
                <w:rPr>
                  <w:szCs w:val="20"/>
                </w:rPr>
                <w:delText>0.041</w:delText>
              </w:r>
            </w:del>
          </w:p>
        </w:tc>
        <w:tc>
          <w:tcPr>
            <w:tcW w:w="324" w:type="dxa"/>
            <w:noWrap/>
            <w:vAlign w:val="bottom"/>
            <w:hideMark/>
          </w:tcPr>
          <w:p w14:paraId="08C2FFA0" w14:textId="6B7774FE" w:rsidR="00CE3A2F" w:rsidRPr="00B901D7" w:rsidDel="00513FDC" w:rsidRDefault="00CE3A2F" w:rsidP="00CE3A2F">
            <w:pPr>
              <w:rPr>
                <w:del w:id="698" w:author="Dietzel, Ranae N [AGRON]" w:date="2017-06-13T13:32:00Z"/>
                <w:szCs w:val="20"/>
              </w:rPr>
            </w:pPr>
            <w:del w:id="699" w:author="Dietzel, Ranae N [AGRON]" w:date="2017-06-13T13:32:00Z">
              <w:r w:rsidRPr="00B901D7" w:rsidDel="00513FDC">
                <w:rPr>
                  <w:szCs w:val="20"/>
                </w:rPr>
                <w:delText>a</w:delText>
              </w:r>
            </w:del>
          </w:p>
        </w:tc>
        <w:tc>
          <w:tcPr>
            <w:tcW w:w="630" w:type="dxa"/>
            <w:noWrap/>
            <w:vAlign w:val="bottom"/>
            <w:hideMark/>
          </w:tcPr>
          <w:p w14:paraId="3BD56056" w14:textId="2E07033E" w:rsidR="00CE3A2F" w:rsidRPr="00B901D7" w:rsidDel="00513FDC" w:rsidRDefault="00CE3A2F">
            <w:pPr>
              <w:rPr>
                <w:del w:id="700" w:author="Dietzel, Ranae N [AGRON]" w:date="2017-06-13T13:32:00Z"/>
                <w:szCs w:val="20"/>
              </w:rPr>
            </w:pPr>
            <w:del w:id="701" w:author="Dietzel, Ranae N [AGRON]" w:date="2017-06-13T13:32:00Z">
              <w:r w:rsidRPr="00B901D7" w:rsidDel="00513FDC">
                <w:rPr>
                  <w:szCs w:val="20"/>
                </w:rPr>
                <w:delText>B</w:delText>
              </w:r>
            </w:del>
          </w:p>
        </w:tc>
        <w:tc>
          <w:tcPr>
            <w:tcW w:w="720" w:type="dxa"/>
            <w:noWrap/>
            <w:vAlign w:val="bottom"/>
            <w:hideMark/>
          </w:tcPr>
          <w:p w14:paraId="03DD9A76" w14:textId="462573C3" w:rsidR="00CE3A2F" w:rsidRPr="00B901D7" w:rsidDel="00513FDC" w:rsidRDefault="00CE3A2F" w:rsidP="00CE3A2F">
            <w:pPr>
              <w:rPr>
                <w:del w:id="702" w:author="Dietzel, Ranae N [AGRON]" w:date="2017-06-13T13:32:00Z"/>
                <w:szCs w:val="20"/>
              </w:rPr>
            </w:pPr>
            <w:del w:id="703" w:author="Dietzel, Ranae N [AGRON]" w:date="2017-06-13T13:32:00Z">
              <w:r w:rsidRPr="00B901D7" w:rsidDel="00513FDC">
                <w:rPr>
                  <w:szCs w:val="20"/>
                </w:rPr>
                <w:delText>0.052</w:delText>
              </w:r>
            </w:del>
          </w:p>
        </w:tc>
        <w:tc>
          <w:tcPr>
            <w:tcW w:w="405" w:type="dxa"/>
            <w:noWrap/>
            <w:vAlign w:val="bottom"/>
            <w:hideMark/>
          </w:tcPr>
          <w:p w14:paraId="677B64D3" w14:textId="40388510" w:rsidR="00CE3A2F" w:rsidRPr="00B901D7" w:rsidDel="00513FDC" w:rsidRDefault="00CE3A2F" w:rsidP="00CE3A2F">
            <w:pPr>
              <w:rPr>
                <w:del w:id="704" w:author="Dietzel, Ranae N [AGRON]" w:date="2017-06-13T13:32:00Z"/>
                <w:szCs w:val="20"/>
              </w:rPr>
            </w:pPr>
            <w:del w:id="705" w:author="Dietzel, Ranae N [AGRON]" w:date="2017-06-13T13:32:00Z">
              <w:r w:rsidRPr="00B901D7" w:rsidDel="00513FDC">
                <w:rPr>
                  <w:szCs w:val="20"/>
                </w:rPr>
                <w:delText>c</w:delText>
              </w:r>
            </w:del>
          </w:p>
        </w:tc>
        <w:tc>
          <w:tcPr>
            <w:tcW w:w="675" w:type="dxa"/>
            <w:noWrap/>
            <w:vAlign w:val="bottom"/>
            <w:hideMark/>
          </w:tcPr>
          <w:p w14:paraId="03D7E931" w14:textId="12D7DCA6" w:rsidR="00CE3A2F" w:rsidRPr="00B901D7" w:rsidDel="00513FDC" w:rsidRDefault="00CE3A2F">
            <w:pPr>
              <w:rPr>
                <w:del w:id="706" w:author="Dietzel, Ranae N [AGRON]" w:date="2017-06-13T13:32:00Z"/>
                <w:szCs w:val="20"/>
              </w:rPr>
            </w:pPr>
            <w:del w:id="707" w:author="Dietzel, Ranae N [AGRON]" w:date="2017-06-13T13:32:00Z">
              <w:r w:rsidRPr="00B901D7" w:rsidDel="00513FDC">
                <w:rPr>
                  <w:szCs w:val="20"/>
                </w:rPr>
                <w:delText>A</w:delText>
              </w:r>
            </w:del>
          </w:p>
        </w:tc>
        <w:tc>
          <w:tcPr>
            <w:tcW w:w="720" w:type="dxa"/>
            <w:noWrap/>
            <w:vAlign w:val="bottom"/>
            <w:hideMark/>
          </w:tcPr>
          <w:p w14:paraId="0D19BDEB" w14:textId="57B35707" w:rsidR="00CE3A2F" w:rsidRPr="00B901D7" w:rsidDel="00513FDC" w:rsidRDefault="00CE3A2F" w:rsidP="00CE3A2F">
            <w:pPr>
              <w:rPr>
                <w:del w:id="708" w:author="Dietzel, Ranae N [AGRON]" w:date="2017-06-13T13:32:00Z"/>
                <w:szCs w:val="20"/>
              </w:rPr>
            </w:pPr>
            <w:del w:id="709" w:author="Dietzel, Ranae N [AGRON]" w:date="2017-06-13T13:32:00Z">
              <w:r w:rsidRPr="00B901D7" w:rsidDel="00513FDC">
                <w:rPr>
                  <w:szCs w:val="20"/>
                </w:rPr>
                <w:delText>0.022</w:delText>
              </w:r>
            </w:del>
          </w:p>
        </w:tc>
        <w:tc>
          <w:tcPr>
            <w:tcW w:w="360" w:type="dxa"/>
            <w:noWrap/>
            <w:vAlign w:val="bottom"/>
            <w:hideMark/>
          </w:tcPr>
          <w:p w14:paraId="2F978DEE" w14:textId="2B9B5B2C" w:rsidR="00CE3A2F" w:rsidRPr="00B901D7" w:rsidDel="00513FDC" w:rsidRDefault="00CE3A2F" w:rsidP="00CE3A2F">
            <w:pPr>
              <w:rPr>
                <w:del w:id="710" w:author="Dietzel, Ranae N [AGRON]" w:date="2017-06-13T13:32:00Z"/>
                <w:szCs w:val="20"/>
              </w:rPr>
            </w:pPr>
            <w:del w:id="711" w:author="Dietzel, Ranae N [AGRON]" w:date="2017-06-13T13:32:00Z">
              <w:r w:rsidRPr="00B901D7" w:rsidDel="00513FDC">
                <w:rPr>
                  <w:szCs w:val="20"/>
                </w:rPr>
                <w:delText>b</w:delText>
              </w:r>
            </w:del>
          </w:p>
        </w:tc>
        <w:tc>
          <w:tcPr>
            <w:tcW w:w="720" w:type="dxa"/>
            <w:noWrap/>
            <w:vAlign w:val="bottom"/>
            <w:hideMark/>
          </w:tcPr>
          <w:p w14:paraId="642CA7B8" w14:textId="24C7D762" w:rsidR="00CE3A2F" w:rsidRPr="00B901D7" w:rsidDel="00513FDC" w:rsidRDefault="00CE3A2F">
            <w:pPr>
              <w:rPr>
                <w:del w:id="712" w:author="Dietzel, Ranae N [AGRON]" w:date="2017-06-13T13:32:00Z"/>
                <w:szCs w:val="20"/>
              </w:rPr>
            </w:pPr>
            <w:del w:id="713" w:author="Dietzel, Ranae N [AGRON]" w:date="2017-06-13T13:32:00Z">
              <w:r w:rsidRPr="00B901D7" w:rsidDel="00513FDC">
                <w:rPr>
                  <w:szCs w:val="20"/>
                </w:rPr>
                <w:delText>C</w:delText>
              </w:r>
            </w:del>
          </w:p>
        </w:tc>
      </w:tr>
      <w:tr w:rsidR="00AD161F" w:rsidRPr="00CE3A2F" w:rsidDel="00513FDC" w14:paraId="1D7561DC" w14:textId="247D911C" w:rsidTr="00AD161F">
        <w:trPr>
          <w:trHeight w:val="300"/>
          <w:jc w:val="center"/>
          <w:del w:id="714" w:author="Dietzel, Ranae N [AGRON]" w:date="2017-06-13T13:32:00Z"/>
        </w:trPr>
        <w:tc>
          <w:tcPr>
            <w:tcW w:w="960" w:type="dxa"/>
            <w:vMerge/>
            <w:tcBorders>
              <w:bottom w:val="single" w:sz="4" w:space="0" w:color="auto"/>
            </w:tcBorders>
            <w:vAlign w:val="center"/>
            <w:hideMark/>
          </w:tcPr>
          <w:p w14:paraId="32F2E6D2" w14:textId="5AD0117D" w:rsidR="00CE3A2F" w:rsidRPr="00B901D7" w:rsidDel="00513FDC" w:rsidRDefault="00CE3A2F">
            <w:pPr>
              <w:rPr>
                <w:del w:id="715" w:author="Dietzel, Ranae N [AGRON]" w:date="2017-06-13T13:32:00Z"/>
                <w:szCs w:val="20"/>
              </w:rPr>
            </w:pPr>
          </w:p>
        </w:tc>
        <w:tc>
          <w:tcPr>
            <w:tcW w:w="1020" w:type="dxa"/>
            <w:tcBorders>
              <w:bottom w:val="single" w:sz="4" w:space="0" w:color="auto"/>
            </w:tcBorders>
            <w:noWrap/>
            <w:vAlign w:val="bottom"/>
            <w:hideMark/>
          </w:tcPr>
          <w:p w14:paraId="2B8DDBB5" w14:textId="3F473B09" w:rsidR="00CE3A2F" w:rsidRPr="00B901D7" w:rsidDel="00513FDC" w:rsidRDefault="00CE3A2F" w:rsidP="00AD551C">
            <w:pPr>
              <w:jc w:val="center"/>
              <w:rPr>
                <w:del w:id="716" w:author="Dietzel, Ranae N [AGRON]" w:date="2017-06-13T13:32:00Z"/>
                <w:szCs w:val="20"/>
              </w:rPr>
            </w:pPr>
            <w:del w:id="717" w:author="Dietzel, Ranae N [AGRON]" w:date="2017-06-13T13:32:00Z">
              <w:r w:rsidRPr="00B901D7" w:rsidDel="00513FDC">
                <w:rPr>
                  <w:szCs w:val="20"/>
                </w:rPr>
                <w:delText>60-100</w:delText>
              </w:r>
            </w:del>
          </w:p>
        </w:tc>
        <w:tc>
          <w:tcPr>
            <w:tcW w:w="666" w:type="dxa"/>
            <w:tcBorders>
              <w:bottom w:val="single" w:sz="4" w:space="0" w:color="auto"/>
            </w:tcBorders>
            <w:noWrap/>
            <w:vAlign w:val="bottom"/>
            <w:hideMark/>
          </w:tcPr>
          <w:p w14:paraId="7C328B49" w14:textId="520C0317" w:rsidR="00CE3A2F" w:rsidRPr="00B901D7" w:rsidDel="00513FDC" w:rsidRDefault="00CE3A2F" w:rsidP="00CE3A2F">
            <w:pPr>
              <w:rPr>
                <w:del w:id="718" w:author="Dietzel, Ranae N [AGRON]" w:date="2017-06-13T13:32:00Z"/>
                <w:szCs w:val="20"/>
              </w:rPr>
            </w:pPr>
            <w:del w:id="719" w:author="Dietzel, Ranae N [AGRON]" w:date="2017-06-13T13:32:00Z">
              <w:r w:rsidRPr="00B901D7" w:rsidDel="00513FDC">
                <w:rPr>
                  <w:szCs w:val="20"/>
                </w:rPr>
                <w:delText>0.045</w:delText>
              </w:r>
            </w:del>
          </w:p>
        </w:tc>
        <w:tc>
          <w:tcPr>
            <w:tcW w:w="324" w:type="dxa"/>
            <w:tcBorders>
              <w:bottom w:val="single" w:sz="4" w:space="0" w:color="auto"/>
            </w:tcBorders>
            <w:noWrap/>
            <w:vAlign w:val="bottom"/>
            <w:hideMark/>
          </w:tcPr>
          <w:p w14:paraId="3A167C3C" w14:textId="61800BC0" w:rsidR="00CE3A2F" w:rsidRPr="00B901D7" w:rsidDel="00513FDC" w:rsidRDefault="00CE3A2F" w:rsidP="00CE3A2F">
            <w:pPr>
              <w:rPr>
                <w:del w:id="720" w:author="Dietzel, Ranae N [AGRON]" w:date="2017-06-13T13:32:00Z"/>
                <w:szCs w:val="20"/>
              </w:rPr>
            </w:pPr>
            <w:del w:id="721" w:author="Dietzel, Ranae N [AGRON]" w:date="2017-06-13T13:32:00Z">
              <w:r w:rsidRPr="00B901D7" w:rsidDel="00513FDC">
                <w:rPr>
                  <w:szCs w:val="20"/>
                </w:rPr>
                <w:delText>a</w:delText>
              </w:r>
            </w:del>
          </w:p>
        </w:tc>
        <w:tc>
          <w:tcPr>
            <w:tcW w:w="630" w:type="dxa"/>
            <w:tcBorders>
              <w:bottom w:val="single" w:sz="4" w:space="0" w:color="auto"/>
            </w:tcBorders>
            <w:noWrap/>
            <w:vAlign w:val="bottom"/>
            <w:hideMark/>
          </w:tcPr>
          <w:p w14:paraId="0BA8E86F" w14:textId="71EB53DE" w:rsidR="00CE3A2F" w:rsidRPr="00B901D7" w:rsidDel="00513FDC" w:rsidRDefault="00CE3A2F">
            <w:pPr>
              <w:rPr>
                <w:del w:id="722" w:author="Dietzel, Ranae N [AGRON]" w:date="2017-06-13T13:32:00Z"/>
                <w:szCs w:val="20"/>
              </w:rPr>
            </w:pPr>
            <w:del w:id="723" w:author="Dietzel, Ranae N [AGRON]" w:date="2017-06-13T13:32:00Z">
              <w:r w:rsidRPr="00B901D7" w:rsidDel="00513FDC">
                <w:rPr>
                  <w:szCs w:val="20"/>
                </w:rPr>
                <w:delText>C</w:delText>
              </w:r>
            </w:del>
          </w:p>
        </w:tc>
        <w:tc>
          <w:tcPr>
            <w:tcW w:w="720" w:type="dxa"/>
            <w:tcBorders>
              <w:bottom w:val="single" w:sz="4" w:space="0" w:color="auto"/>
            </w:tcBorders>
            <w:noWrap/>
            <w:vAlign w:val="bottom"/>
            <w:hideMark/>
          </w:tcPr>
          <w:p w14:paraId="69E9AD9C" w14:textId="74D193EC" w:rsidR="00CE3A2F" w:rsidRPr="00B901D7" w:rsidDel="00513FDC" w:rsidRDefault="00CE3A2F" w:rsidP="00CE3A2F">
            <w:pPr>
              <w:rPr>
                <w:del w:id="724" w:author="Dietzel, Ranae N [AGRON]" w:date="2017-06-13T13:32:00Z"/>
                <w:szCs w:val="20"/>
              </w:rPr>
            </w:pPr>
            <w:del w:id="725" w:author="Dietzel, Ranae N [AGRON]" w:date="2017-06-13T13:32:00Z">
              <w:r w:rsidRPr="00B901D7" w:rsidDel="00513FDC">
                <w:rPr>
                  <w:szCs w:val="20"/>
                </w:rPr>
                <w:delText>0.074</w:delText>
              </w:r>
            </w:del>
          </w:p>
        </w:tc>
        <w:tc>
          <w:tcPr>
            <w:tcW w:w="405" w:type="dxa"/>
            <w:tcBorders>
              <w:bottom w:val="single" w:sz="4" w:space="0" w:color="auto"/>
            </w:tcBorders>
            <w:noWrap/>
            <w:vAlign w:val="bottom"/>
            <w:hideMark/>
          </w:tcPr>
          <w:p w14:paraId="44B617DB" w14:textId="45D55D44" w:rsidR="00CE3A2F" w:rsidRPr="00B901D7" w:rsidDel="00513FDC" w:rsidRDefault="00CE3A2F" w:rsidP="00CE3A2F">
            <w:pPr>
              <w:rPr>
                <w:del w:id="726" w:author="Dietzel, Ranae N [AGRON]" w:date="2017-06-13T13:32:00Z"/>
                <w:szCs w:val="20"/>
              </w:rPr>
            </w:pPr>
            <w:del w:id="727" w:author="Dietzel, Ranae N [AGRON]" w:date="2017-06-13T13:32:00Z">
              <w:r w:rsidRPr="00B901D7" w:rsidDel="00513FDC">
                <w:rPr>
                  <w:szCs w:val="20"/>
                </w:rPr>
                <w:delText>b</w:delText>
              </w:r>
            </w:del>
          </w:p>
        </w:tc>
        <w:tc>
          <w:tcPr>
            <w:tcW w:w="675" w:type="dxa"/>
            <w:tcBorders>
              <w:bottom w:val="single" w:sz="4" w:space="0" w:color="auto"/>
            </w:tcBorders>
            <w:noWrap/>
            <w:vAlign w:val="bottom"/>
            <w:hideMark/>
          </w:tcPr>
          <w:p w14:paraId="18BE12C3" w14:textId="1B50AB7D" w:rsidR="00CE3A2F" w:rsidRPr="00B901D7" w:rsidDel="00513FDC" w:rsidRDefault="00CE3A2F">
            <w:pPr>
              <w:rPr>
                <w:del w:id="728" w:author="Dietzel, Ranae N [AGRON]" w:date="2017-06-13T13:32:00Z"/>
                <w:szCs w:val="20"/>
              </w:rPr>
            </w:pPr>
            <w:del w:id="729" w:author="Dietzel, Ranae N [AGRON]" w:date="2017-06-13T13:32:00Z">
              <w:r w:rsidRPr="00B901D7" w:rsidDel="00513FDC">
                <w:rPr>
                  <w:szCs w:val="20"/>
                </w:rPr>
                <w:delText>B</w:delText>
              </w:r>
            </w:del>
          </w:p>
        </w:tc>
        <w:tc>
          <w:tcPr>
            <w:tcW w:w="720" w:type="dxa"/>
            <w:tcBorders>
              <w:bottom w:val="single" w:sz="4" w:space="0" w:color="auto"/>
            </w:tcBorders>
            <w:noWrap/>
            <w:vAlign w:val="bottom"/>
            <w:hideMark/>
          </w:tcPr>
          <w:p w14:paraId="4EE29363" w14:textId="38EA07F4" w:rsidR="00CE3A2F" w:rsidRPr="00B901D7" w:rsidDel="00513FDC" w:rsidRDefault="00CE3A2F" w:rsidP="00CE3A2F">
            <w:pPr>
              <w:rPr>
                <w:del w:id="730" w:author="Dietzel, Ranae N [AGRON]" w:date="2017-06-13T13:32:00Z"/>
                <w:szCs w:val="20"/>
              </w:rPr>
            </w:pPr>
            <w:del w:id="731" w:author="Dietzel, Ranae N [AGRON]" w:date="2017-06-13T13:32:00Z">
              <w:r w:rsidRPr="00B901D7" w:rsidDel="00513FDC">
                <w:rPr>
                  <w:szCs w:val="20"/>
                </w:rPr>
                <w:delText>0.087</w:delText>
              </w:r>
            </w:del>
          </w:p>
        </w:tc>
        <w:tc>
          <w:tcPr>
            <w:tcW w:w="360" w:type="dxa"/>
            <w:tcBorders>
              <w:bottom w:val="single" w:sz="4" w:space="0" w:color="auto"/>
            </w:tcBorders>
            <w:noWrap/>
            <w:vAlign w:val="bottom"/>
            <w:hideMark/>
          </w:tcPr>
          <w:p w14:paraId="653D20EB" w14:textId="7E8051EF" w:rsidR="00CE3A2F" w:rsidRPr="00B901D7" w:rsidDel="00513FDC" w:rsidRDefault="00CE3A2F" w:rsidP="00CE3A2F">
            <w:pPr>
              <w:rPr>
                <w:del w:id="732" w:author="Dietzel, Ranae N [AGRON]" w:date="2017-06-13T13:32:00Z"/>
                <w:szCs w:val="20"/>
              </w:rPr>
            </w:pPr>
            <w:del w:id="733" w:author="Dietzel, Ranae N [AGRON]" w:date="2017-06-13T13:32:00Z">
              <w:r w:rsidRPr="00B901D7" w:rsidDel="00513FDC">
                <w:rPr>
                  <w:szCs w:val="20"/>
                </w:rPr>
                <w:delText>a</w:delText>
              </w:r>
            </w:del>
          </w:p>
        </w:tc>
        <w:tc>
          <w:tcPr>
            <w:tcW w:w="720" w:type="dxa"/>
            <w:tcBorders>
              <w:bottom w:val="single" w:sz="4" w:space="0" w:color="auto"/>
            </w:tcBorders>
            <w:noWrap/>
            <w:vAlign w:val="bottom"/>
            <w:hideMark/>
          </w:tcPr>
          <w:p w14:paraId="7524BD0C" w14:textId="361D7E28" w:rsidR="00CE3A2F" w:rsidRPr="00B901D7" w:rsidDel="00513FDC" w:rsidRDefault="00CE3A2F">
            <w:pPr>
              <w:rPr>
                <w:del w:id="734" w:author="Dietzel, Ranae N [AGRON]" w:date="2017-06-13T13:32:00Z"/>
                <w:szCs w:val="20"/>
              </w:rPr>
            </w:pPr>
            <w:del w:id="735" w:author="Dietzel, Ranae N [AGRON]" w:date="2017-06-13T13:32:00Z">
              <w:r w:rsidRPr="00B901D7" w:rsidDel="00513FDC">
                <w:rPr>
                  <w:szCs w:val="20"/>
                </w:rPr>
                <w:delText>A</w:delText>
              </w:r>
            </w:del>
          </w:p>
        </w:tc>
      </w:tr>
    </w:tbl>
    <w:p w14:paraId="177C3053" w14:textId="010183EB" w:rsidR="001A0DC0" w:rsidDel="00513FDC" w:rsidRDefault="001A0DC0" w:rsidP="00532388">
      <w:pPr>
        <w:rPr>
          <w:del w:id="736" w:author="Dietzel, Ranae N [AGRON]" w:date="2017-06-13T13:32:00Z"/>
          <w:szCs w:val="20"/>
        </w:rPr>
      </w:pPr>
    </w:p>
    <w:p w14:paraId="701A572F" w14:textId="4C3BB72E" w:rsidR="00532388" w:rsidDel="00513FDC" w:rsidRDefault="00532388" w:rsidP="00532388">
      <w:pPr>
        <w:rPr>
          <w:del w:id="737" w:author="Dietzel, Ranae N [AGRON]" w:date="2017-06-13T13:33:00Z"/>
          <w:noProof/>
          <w:szCs w:val="20"/>
        </w:rPr>
      </w:pPr>
    </w:p>
    <w:p w14:paraId="3497408F" w14:textId="37EED18A" w:rsidR="00FB6429" w:rsidRPr="00532388" w:rsidDel="00513FDC" w:rsidRDefault="00FB6429" w:rsidP="00532388">
      <w:pPr>
        <w:rPr>
          <w:del w:id="738" w:author="Dietzel, Ranae N [AGRON]" w:date="2017-06-13T13:33:00Z"/>
          <w:noProof/>
          <w:szCs w:val="20"/>
        </w:rPr>
      </w:pPr>
    </w:p>
    <w:p w14:paraId="3D8FA095" w14:textId="6971CF7D" w:rsidR="00532388" w:rsidRPr="00532388" w:rsidDel="00513FDC" w:rsidRDefault="00532388" w:rsidP="00532388">
      <w:pPr>
        <w:rPr>
          <w:del w:id="739" w:author="Dietzel, Ranae N [AGRON]" w:date="2017-06-13T13:33:00Z"/>
          <w:szCs w:val="20"/>
        </w:rPr>
      </w:pPr>
    </w:p>
    <w:p w14:paraId="4F773DBC" w14:textId="77777777" w:rsidR="00513FDC" w:rsidRDefault="00513FDC" w:rsidP="00532388">
      <w:pPr>
        <w:rPr>
          <w:ins w:id="740" w:author="Dietzel, Ranae N [AGRON]" w:date="2017-06-13T13:33:00Z"/>
          <w:szCs w:val="20"/>
        </w:rPr>
      </w:pPr>
    </w:p>
    <w:p w14:paraId="4A104D5E" w14:textId="28152D4A" w:rsidR="00532388" w:rsidRPr="00532388" w:rsidRDefault="00532388" w:rsidP="00532388">
      <w:pPr>
        <w:rPr>
          <w:szCs w:val="20"/>
        </w:rPr>
      </w:pPr>
      <w:r w:rsidRPr="00532388">
        <w:rPr>
          <w:szCs w:val="20"/>
        </w:rPr>
        <w:t xml:space="preserve">Prairie rooting systems </w:t>
      </w:r>
      <w:proofErr w:type="gramStart"/>
      <w:r w:rsidRPr="00532388">
        <w:rPr>
          <w:szCs w:val="20"/>
        </w:rPr>
        <w:t>were established</w:t>
      </w:r>
      <w:proofErr w:type="gramEnd"/>
      <w:r w:rsidRPr="00532388">
        <w:rPr>
          <w:szCs w:val="20"/>
        </w:rPr>
        <w:t xml:space="preserve">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w:t>
      </w:r>
      <w:r w:rsidR="00D73EC2">
        <w:rPr>
          <w:szCs w:val="20"/>
        </w:rPr>
        <w:t xml:space="preserve"> environmental conditions (Fig A</w:t>
      </w:r>
      <w:r w:rsidRPr="00532388">
        <w:rPr>
          <w:szCs w:val="20"/>
        </w:rPr>
        <w:t>1</w:t>
      </w:r>
      <w:r w:rsidR="00F03621">
        <w:rPr>
          <w:szCs w:val="20"/>
        </w:rPr>
        <w:t>-A3</w:t>
      </w:r>
      <w:r w:rsidRPr="00532388">
        <w:rPr>
          <w:szCs w:val="20"/>
        </w:rPr>
        <w:t xml:space="preserve">). The next soil layer, from 5-15 cm, had the </w:t>
      </w:r>
      <w:r w:rsidRPr="00532388">
        <w:rPr>
          <w:szCs w:val="20"/>
        </w:rPr>
        <w:lastRenderedPageBreak/>
        <w:t xml:space="preserve">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w:t>
      </w:r>
      <w:proofErr w:type="gramStart"/>
      <w:r w:rsidRPr="00532388">
        <w:rPr>
          <w:szCs w:val="20"/>
        </w:rPr>
        <w:t>maize root pool accumulation</w:t>
      </w:r>
      <w:proofErr w:type="gramEnd"/>
      <w:r w:rsidRPr="00532388">
        <w:rPr>
          <w:szCs w:val="20"/>
        </w:rPr>
        <w:t xml:space="preserve">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1082BF54" w:rsidR="00532388" w:rsidRPr="00532388" w:rsidRDefault="0030714C" w:rsidP="00532388">
      <w:pPr>
        <w:rPr>
          <w:szCs w:val="20"/>
        </w:rPr>
      </w:pPr>
      <w:r>
        <w:rPr>
          <w:szCs w:val="20"/>
        </w:rPr>
        <w:t xml:space="preserve">Table </w:t>
      </w:r>
      <w:ins w:id="741" w:author="Dietzel, Ranae N [AGRON]" w:date="2017-06-13T13:32:00Z">
        <w:r w:rsidR="00513FDC">
          <w:rPr>
            <w:szCs w:val="20"/>
          </w:rPr>
          <w:t>3</w:t>
        </w:r>
      </w:ins>
      <w:del w:id="742" w:author="Dietzel, Ranae N [AGRON]" w:date="2017-06-13T13:32:00Z">
        <w:r w:rsidDel="00513FDC">
          <w:rPr>
            <w:szCs w:val="20"/>
          </w:rPr>
          <w:delText>4</w:delText>
        </w:r>
      </w:del>
      <w:r w:rsidR="00532388" w:rsidRPr="00532388">
        <w:rPr>
          <w:szCs w:val="20"/>
        </w:rPr>
        <w:t xml:space="preserve">. Root turnover at 0-30 cm.  </w:t>
      </w:r>
    </w:p>
    <w:tbl>
      <w:tblPr>
        <w:tblW w:w="3262" w:type="pct"/>
        <w:tblLayout w:type="fixed"/>
        <w:tblLook w:val="07E0" w:firstRow="1" w:lastRow="1" w:firstColumn="1" w:lastColumn="1" w:noHBand="1" w:noVBand="1"/>
        <w:tblCaption w:val="Root pool decomposition, masses in g/m^2"/>
        <w:tblPrChange w:id="743" w:author="Dietzel, Ranae N [AGRON]" w:date="2017-06-13T15:33:00Z">
          <w:tblPr>
            <w:tblW w:w="3703" w:type="pct"/>
            <w:tblLayout w:type="fixed"/>
            <w:tblLook w:val="07E0" w:firstRow="1" w:lastRow="1" w:firstColumn="1" w:lastColumn="1" w:noHBand="1" w:noVBand="1"/>
            <w:tblCaption w:val="Root pool decomposition, masses in g/m^2"/>
          </w:tblPr>
        </w:tblPrChange>
      </w:tblPr>
      <w:tblGrid>
        <w:gridCol w:w="818"/>
        <w:gridCol w:w="2665"/>
        <w:gridCol w:w="1017"/>
        <w:gridCol w:w="991"/>
        <w:gridCol w:w="590"/>
        <w:gridCol w:w="965"/>
        <w:tblGridChange w:id="744">
          <w:tblGrid>
            <w:gridCol w:w="817"/>
            <w:gridCol w:w="2665"/>
            <w:gridCol w:w="953"/>
            <w:gridCol w:w="952"/>
            <w:gridCol w:w="693"/>
            <w:gridCol w:w="966"/>
          </w:tblGrid>
        </w:tblGridChange>
      </w:tblGrid>
      <w:tr w:rsidR="00B17AB0" w14:paraId="2C7A1CC7" w14:textId="77777777" w:rsidTr="00971CB0">
        <w:tc>
          <w:tcPr>
            <w:tcW w:w="580" w:type="pct"/>
            <w:tcBorders>
              <w:top w:val="nil"/>
              <w:left w:val="nil"/>
              <w:bottom w:val="single" w:sz="2" w:space="0" w:color="auto"/>
              <w:right w:val="nil"/>
            </w:tcBorders>
            <w:vAlign w:val="bottom"/>
            <w:tcPrChange w:id="745" w:author="Dietzel, Ranae N [AGRON]" w:date="2017-06-13T15:33:00Z">
              <w:tcPr>
                <w:tcW w:w="511" w:type="pct"/>
                <w:tcBorders>
                  <w:top w:val="nil"/>
                  <w:left w:val="nil"/>
                  <w:bottom w:val="single" w:sz="2" w:space="0" w:color="auto"/>
                  <w:right w:val="nil"/>
                </w:tcBorders>
                <w:vAlign w:val="bottom"/>
              </w:tcPr>
            </w:tcPrChange>
          </w:tcPr>
          <w:p w14:paraId="6F34D066" w14:textId="2517EA4D" w:rsidR="00B17AB0" w:rsidRPr="00B901D7" w:rsidRDefault="00B17AB0" w:rsidP="00CF0992">
            <w:pPr>
              <w:pStyle w:val="Compact"/>
              <w:jc w:val="center"/>
              <w:rPr>
                <w:sz w:val="20"/>
                <w:szCs w:val="20"/>
              </w:rPr>
            </w:pPr>
            <w:r w:rsidRPr="00B901D7">
              <w:rPr>
                <w:sz w:val="20"/>
                <w:szCs w:val="20"/>
              </w:rPr>
              <w:t>Year</w:t>
            </w:r>
          </w:p>
        </w:tc>
        <w:tc>
          <w:tcPr>
            <w:tcW w:w="1891" w:type="pct"/>
            <w:tcBorders>
              <w:top w:val="nil"/>
              <w:left w:val="nil"/>
              <w:bottom w:val="single" w:sz="2" w:space="0" w:color="auto"/>
              <w:right w:val="nil"/>
            </w:tcBorders>
            <w:vAlign w:val="bottom"/>
            <w:hideMark/>
            <w:tcPrChange w:id="746" w:author="Dietzel, Ranae N [AGRON]" w:date="2017-06-13T15:33:00Z">
              <w:tcPr>
                <w:tcW w:w="1666" w:type="pct"/>
                <w:tcBorders>
                  <w:top w:val="nil"/>
                  <w:left w:val="nil"/>
                  <w:bottom w:val="single" w:sz="2" w:space="0" w:color="auto"/>
                  <w:right w:val="nil"/>
                </w:tcBorders>
                <w:vAlign w:val="bottom"/>
                <w:hideMark/>
              </w:tcPr>
            </w:tcPrChange>
          </w:tcPr>
          <w:p w14:paraId="3848C3F9" w14:textId="13744983" w:rsidR="00B17AB0" w:rsidRPr="00B901D7" w:rsidRDefault="00B17AB0">
            <w:pPr>
              <w:pStyle w:val="Compact"/>
              <w:rPr>
                <w:sz w:val="20"/>
                <w:szCs w:val="20"/>
              </w:rPr>
            </w:pPr>
            <w:r w:rsidRPr="00B901D7">
              <w:rPr>
                <w:sz w:val="20"/>
                <w:szCs w:val="20"/>
              </w:rPr>
              <w:t>Treatment</w:t>
            </w:r>
          </w:p>
        </w:tc>
        <w:tc>
          <w:tcPr>
            <w:tcW w:w="722" w:type="pct"/>
            <w:tcBorders>
              <w:top w:val="nil"/>
              <w:left w:val="nil"/>
              <w:bottom w:val="single" w:sz="2" w:space="0" w:color="auto"/>
              <w:right w:val="nil"/>
            </w:tcBorders>
            <w:vAlign w:val="bottom"/>
            <w:hideMark/>
            <w:tcPrChange w:id="747" w:author="Dietzel, Ranae N [AGRON]" w:date="2017-06-13T15:33:00Z">
              <w:tcPr>
                <w:tcW w:w="596" w:type="pct"/>
                <w:tcBorders>
                  <w:top w:val="nil"/>
                  <w:left w:val="nil"/>
                  <w:bottom w:val="single" w:sz="2" w:space="0" w:color="auto"/>
                  <w:right w:val="nil"/>
                </w:tcBorders>
                <w:vAlign w:val="bottom"/>
                <w:hideMark/>
              </w:tcPr>
            </w:tcPrChange>
          </w:tcPr>
          <w:p w14:paraId="5A92FB86" w14:textId="4C09A099" w:rsidR="00B17AB0" w:rsidRPr="00B901D7" w:rsidRDefault="00B17AB0">
            <w:pPr>
              <w:pStyle w:val="Compact"/>
              <w:jc w:val="center"/>
              <w:rPr>
                <w:sz w:val="20"/>
                <w:szCs w:val="20"/>
              </w:rPr>
            </w:pPr>
            <w:r w:rsidRPr="00B901D7">
              <w:rPr>
                <w:sz w:val="20"/>
                <w:szCs w:val="20"/>
              </w:rPr>
              <w:t>Input (</w:t>
            </w:r>
            <w:ins w:id="748" w:author="Dietzel, Ranae N [AGRON]" w:date="2017-06-13T15:33:00Z">
              <w:r w:rsidR="00971CB0">
                <w:rPr>
                  <w:sz w:val="20"/>
                  <w:szCs w:val="20"/>
                </w:rPr>
                <w:t>M</w:t>
              </w:r>
            </w:ins>
            <w:r w:rsidRPr="00B901D7">
              <w:rPr>
                <w:sz w:val="20"/>
                <w:szCs w:val="20"/>
              </w:rPr>
              <w:t xml:space="preserve">g </w:t>
            </w:r>
            <w:del w:id="749" w:author="Dietzel, Ranae N [AGRON]" w:date="2017-06-13T15:33:00Z">
              <w:r w:rsidRPr="00B901D7" w:rsidDel="00971CB0">
                <w:rPr>
                  <w:sz w:val="20"/>
                  <w:szCs w:val="20"/>
                </w:rPr>
                <w:delText>m</w:delText>
              </w:r>
            </w:del>
            <w:ins w:id="750" w:author="Dietzel, Ranae N [AGRON]" w:date="2017-06-13T15:33:00Z">
              <w:r w:rsidR="00971CB0">
                <w:rPr>
                  <w:sz w:val="20"/>
                  <w:szCs w:val="20"/>
                </w:rPr>
                <w:t>ha</w:t>
              </w:r>
            </w:ins>
            <w:r w:rsidRPr="00B901D7">
              <w:rPr>
                <w:sz w:val="20"/>
                <w:szCs w:val="20"/>
                <w:vertAlign w:val="superscript"/>
              </w:rPr>
              <w:t>-2</w:t>
            </w:r>
            <w:r w:rsidRPr="00B901D7">
              <w:rPr>
                <w:sz w:val="20"/>
                <w:szCs w:val="20"/>
              </w:rPr>
              <w:t>)</w:t>
            </w:r>
          </w:p>
        </w:tc>
        <w:tc>
          <w:tcPr>
            <w:tcW w:w="703" w:type="pct"/>
            <w:tcBorders>
              <w:top w:val="nil"/>
              <w:left w:val="nil"/>
              <w:bottom w:val="single" w:sz="2" w:space="0" w:color="auto"/>
              <w:right w:val="nil"/>
            </w:tcBorders>
            <w:vAlign w:val="bottom"/>
            <w:hideMark/>
            <w:tcPrChange w:id="751" w:author="Dietzel, Ranae N [AGRON]" w:date="2017-06-13T15:33:00Z">
              <w:tcPr>
                <w:tcW w:w="595" w:type="pct"/>
                <w:tcBorders>
                  <w:top w:val="nil"/>
                  <w:left w:val="nil"/>
                  <w:bottom w:val="single" w:sz="2" w:space="0" w:color="auto"/>
                  <w:right w:val="nil"/>
                </w:tcBorders>
                <w:vAlign w:val="bottom"/>
                <w:hideMark/>
              </w:tcPr>
            </w:tcPrChange>
          </w:tcPr>
          <w:p w14:paraId="4B58D8AB" w14:textId="77777777" w:rsidR="00B17AB0" w:rsidRPr="00B901D7" w:rsidRDefault="00B17AB0" w:rsidP="00E205CA">
            <w:pPr>
              <w:pStyle w:val="Compact"/>
              <w:jc w:val="center"/>
              <w:rPr>
                <w:sz w:val="20"/>
                <w:szCs w:val="20"/>
              </w:rPr>
            </w:pPr>
            <w:r w:rsidRPr="00B901D7">
              <w:rPr>
                <w:sz w:val="20"/>
                <w:szCs w:val="20"/>
              </w:rPr>
              <w:t xml:space="preserve">Pool </w:t>
            </w:r>
          </w:p>
          <w:p w14:paraId="17BF8279" w14:textId="560A20D2" w:rsidR="00B17AB0" w:rsidRPr="00B901D7" w:rsidRDefault="00B17AB0">
            <w:pPr>
              <w:pStyle w:val="Compact"/>
              <w:jc w:val="center"/>
              <w:rPr>
                <w:sz w:val="20"/>
                <w:szCs w:val="20"/>
              </w:rPr>
            </w:pPr>
            <w:r w:rsidRPr="00B901D7">
              <w:rPr>
                <w:sz w:val="20"/>
                <w:szCs w:val="20"/>
              </w:rPr>
              <w:t>(</w:t>
            </w:r>
            <w:ins w:id="752" w:author="Dietzel, Ranae N [AGRON]" w:date="2017-06-13T15:33:00Z">
              <w:r w:rsidR="00971CB0">
                <w:rPr>
                  <w:sz w:val="20"/>
                  <w:szCs w:val="20"/>
                </w:rPr>
                <w:t>M</w:t>
              </w:r>
            </w:ins>
            <w:r w:rsidRPr="00B901D7">
              <w:rPr>
                <w:sz w:val="20"/>
                <w:szCs w:val="20"/>
              </w:rPr>
              <w:t xml:space="preserve">g </w:t>
            </w:r>
            <w:del w:id="753" w:author="Dietzel, Ranae N [AGRON]" w:date="2017-06-13T15:33:00Z">
              <w:r w:rsidRPr="00B901D7" w:rsidDel="00971CB0">
                <w:rPr>
                  <w:sz w:val="20"/>
                  <w:szCs w:val="20"/>
                </w:rPr>
                <w:delText>m</w:delText>
              </w:r>
            </w:del>
            <w:ins w:id="754" w:author="Dietzel, Ranae N [AGRON]" w:date="2017-06-13T15:33:00Z">
              <w:r w:rsidR="00971CB0">
                <w:rPr>
                  <w:sz w:val="20"/>
                  <w:szCs w:val="20"/>
                </w:rPr>
                <w:t>ha</w:t>
              </w:r>
            </w:ins>
            <w:r w:rsidRPr="00B901D7">
              <w:rPr>
                <w:sz w:val="20"/>
                <w:szCs w:val="20"/>
                <w:vertAlign w:val="superscript"/>
              </w:rPr>
              <w:t>-2</w:t>
            </w:r>
            <w:r w:rsidRPr="00B901D7">
              <w:rPr>
                <w:sz w:val="20"/>
                <w:szCs w:val="20"/>
              </w:rPr>
              <w:t>)</w:t>
            </w:r>
          </w:p>
        </w:tc>
        <w:tc>
          <w:tcPr>
            <w:tcW w:w="419" w:type="pct"/>
            <w:tcBorders>
              <w:top w:val="nil"/>
              <w:left w:val="nil"/>
              <w:bottom w:val="single" w:sz="2" w:space="0" w:color="auto"/>
              <w:right w:val="nil"/>
            </w:tcBorders>
            <w:vAlign w:val="bottom"/>
            <w:hideMark/>
            <w:tcPrChange w:id="755" w:author="Dietzel, Ranae N [AGRON]" w:date="2017-06-13T15:33:00Z">
              <w:tcPr>
                <w:tcW w:w="433" w:type="pct"/>
                <w:tcBorders>
                  <w:top w:val="nil"/>
                  <w:left w:val="nil"/>
                  <w:bottom w:val="single" w:sz="2" w:space="0" w:color="auto"/>
                  <w:right w:val="nil"/>
                </w:tcBorders>
                <w:vAlign w:val="bottom"/>
                <w:hideMark/>
              </w:tcPr>
            </w:tcPrChange>
          </w:tcPr>
          <w:p w14:paraId="28FD2A55" w14:textId="79842E54" w:rsidR="00B17AB0" w:rsidRPr="00B901D7" w:rsidRDefault="00B17AB0" w:rsidP="00E205CA">
            <w:pPr>
              <w:pStyle w:val="Compact"/>
              <w:jc w:val="center"/>
              <w:rPr>
                <w:sz w:val="20"/>
                <w:szCs w:val="20"/>
              </w:rPr>
            </w:pPr>
            <w:r w:rsidRPr="00B901D7">
              <w:rPr>
                <w:sz w:val="20"/>
                <w:szCs w:val="20"/>
              </w:rPr>
              <w:t>k</w:t>
            </w:r>
          </w:p>
        </w:tc>
        <w:tc>
          <w:tcPr>
            <w:tcW w:w="685" w:type="pct"/>
            <w:tcBorders>
              <w:top w:val="nil"/>
              <w:left w:val="nil"/>
              <w:bottom w:val="single" w:sz="2" w:space="0" w:color="auto"/>
              <w:right w:val="nil"/>
            </w:tcBorders>
            <w:vAlign w:val="bottom"/>
            <w:hideMark/>
            <w:tcPrChange w:id="756" w:author="Dietzel, Ranae N [AGRON]" w:date="2017-06-13T15:33:00Z">
              <w:tcPr>
                <w:tcW w:w="604" w:type="pct"/>
                <w:tcBorders>
                  <w:top w:val="nil"/>
                  <w:left w:val="nil"/>
                  <w:bottom w:val="single" w:sz="2" w:space="0" w:color="auto"/>
                  <w:right w:val="nil"/>
                </w:tcBorders>
                <w:vAlign w:val="bottom"/>
                <w:hideMark/>
              </w:tcPr>
            </w:tcPrChange>
          </w:tcPr>
          <w:p w14:paraId="134DD892" w14:textId="66F4BA71" w:rsidR="00B17AB0" w:rsidRPr="00B901D7" w:rsidRDefault="00B17AB0" w:rsidP="00E205CA">
            <w:pPr>
              <w:pStyle w:val="Compact"/>
              <w:jc w:val="center"/>
              <w:rPr>
                <w:sz w:val="20"/>
                <w:szCs w:val="20"/>
              </w:rPr>
            </w:pPr>
            <w:proofErr w:type="spellStart"/>
            <w:r w:rsidRPr="00B901D7">
              <w:rPr>
                <w:sz w:val="20"/>
                <w:szCs w:val="20"/>
              </w:rPr>
              <w:t>mrt</w:t>
            </w:r>
            <w:proofErr w:type="spellEnd"/>
            <w:r w:rsidRPr="00B901D7">
              <w:rPr>
                <w:sz w:val="20"/>
                <w:szCs w:val="20"/>
              </w:rPr>
              <w:t xml:space="preserve"> (years)</w:t>
            </w:r>
          </w:p>
        </w:tc>
      </w:tr>
      <w:tr w:rsidR="00B17AB0" w14:paraId="5DFECD91" w14:textId="77777777" w:rsidTr="00971CB0">
        <w:tc>
          <w:tcPr>
            <w:tcW w:w="580" w:type="pct"/>
            <w:vMerge w:val="restart"/>
            <w:tcBorders>
              <w:top w:val="single" w:sz="2" w:space="0" w:color="auto"/>
              <w:bottom w:val="dotted" w:sz="4" w:space="0" w:color="auto"/>
            </w:tcBorders>
            <w:vAlign w:val="center"/>
            <w:tcPrChange w:id="757" w:author="Dietzel, Ranae N [AGRON]" w:date="2017-06-13T15:33:00Z">
              <w:tcPr>
                <w:tcW w:w="511" w:type="pct"/>
                <w:vMerge w:val="restart"/>
                <w:tcBorders>
                  <w:top w:val="single" w:sz="2" w:space="0" w:color="auto"/>
                  <w:bottom w:val="dotted" w:sz="4" w:space="0" w:color="auto"/>
                </w:tcBorders>
                <w:vAlign w:val="center"/>
              </w:tcPr>
            </w:tcPrChange>
          </w:tcPr>
          <w:p w14:paraId="2185F567" w14:textId="1BE4DAF9" w:rsidR="00B17AB0" w:rsidRPr="00B901D7" w:rsidRDefault="00B17AB0" w:rsidP="00CF0992">
            <w:pPr>
              <w:pStyle w:val="Compact"/>
              <w:jc w:val="center"/>
              <w:rPr>
                <w:sz w:val="20"/>
                <w:szCs w:val="20"/>
              </w:rPr>
            </w:pPr>
            <w:r w:rsidRPr="00B901D7">
              <w:rPr>
                <w:sz w:val="20"/>
                <w:szCs w:val="20"/>
              </w:rPr>
              <w:t>2010</w:t>
            </w:r>
          </w:p>
        </w:tc>
        <w:tc>
          <w:tcPr>
            <w:tcW w:w="1891" w:type="pct"/>
            <w:tcBorders>
              <w:top w:val="single" w:sz="2" w:space="0" w:color="auto"/>
            </w:tcBorders>
            <w:hideMark/>
            <w:tcPrChange w:id="758" w:author="Dietzel, Ranae N [AGRON]" w:date="2017-06-13T15:33:00Z">
              <w:tcPr>
                <w:tcW w:w="1666" w:type="pct"/>
                <w:tcBorders>
                  <w:top w:val="single" w:sz="2" w:space="0" w:color="auto"/>
                </w:tcBorders>
                <w:hideMark/>
              </w:tcPr>
            </w:tcPrChange>
          </w:tcPr>
          <w:p w14:paraId="63AEB98F" w14:textId="255C73E2" w:rsidR="00B17AB0" w:rsidRPr="00B901D7" w:rsidRDefault="00B17AB0">
            <w:pPr>
              <w:pStyle w:val="Compact"/>
              <w:rPr>
                <w:sz w:val="20"/>
                <w:szCs w:val="20"/>
              </w:rPr>
            </w:pPr>
            <w:r w:rsidRPr="00B901D7">
              <w:rPr>
                <w:sz w:val="20"/>
                <w:szCs w:val="20"/>
              </w:rPr>
              <w:t>Unfertilized Prairie</w:t>
            </w:r>
          </w:p>
        </w:tc>
        <w:tc>
          <w:tcPr>
            <w:tcW w:w="722" w:type="pct"/>
            <w:tcBorders>
              <w:top w:val="single" w:sz="2" w:space="0" w:color="auto"/>
            </w:tcBorders>
            <w:hideMark/>
            <w:tcPrChange w:id="759" w:author="Dietzel, Ranae N [AGRON]" w:date="2017-06-13T15:33:00Z">
              <w:tcPr>
                <w:tcW w:w="596" w:type="pct"/>
                <w:tcBorders>
                  <w:top w:val="single" w:sz="2" w:space="0" w:color="auto"/>
                </w:tcBorders>
                <w:hideMark/>
              </w:tcPr>
            </w:tcPrChange>
          </w:tcPr>
          <w:p w14:paraId="411196CA" w14:textId="03F5B125" w:rsidR="00B17AB0" w:rsidRPr="00B901D7" w:rsidRDefault="00B17AB0">
            <w:pPr>
              <w:pStyle w:val="Compact"/>
              <w:jc w:val="right"/>
              <w:rPr>
                <w:sz w:val="20"/>
                <w:szCs w:val="20"/>
              </w:rPr>
            </w:pPr>
            <w:r w:rsidRPr="00B901D7">
              <w:rPr>
                <w:sz w:val="20"/>
                <w:szCs w:val="20"/>
              </w:rPr>
              <w:t>3</w:t>
            </w:r>
            <w:ins w:id="760" w:author="Dietzel, Ranae N [AGRON]" w:date="2017-06-13T15:32:00Z">
              <w:r w:rsidR="00971CB0">
                <w:rPr>
                  <w:sz w:val="20"/>
                  <w:szCs w:val="20"/>
                </w:rPr>
                <w:t>.</w:t>
              </w:r>
            </w:ins>
            <w:r w:rsidRPr="00B901D7">
              <w:rPr>
                <w:sz w:val="20"/>
                <w:szCs w:val="20"/>
              </w:rPr>
              <w:t>67</w:t>
            </w:r>
          </w:p>
        </w:tc>
        <w:tc>
          <w:tcPr>
            <w:tcW w:w="703" w:type="pct"/>
            <w:tcBorders>
              <w:top w:val="single" w:sz="2" w:space="0" w:color="auto"/>
            </w:tcBorders>
            <w:hideMark/>
            <w:tcPrChange w:id="761" w:author="Dietzel, Ranae N [AGRON]" w:date="2017-06-13T15:33:00Z">
              <w:tcPr>
                <w:tcW w:w="595" w:type="pct"/>
                <w:tcBorders>
                  <w:top w:val="single" w:sz="2" w:space="0" w:color="auto"/>
                </w:tcBorders>
                <w:hideMark/>
              </w:tcPr>
            </w:tcPrChange>
          </w:tcPr>
          <w:p w14:paraId="0FF131E9" w14:textId="54850259" w:rsidR="00B17AB0" w:rsidRPr="00B901D7" w:rsidRDefault="00B17AB0">
            <w:pPr>
              <w:pStyle w:val="Compact"/>
              <w:jc w:val="right"/>
              <w:rPr>
                <w:sz w:val="20"/>
                <w:szCs w:val="20"/>
              </w:rPr>
            </w:pPr>
            <w:r w:rsidRPr="00B901D7">
              <w:rPr>
                <w:sz w:val="20"/>
                <w:szCs w:val="20"/>
              </w:rPr>
              <w:t>7</w:t>
            </w:r>
            <w:ins w:id="762" w:author="Dietzel, Ranae N [AGRON]" w:date="2017-06-13T15:33:00Z">
              <w:r w:rsidR="00971CB0">
                <w:rPr>
                  <w:sz w:val="20"/>
                  <w:szCs w:val="20"/>
                </w:rPr>
                <w:t>.</w:t>
              </w:r>
            </w:ins>
            <w:r w:rsidRPr="00B901D7">
              <w:rPr>
                <w:sz w:val="20"/>
                <w:szCs w:val="20"/>
              </w:rPr>
              <w:t>48</w:t>
            </w:r>
          </w:p>
        </w:tc>
        <w:tc>
          <w:tcPr>
            <w:tcW w:w="419" w:type="pct"/>
            <w:tcBorders>
              <w:top w:val="single" w:sz="2" w:space="0" w:color="auto"/>
            </w:tcBorders>
            <w:hideMark/>
            <w:tcPrChange w:id="763" w:author="Dietzel, Ranae N [AGRON]" w:date="2017-06-13T15:33:00Z">
              <w:tcPr>
                <w:tcW w:w="433" w:type="pct"/>
                <w:tcBorders>
                  <w:top w:val="single" w:sz="2" w:space="0" w:color="auto"/>
                </w:tcBorders>
                <w:hideMark/>
              </w:tcPr>
            </w:tcPrChange>
          </w:tcPr>
          <w:p w14:paraId="331462A8" w14:textId="702500D3" w:rsidR="00B17AB0" w:rsidRPr="00B901D7" w:rsidRDefault="00B17AB0" w:rsidP="00B17AB0">
            <w:pPr>
              <w:pStyle w:val="Compact"/>
              <w:jc w:val="right"/>
              <w:rPr>
                <w:sz w:val="20"/>
                <w:szCs w:val="20"/>
              </w:rPr>
            </w:pPr>
            <w:r w:rsidRPr="00B901D7">
              <w:rPr>
                <w:sz w:val="20"/>
                <w:szCs w:val="20"/>
              </w:rPr>
              <w:t>0.</w:t>
            </w:r>
            <w:ins w:id="764" w:author="Dietzel, Ranae N [AGRON]" w:date="2017-06-13T13:21:00Z">
              <w:r>
                <w:rPr>
                  <w:sz w:val="20"/>
                  <w:szCs w:val="20"/>
                </w:rPr>
                <w:t>49</w:t>
              </w:r>
            </w:ins>
            <w:del w:id="765" w:author="Dietzel, Ranae N [AGRON]" w:date="2017-06-12T13:48:00Z">
              <w:r w:rsidRPr="00B901D7" w:rsidDel="00273B2A">
                <w:rPr>
                  <w:sz w:val="20"/>
                  <w:szCs w:val="20"/>
                </w:rPr>
                <w:delText>35</w:delText>
              </w:r>
            </w:del>
          </w:p>
        </w:tc>
        <w:tc>
          <w:tcPr>
            <w:tcW w:w="685" w:type="pct"/>
            <w:tcBorders>
              <w:top w:val="single" w:sz="2" w:space="0" w:color="auto"/>
            </w:tcBorders>
            <w:hideMark/>
            <w:tcPrChange w:id="766" w:author="Dietzel, Ranae N [AGRON]" w:date="2017-06-13T15:33:00Z">
              <w:tcPr>
                <w:tcW w:w="604" w:type="pct"/>
                <w:tcBorders>
                  <w:top w:val="single" w:sz="2" w:space="0" w:color="auto"/>
                </w:tcBorders>
                <w:hideMark/>
              </w:tcPr>
            </w:tcPrChange>
          </w:tcPr>
          <w:p w14:paraId="3019848C" w14:textId="4AB467A0" w:rsidR="00B17AB0" w:rsidRPr="00B901D7" w:rsidRDefault="00B17AB0">
            <w:pPr>
              <w:pStyle w:val="Compact"/>
              <w:jc w:val="right"/>
              <w:rPr>
                <w:sz w:val="20"/>
                <w:szCs w:val="20"/>
              </w:rPr>
            </w:pPr>
            <w:del w:id="767" w:author="Dietzel, Ranae N [AGRON]" w:date="2017-06-12T13:49:00Z">
              <w:r w:rsidRPr="00B901D7" w:rsidDel="00273B2A">
                <w:rPr>
                  <w:sz w:val="20"/>
                  <w:szCs w:val="20"/>
                </w:rPr>
                <w:delText>2.85</w:delText>
              </w:r>
            </w:del>
            <w:ins w:id="768" w:author="Dietzel, Ranae N [AGRON]" w:date="2017-06-13T13:22:00Z">
              <w:r>
                <w:rPr>
                  <w:sz w:val="20"/>
                  <w:szCs w:val="20"/>
                </w:rPr>
                <w:t>2.04</w:t>
              </w:r>
            </w:ins>
          </w:p>
        </w:tc>
      </w:tr>
      <w:tr w:rsidR="00B17AB0" w14:paraId="2E103561" w14:textId="77777777" w:rsidTr="00971CB0">
        <w:tc>
          <w:tcPr>
            <w:tcW w:w="580" w:type="pct"/>
            <w:vMerge/>
            <w:tcBorders>
              <w:bottom w:val="dotted" w:sz="4" w:space="0" w:color="auto"/>
            </w:tcBorders>
            <w:vAlign w:val="center"/>
            <w:tcPrChange w:id="769" w:author="Dietzel, Ranae N [AGRON]" w:date="2017-06-13T15:33:00Z">
              <w:tcPr>
                <w:tcW w:w="511" w:type="pct"/>
                <w:vMerge/>
                <w:tcBorders>
                  <w:bottom w:val="dotted" w:sz="4" w:space="0" w:color="auto"/>
                </w:tcBorders>
                <w:vAlign w:val="center"/>
              </w:tcPr>
            </w:tcPrChange>
          </w:tcPr>
          <w:p w14:paraId="281110DE" w14:textId="77777777" w:rsidR="00B17AB0" w:rsidRPr="00B901D7" w:rsidRDefault="00B17AB0" w:rsidP="00CF0992">
            <w:pPr>
              <w:pStyle w:val="Compact"/>
              <w:jc w:val="center"/>
              <w:rPr>
                <w:sz w:val="20"/>
                <w:szCs w:val="20"/>
              </w:rPr>
            </w:pPr>
          </w:p>
        </w:tc>
        <w:tc>
          <w:tcPr>
            <w:tcW w:w="1891" w:type="pct"/>
            <w:hideMark/>
            <w:tcPrChange w:id="770" w:author="Dietzel, Ranae N [AGRON]" w:date="2017-06-13T15:33:00Z">
              <w:tcPr>
                <w:tcW w:w="1666" w:type="pct"/>
                <w:hideMark/>
              </w:tcPr>
            </w:tcPrChange>
          </w:tcPr>
          <w:p w14:paraId="1321244C" w14:textId="6D0E3312" w:rsidR="00B17AB0" w:rsidRPr="00B901D7" w:rsidRDefault="00B17AB0" w:rsidP="00CF0992">
            <w:pPr>
              <w:pStyle w:val="Compact"/>
              <w:rPr>
                <w:sz w:val="20"/>
                <w:szCs w:val="20"/>
              </w:rPr>
            </w:pPr>
            <w:r w:rsidRPr="00B901D7">
              <w:rPr>
                <w:sz w:val="20"/>
                <w:szCs w:val="20"/>
              </w:rPr>
              <w:t>Fertilized Prairie</w:t>
            </w:r>
          </w:p>
        </w:tc>
        <w:tc>
          <w:tcPr>
            <w:tcW w:w="722" w:type="pct"/>
            <w:hideMark/>
            <w:tcPrChange w:id="771" w:author="Dietzel, Ranae N [AGRON]" w:date="2017-06-13T15:33:00Z">
              <w:tcPr>
                <w:tcW w:w="596" w:type="pct"/>
                <w:hideMark/>
              </w:tcPr>
            </w:tcPrChange>
          </w:tcPr>
          <w:p w14:paraId="797A2B4F" w14:textId="7FE50C42" w:rsidR="00B17AB0" w:rsidRPr="00B901D7" w:rsidRDefault="00B17AB0">
            <w:pPr>
              <w:pStyle w:val="Compact"/>
              <w:jc w:val="right"/>
              <w:rPr>
                <w:sz w:val="20"/>
                <w:szCs w:val="20"/>
              </w:rPr>
            </w:pPr>
            <w:r w:rsidRPr="00B901D7">
              <w:rPr>
                <w:sz w:val="20"/>
                <w:szCs w:val="20"/>
              </w:rPr>
              <w:t>1</w:t>
            </w:r>
            <w:ins w:id="772" w:author="Dietzel, Ranae N [AGRON]" w:date="2017-06-13T15:32:00Z">
              <w:r w:rsidR="00971CB0">
                <w:rPr>
                  <w:sz w:val="20"/>
                  <w:szCs w:val="20"/>
                </w:rPr>
                <w:t>.</w:t>
              </w:r>
            </w:ins>
            <w:r w:rsidRPr="00B901D7">
              <w:rPr>
                <w:sz w:val="20"/>
                <w:szCs w:val="20"/>
              </w:rPr>
              <w:t>46</w:t>
            </w:r>
          </w:p>
        </w:tc>
        <w:tc>
          <w:tcPr>
            <w:tcW w:w="703" w:type="pct"/>
            <w:hideMark/>
            <w:tcPrChange w:id="773" w:author="Dietzel, Ranae N [AGRON]" w:date="2017-06-13T15:33:00Z">
              <w:tcPr>
                <w:tcW w:w="595" w:type="pct"/>
                <w:hideMark/>
              </w:tcPr>
            </w:tcPrChange>
          </w:tcPr>
          <w:p w14:paraId="3C431382" w14:textId="7B9C1518" w:rsidR="00B17AB0" w:rsidRPr="00B901D7" w:rsidRDefault="00B17AB0">
            <w:pPr>
              <w:pStyle w:val="Compact"/>
              <w:jc w:val="right"/>
              <w:rPr>
                <w:sz w:val="20"/>
                <w:szCs w:val="20"/>
              </w:rPr>
            </w:pPr>
            <w:r w:rsidRPr="00B901D7">
              <w:rPr>
                <w:sz w:val="20"/>
                <w:szCs w:val="20"/>
              </w:rPr>
              <w:t>2</w:t>
            </w:r>
            <w:ins w:id="774" w:author="Dietzel, Ranae N [AGRON]" w:date="2017-06-13T15:33:00Z">
              <w:r w:rsidR="00971CB0">
                <w:rPr>
                  <w:sz w:val="20"/>
                  <w:szCs w:val="20"/>
                </w:rPr>
                <w:t>.</w:t>
              </w:r>
            </w:ins>
            <w:r w:rsidRPr="00B901D7">
              <w:rPr>
                <w:sz w:val="20"/>
                <w:szCs w:val="20"/>
              </w:rPr>
              <w:t>31</w:t>
            </w:r>
          </w:p>
        </w:tc>
        <w:tc>
          <w:tcPr>
            <w:tcW w:w="419" w:type="pct"/>
            <w:hideMark/>
            <w:tcPrChange w:id="775" w:author="Dietzel, Ranae N [AGRON]" w:date="2017-06-13T15:33:00Z">
              <w:tcPr>
                <w:tcW w:w="433" w:type="pct"/>
                <w:hideMark/>
              </w:tcPr>
            </w:tcPrChange>
          </w:tcPr>
          <w:p w14:paraId="745045A7" w14:textId="529E62C6" w:rsidR="00B17AB0" w:rsidRPr="00B901D7" w:rsidRDefault="00B17AB0" w:rsidP="00273B2A">
            <w:pPr>
              <w:pStyle w:val="Compact"/>
              <w:jc w:val="right"/>
              <w:rPr>
                <w:sz w:val="20"/>
                <w:szCs w:val="20"/>
              </w:rPr>
            </w:pPr>
            <w:r w:rsidRPr="00B901D7">
              <w:rPr>
                <w:sz w:val="20"/>
                <w:szCs w:val="20"/>
              </w:rPr>
              <w:t>0.</w:t>
            </w:r>
            <w:del w:id="776" w:author="Dietzel, Ranae N [AGRON]" w:date="2017-06-12T13:48:00Z">
              <w:r w:rsidRPr="00B901D7" w:rsidDel="00273B2A">
                <w:rPr>
                  <w:sz w:val="20"/>
                  <w:szCs w:val="20"/>
                </w:rPr>
                <w:delText>37</w:delText>
              </w:r>
            </w:del>
            <w:ins w:id="777" w:author="Dietzel, Ranae N [AGRON]" w:date="2017-06-12T13:48:00Z">
              <w:r>
                <w:rPr>
                  <w:sz w:val="20"/>
                  <w:szCs w:val="20"/>
                </w:rPr>
                <w:t>63</w:t>
              </w:r>
            </w:ins>
          </w:p>
        </w:tc>
        <w:tc>
          <w:tcPr>
            <w:tcW w:w="685" w:type="pct"/>
            <w:hideMark/>
            <w:tcPrChange w:id="778" w:author="Dietzel, Ranae N [AGRON]" w:date="2017-06-13T15:33:00Z">
              <w:tcPr>
                <w:tcW w:w="604" w:type="pct"/>
                <w:hideMark/>
              </w:tcPr>
            </w:tcPrChange>
          </w:tcPr>
          <w:p w14:paraId="468D194B" w14:textId="68FAD77D" w:rsidR="00B17AB0" w:rsidRPr="00B901D7" w:rsidRDefault="00B17AB0">
            <w:pPr>
              <w:pStyle w:val="Compact"/>
              <w:jc w:val="right"/>
              <w:rPr>
                <w:sz w:val="20"/>
                <w:szCs w:val="20"/>
              </w:rPr>
            </w:pPr>
            <w:del w:id="779" w:author="Dietzel, Ranae N [AGRON]" w:date="2017-06-12T13:49:00Z">
              <w:r w:rsidRPr="00B901D7" w:rsidDel="00273B2A">
                <w:rPr>
                  <w:sz w:val="20"/>
                  <w:szCs w:val="20"/>
                </w:rPr>
                <w:delText>2.74</w:delText>
              </w:r>
            </w:del>
            <w:ins w:id="780" w:author="Dietzel, Ranae N [AGRON]" w:date="2017-06-13T13:22:00Z">
              <w:r>
                <w:rPr>
                  <w:sz w:val="20"/>
                  <w:szCs w:val="20"/>
                </w:rPr>
                <w:t>1.58</w:t>
              </w:r>
            </w:ins>
          </w:p>
        </w:tc>
      </w:tr>
      <w:tr w:rsidR="00B17AB0" w14:paraId="560E68A7" w14:textId="77777777" w:rsidTr="00971CB0">
        <w:tc>
          <w:tcPr>
            <w:tcW w:w="580" w:type="pct"/>
            <w:vMerge/>
            <w:tcBorders>
              <w:bottom w:val="dotted" w:sz="4" w:space="0" w:color="auto"/>
            </w:tcBorders>
            <w:vAlign w:val="center"/>
            <w:tcPrChange w:id="781" w:author="Dietzel, Ranae N [AGRON]" w:date="2017-06-13T15:33:00Z">
              <w:tcPr>
                <w:tcW w:w="511" w:type="pct"/>
                <w:vMerge/>
                <w:tcBorders>
                  <w:bottom w:val="dotted" w:sz="4" w:space="0" w:color="auto"/>
                </w:tcBorders>
                <w:vAlign w:val="center"/>
              </w:tcPr>
            </w:tcPrChange>
          </w:tcPr>
          <w:p w14:paraId="512B2759" w14:textId="77777777" w:rsidR="00B17AB0" w:rsidRPr="00B901D7" w:rsidRDefault="00B17AB0" w:rsidP="00CF0992">
            <w:pPr>
              <w:pStyle w:val="Compact"/>
              <w:jc w:val="center"/>
              <w:rPr>
                <w:sz w:val="20"/>
                <w:szCs w:val="20"/>
              </w:rPr>
            </w:pPr>
          </w:p>
        </w:tc>
        <w:tc>
          <w:tcPr>
            <w:tcW w:w="1891" w:type="pct"/>
            <w:tcBorders>
              <w:bottom w:val="dotted" w:sz="4" w:space="0" w:color="auto"/>
            </w:tcBorders>
            <w:tcPrChange w:id="782" w:author="Dietzel, Ranae N [AGRON]" w:date="2017-06-13T15:33:00Z">
              <w:tcPr>
                <w:tcW w:w="1666" w:type="pct"/>
                <w:tcBorders>
                  <w:bottom w:val="dotted" w:sz="4" w:space="0" w:color="auto"/>
                </w:tcBorders>
              </w:tcPr>
            </w:tcPrChange>
          </w:tcPr>
          <w:p w14:paraId="3EDC89A1" w14:textId="29A0472A" w:rsidR="00B17AB0" w:rsidRPr="00B901D7" w:rsidRDefault="00B17AB0" w:rsidP="00D349E2">
            <w:pPr>
              <w:pStyle w:val="Compact"/>
              <w:rPr>
                <w:sz w:val="20"/>
                <w:szCs w:val="20"/>
              </w:rPr>
            </w:pPr>
            <w:r w:rsidRPr="00B901D7">
              <w:rPr>
                <w:sz w:val="20"/>
                <w:szCs w:val="20"/>
              </w:rPr>
              <w:t>Maize</w:t>
            </w:r>
          </w:p>
        </w:tc>
        <w:tc>
          <w:tcPr>
            <w:tcW w:w="722" w:type="pct"/>
            <w:tcBorders>
              <w:bottom w:val="dotted" w:sz="4" w:space="0" w:color="auto"/>
            </w:tcBorders>
            <w:tcPrChange w:id="783" w:author="Dietzel, Ranae N [AGRON]" w:date="2017-06-13T15:33:00Z">
              <w:tcPr>
                <w:tcW w:w="596" w:type="pct"/>
                <w:tcBorders>
                  <w:bottom w:val="dotted" w:sz="4" w:space="0" w:color="auto"/>
                </w:tcBorders>
              </w:tcPr>
            </w:tcPrChange>
          </w:tcPr>
          <w:p w14:paraId="2D98B297" w14:textId="4E2B8756" w:rsidR="00B17AB0" w:rsidRPr="00B901D7" w:rsidRDefault="00971CB0" w:rsidP="00D349E2">
            <w:pPr>
              <w:pStyle w:val="Compact"/>
              <w:jc w:val="right"/>
              <w:rPr>
                <w:sz w:val="20"/>
                <w:szCs w:val="20"/>
              </w:rPr>
            </w:pPr>
            <w:ins w:id="784" w:author="Dietzel, Ranae N [AGRON]" w:date="2017-06-13T15:32:00Z">
              <w:r>
                <w:rPr>
                  <w:sz w:val="20"/>
                  <w:szCs w:val="20"/>
                </w:rPr>
                <w:t>0.</w:t>
              </w:r>
            </w:ins>
            <w:r w:rsidR="00B17AB0" w:rsidRPr="00B901D7">
              <w:rPr>
                <w:sz w:val="20"/>
                <w:szCs w:val="20"/>
              </w:rPr>
              <w:t>56</w:t>
            </w:r>
          </w:p>
        </w:tc>
        <w:tc>
          <w:tcPr>
            <w:tcW w:w="703" w:type="pct"/>
            <w:tcBorders>
              <w:bottom w:val="dotted" w:sz="4" w:space="0" w:color="auto"/>
            </w:tcBorders>
            <w:tcPrChange w:id="785" w:author="Dietzel, Ranae N [AGRON]" w:date="2017-06-13T15:33:00Z">
              <w:tcPr>
                <w:tcW w:w="595" w:type="pct"/>
                <w:tcBorders>
                  <w:bottom w:val="dotted" w:sz="4" w:space="0" w:color="auto"/>
                </w:tcBorders>
              </w:tcPr>
            </w:tcPrChange>
          </w:tcPr>
          <w:p w14:paraId="013155C6" w14:textId="7B6F9E2C" w:rsidR="00B17AB0" w:rsidRPr="00B901D7" w:rsidRDefault="00971CB0" w:rsidP="00D349E2">
            <w:pPr>
              <w:pStyle w:val="Compact"/>
              <w:jc w:val="right"/>
              <w:rPr>
                <w:sz w:val="20"/>
                <w:szCs w:val="20"/>
              </w:rPr>
            </w:pPr>
            <w:ins w:id="786" w:author="Dietzel, Ranae N [AGRON]" w:date="2017-06-13T15:33:00Z">
              <w:r>
                <w:rPr>
                  <w:sz w:val="20"/>
                  <w:szCs w:val="20"/>
                </w:rPr>
                <w:t>0.</w:t>
              </w:r>
            </w:ins>
            <w:r w:rsidR="00B17AB0" w:rsidRPr="00B901D7">
              <w:rPr>
                <w:sz w:val="20"/>
                <w:szCs w:val="20"/>
              </w:rPr>
              <w:t>44</w:t>
            </w:r>
          </w:p>
        </w:tc>
        <w:tc>
          <w:tcPr>
            <w:tcW w:w="419" w:type="pct"/>
            <w:tcBorders>
              <w:bottom w:val="dotted" w:sz="4" w:space="0" w:color="auto"/>
            </w:tcBorders>
            <w:tcPrChange w:id="787" w:author="Dietzel, Ranae N [AGRON]" w:date="2017-06-13T15:33:00Z">
              <w:tcPr>
                <w:tcW w:w="433" w:type="pct"/>
                <w:tcBorders>
                  <w:bottom w:val="dotted" w:sz="4" w:space="0" w:color="auto"/>
                </w:tcBorders>
              </w:tcPr>
            </w:tcPrChange>
          </w:tcPr>
          <w:p w14:paraId="5CB4498C" w14:textId="19A65521" w:rsidR="00B17AB0" w:rsidRPr="00B901D7" w:rsidRDefault="00B17AB0">
            <w:pPr>
              <w:pStyle w:val="Compact"/>
              <w:jc w:val="right"/>
              <w:rPr>
                <w:sz w:val="20"/>
                <w:szCs w:val="20"/>
              </w:rPr>
            </w:pPr>
            <w:ins w:id="788" w:author="Dietzel, Ranae N [AGRON]" w:date="2017-06-13T13:21:00Z">
              <w:r>
                <w:rPr>
                  <w:sz w:val="20"/>
                  <w:szCs w:val="20"/>
                </w:rPr>
                <w:t>1.27</w:t>
              </w:r>
            </w:ins>
            <w:del w:id="789" w:author="Dietzel, Ranae N [AGRON]" w:date="2017-06-13T13:21:00Z">
              <w:r w:rsidRPr="00B901D7" w:rsidDel="00B17AB0">
                <w:rPr>
                  <w:sz w:val="20"/>
                  <w:szCs w:val="20"/>
                </w:rPr>
                <w:delText>0.</w:delText>
              </w:r>
            </w:del>
            <w:del w:id="790" w:author="Dietzel, Ranae N [AGRON]" w:date="2017-06-12T13:48:00Z">
              <w:r w:rsidRPr="00B901D7" w:rsidDel="00273B2A">
                <w:rPr>
                  <w:sz w:val="20"/>
                  <w:szCs w:val="20"/>
                </w:rPr>
                <w:delText>86</w:delText>
              </w:r>
            </w:del>
          </w:p>
        </w:tc>
        <w:tc>
          <w:tcPr>
            <w:tcW w:w="685" w:type="pct"/>
            <w:tcBorders>
              <w:bottom w:val="dotted" w:sz="4" w:space="0" w:color="auto"/>
            </w:tcBorders>
            <w:tcPrChange w:id="791" w:author="Dietzel, Ranae N [AGRON]" w:date="2017-06-13T15:33:00Z">
              <w:tcPr>
                <w:tcW w:w="604" w:type="pct"/>
                <w:tcBorders>
                  <w:bottom w:val="dotted" w:sz="4" w:space="0" w:color="auto"/>
                </w:tcBorders>
              </w:tcPr>
            </w:tcPrChange>
          </w:tcPr>
          <w:p w14:paraId="0B7657AE" w14:textId="2CB389C1" w:rsidR="00B17AB0" w:rsidRPr="00B901D7" w:rsidRDefault="00B17AB0" w:rsidP="00D349E2">
            <w:pPr>
              <w:pStyle w:val="Compact"/>
              <w:jc w:val="right"/>
              <w:rPr>
                <w:sz w:val="20"/>
                <w:szCs w:val="20"/>
              </w:rPr>
            </w:pPr>
            <w:ins w:id="792" w:author="Dietzel, Ranae N [AGRON]" w:date="2017-06-12T13:50:00Z">
              <w:r>
                <w:rPr>
                  <w:sz w:val="20"/>
                  <w:szCs w:val="20"/>
                </w:rPr>
                <w:t>0.79</w:t>
              </w:r>
            </w:ins>
            <w:del w:id="793" w:author="Dietzel, Ranae N [AGRON]" w:date="2017-06-12T13:50:00Z">
              <w:r w:rsidRPr="00B901D7" w:rsidDel="00273B2A">
                <w:rPr>
                  <w:sz w:val="20"/>
                  <w:szCs w:val="20"/>
                </w:rPr>
                <w:delText>1.</w:delText>
              </w:r>
            </w:del>
            <w:del w:id="794" w:author="Dietzel, Ranae N [AGRON]" w:date="2017-06-12T13:49:00Z">
              <w:r w:rsidRPr="00B901D7" w:rsidDel="00273B2A">
                <w:rPr>
                  <w:sz w:val="20"/>
                  <w:szCs w:val="20"/>
                </w:rPr>
                <w:delText>16</w:delText>
              </w:r>
            </w:del>
          </w:p>
        </w:tc>
      </w:tr>
      <w:tr w:rsidR="00B17AB0" w14:paraId="42575576" w14:textId="77777777" w:rsidTr="00971CB0">
        <w:tc>
          <w:tcPr>
            <w:tcW w:w="580" w:type="pct"/>
            <w:vMerge w:val="restart"/>
            <w:tcBorders>
              <w:top w:val="dotted" w:sz="4" w:space="0" w:color="auto"/>
              <w:bottom w:val="single" w:sz="2" w:space="0" w:color="auto"/>
            </w:tcBorders>
            <w:vAlign w:val="center"/>
            <w:tcPrChange w:id="795" w:author="Dietzel, Ranae N [AGRON]" w:date="2017-06-13T15:33:00Z">
              <w:tcPr>
                <w:tcW w:w="511" w:type="pct"/>
                <w:vMerge w:val="restart"/>
                <w:tcBorders>
                  <w:top w:val="dotted" w:sz="4" w:space="0" w:color="auto"/>
                  <w:bottom w:val="single" w:sz="2" w:space="0" w:color="auto"/>
                </w:tcBorders>
                <w:vAlign w:val="center"/>
              </w:tcPr>
            </w:tcPrChange>
          </w:tcPr>
          <w:p w14:paraId="0974355B" w14:textId="44878D2F" w:rsidR="00B17AB0" w:rsidRPr="00B901D7" w:rsidRDefault="00B17AB0" w:rsidP="00CF0992">
            <w:pPr>
              <w:pStyle w:val="Compact"/>
              <w:jc w:val="center"/>
              <w:rPr>
                <w:sz w:val="20"/>
                <w:szCs w:val="20"/>
              </w:rPr>
            </w:pPr>
            <w:r w:rsidRPr="00B901D7">
              <w:rPr>
                <w:sz w:val="20"/>
                <w:szCs w:val="20"/>
              </w:rPr>
              <w:t>2011</w:t>
            </w:r>
          </w:p>
        </w:tc>
        <w:tc>
          <w:tcPr>
            <w:tcW w:w="1891" w:type="pct"/>
            <w:tcBorders>
              <w:top w:val="dotted" w:sz="4" w:space="0" w:color="auto"/>
            </w:tcBorders>
            <w:tcPrChange w:id="796" w:author="Dietzel, Ranae N [AGRON]" w:date="2017-06-13T15:33:00Z">
              <w:tcPr>
                <w:tcW w:w="1666" w:type="pct"/>
                <w:tcBorders>
                  <w:top w:val="dotted" w:sz="4" w:space="0" w:color="auto"/>
                </w:tcBorders>
              </w:tcPr>
            </w:tcPrChange>
          </w:tcPr>
          <w:p w14:paraId="01D1C296" w14:textId="4D3C826F" w:rsidR="00B17AB0" w:rsidRPr="00B901D7" w:rsidRDefault="00B17AB0" w:rsidP="00CF0992">
            <w:pPr>
              <w:pStyle w:val="Compact"/>
              <w:rPr>
                <w:sz w:val="20"/>
                <w:szCs w:val="20"/>
              </w:rPr>
            </w:pPr>
            <w:r w:rsidRPr="00B901D7">
              <w:rPr>
                <w:sz w:val="20"/>
                <w:szCs w:val="20"/>
              </w:rPr>
              <w:t>Unfertilized Prairie</w:t>
            </w:r>
          </w:p>
        </w:tc>
        <w:tc>
          <w:tcPr>
            <w:tcW w:w="722" w:type="pct"/>
            <w:tcBorders>
              <w:top w:val="dotted" w:sz="4" w:space="0" w:color="auto"/>
            </w:tcBorders>
            <w:tcPrChange w:id="797" w:author="Dietzel, Ranae N [AGRON]" w:date="2017-06-13T15:33:00Z">
              <w:tcPr>
                <w:tcW w:w="596" w:type="pct"/>
                <w:tcBorders>
                  <w:top w:val="dotted" w:sz="4" w:space="0" w:color="auto"/>
                </w:tcBorders>
              </w:tcPr>
            </w:tcPrChange>
          </w:tcPr>
          <w:p w14:paraId="6722A7E4" w14:textId="3359828B" w:rsidR="00B17AB0" w:rsidRPr="00B901D7" w:rsidRDefault="00B17AB0" w:rsidP="00CF0992">
            <w:pPr>
              <w:pStyle w:val="Compact"/>
              <w:jc w:val="right"/>
              <w:rPr>
                <w:sz w:val="20"/>
                <w:szCs w:val="20"/>
              </w:rPr>
            </w:pPr>
            <w:r w:rsidRPr="00B901D7">
              <w:rPr>
                <w:sz w:val="20"/>
                <w:szCs w:val="20"/>
              </w:rPr>
              <w:t>3</w:t>
            </w:r>
            <w:ins w:id="798" w:author="Dietzel, Ranae N [AGRON]" w:date="2017-06-13T15:32:00Z">
              <w:r w:rsidR="00971CB0">
                <w:rPr>
                  <w:sz w:val="20"/>
                  <w:szCs w:val="20"/>
                </w:rPr>
                <w:t>.</w:t>
              </w:r>
            </w:ins>
            <w:r w:rsidRPr="00B901D7">
              <w:rPr>
                <w:sz w:val="20"/>
                <w:szCs w:val="20"/>
              </w:rPr>
              <w:t>87</w:t>
            </w:r>
          </w:p>
        </w:tc>
        <w:tc>
          <w:tcPr>
            <w:tcW w:w="703" w:type="pct"/>
            <w:tcBorders>
              <w:top w:val="dotted" w:sz="4" w:space="0" w:color="auto"/>
            </w:tcBorders>
            <w:tcPrChange w:id="799" w:author="Dietzel, Ranae N [AGRON]" w:date="2017-06-13T15:33:00Z">
              <w:tcPr>
                <w:tcW w:w="595" w:type="pct"/>
                <w:tcBorders>
                  <w:top w:val="dotted" w:sz="4" w:space="0" w:color="auto"/>
                </w:tcBorders>
              </w:tcPr>
            </w:tcPrChange>
          </w:tcPr>
          <w:p w14:paraId="7EA26B89" w14:textId="4A54676B" w:rsidR="00B17AB0" w:rsidRPr="00B901D7" w:rsidRDefault="00B17AB0" w:rsidP="00CF0992">
            <w:pPr>
              <w:pStyle w:val="Compact"/>
              <w:jc w:val="right"/>
              <w:rPr>
                <w:sz w:val="20"/>
                <w:szCs w:val="20"/>
              </w:rPr>
            </w:pPr>
            <w:r w:rsidRPr="00B901D7">
              <w:rPr>
                <w:sz w:val="20"/>
                <w:szCs w:val="20"/>
              </w:rPr>
              <w:t>7</w:t>
            </w:r>
            <w:ins w:id="800" w:author="Dietzel, Ranae N [AGRON]" w:date="2017-06-13T15:33:00Z">
              <w:r w:rsidR="00971CB0">
                <w:rPr>
                  <w:sz w:val="20"/>
                  <w:szCs w:val="20"/>
                </w:rPr>
                <w:t>.</w:t>
              </w:r>
            </w:ins>
            <w:r w:rsidRPr="00B901D7">
              <w:rPr>
                <w:sz w:val="20"/>
                <w:szCs w:val="20"/>
              </w:rPr>
              <w:t>58</w:t>
            </w:r>
          </w:p>
        </w:tc>
        <w:tc>
          <w:tcPr>
            <w:tcW w:w="419" w:type="pct"/>
            <w:tcBorders>
              <w:top w:val="dotted" w:sz="4" w:space="0" w:color="auto"/>
            </w:tcBorders>
            <w:tcPrChange w:id="801" w:author="Dietzel, Ranae N [AGRON]" w:date="2017-06-13T15:33:00Z">
              <w:tcPr>
                <w:tcW w:w="433" w:type="pct"/>
                <w:tcBorders>
                  <w:top w:val="dotted" w:sz="4" w:space="0" w:color="auto"/>
                </w:tcBorders>
              </w:tcPr>
            </w:tcPrChange>
          </w:tcPr>
          <w:p w14:paraId="38045D3B" w14:textId="2CBBA2EF" w:rsidR="00B17AB0" w:rsidRPr="00B901D7" w:rsidRDefault="00B17AB0" w:rsidP="00273B2A">
            <w:pPr>
              <w:pStyle w:val="Compact"/>
              <w:jc w:val="right"/>
              <w:rPr>
                <w:sz w:val="20"/>
                <w:szCs w:val="20"/>
              </w:rPr>
            </w:pPr>
            <w:r w:rsidRPr="00B901D7">
              <w:rPr>
                <w:sz w:val="20"/>
                <w:szCs w:val="20"/>
              </w:rPr>
              <w:t>0.</w:t>
            </w:r>
            <w:del w:id="802" w:author="Dietzel, Ranae N [AGRON]" w:date="2017-06-12T13:49:00Z">
              <w:r w:rsidRPr="00B901D7" w:rsidDel="00273B2A">
                <w:rPr>
                  <w:sz w:val="20"/>
                  <w:szCs w:val="20"/>
                </w:rPr>
                <w:delText>41</w:delText>
              </w:r>
            </w:del>
            <w:ins w:id="803" w:author="Dietzel, Ranae N [AGRON]" w:date="2017-06-12T13:49:00Z">
              <w:r>
                <w:rPr>
                  <w:sz w:val="20"/>
                  <w:szCs w:val="20"/>
                </w:rPr>
                <w:t>51</w:t>
              </w:r>
            </w:ins>
          </w:p>
        </w:tc>
        <w:tc>
          <w:tcPr>
            <w:tcW w:w="685" w:type="pct"/>
            <w:tcBorders>
              <w:top w:val="dotted" w:sz="4" w:space="0" w:color="auto"/>
            </w:tcBorders>
            <w:tcPrChange w:id="804" w:author="Dietzel, Ranae N [AGRON]" w:date="2017-06-13T15:33:00Z">
              <w:tcPr>
                <w:tcW w:w="604" w:type="pct"/>
                <w:tcBorders>
                  <w:top w:val="dotted" w:sz="4" w:space="0" w:color="auto"/>
                </w:tcBorders>
              </w:tcPr>
            </w:tcPrChange>
          </w:tcPr>
          <w:p w14:paraId="1A798105" w14:textId="3BCCAE35" w:rsidR="00B17AB0" w:rsidRPr="00B901D7" w:rsidRDefault="00B17AB0" w:rsidP="00273B2A">
            <w:pPr>
              <w:pStyle w:val="Compact"/>
              <w:jc w:val="right"/>
              <w:rPr>
                <w:sz w:val="20"/>
                <w:szCs w:val="20"/>
              </w:rPr>
            </w:pPr>
            <w:del w:id="805" w:author="Dietzel, Ranae N [AGRON]" w:date="2017-06-12T13:50:00Z">
              <w:r w:rsidRPr="00B901D7" w:rsidDel="00273B2A">
                <w:rPr>
                  <w:sz w:val="20"/>
                  <w:szCs w:val="20"/>
                </w:rPr>
                <w:delText>2.45</w:delText>
              </w:r>
            </w:del>
            <w:ins w:id="806" w:author="Dietzel, Ranae N [AGRON]" w:date="2017-06-12T13:50:00Z">
              <w:r>
                <w:rPr>
                  <w:sz w:val="20"/>
                  <w:szCs w:val="20"/>
                </w:rPr>
                <w:t>1.96</w:t>
              </w:r>
            </w:ins>
          </w:p>
        </w:tc>
      </w:tr>
      <w:tr w:rsidR="00B17AB0" w14:paraId="5B040D1B" w14:textId="77777777" w:rsidTr="00971CB0">
        <w:tc>
          <w:tcPr>
            <w:tcW w:w="580" w:type="pct"/>
            <w:vMerge/>
            <w:tcBorders>
              <w:bottom w:val="single" w:sz="2" w:space="0" w:color="auto"/>
            </w:tcBorders>
            <w:tcPrChange w:id="807" w:author="Dietzel, Ranae N [AGRON]" w:date="2017-06-13T15:33:00Z">
              <w:tcPr>
                <w:tcW w:w="511" w:type="pct"/>
                <w:vMerge/>
                <w:tcBorders>
                  <w:bottom w:val="single" w:sz="2" w:space="0" w:color="auto"/>
                </w:tcBorders>
              </w:tcPr>
            </w:tcPrChange>
          </w:tcPr>
          <w:p w14:paraId="1CE6CAB0" w14:textId="77777777" w:rsidR="00B17AB0" w:rsidRPr="00B901D7" w:rsidRDefault="00B17AB0" w:rsidP="00CF0992">
            <w:pPr>
              <w:pStyle w:val="Compact"/>
              <w:rPr>
                <w:sz w:val="20"/>
                <w:szCs w:val="20"/>
              </w:rPr>
            </w:pPr>
          </w:p>
        </w:tc>
        <w:tc>
          <w:tcPr>
            <w:tcW w:w="1891" w:type="pct"/>
            <w:tcPrChange w:id="808" w:author="Dietzel, Ranae N [AGRON]" w:date="2017-06-13T15:33:00Z">
              <w:tcPr>
                <w:tcW w:w="1666" w:type="pct"/>
              </w:tcPr>
            </w:tcPrChange>
          </w:tcPr>
          <w:p w14:paraId="2B7675FF" w14:textId="2D806FAC" w:rsidR="00B17AB0" w:rsidRPr="00B901D7" w:rsidRDefault="00B17AB0" w:rsidP="00CF0992">
            <w:pPr>
              <w:pStyle w:val="Compact"/>
              <w:rPr>
                <w:sz w:val="20"/>
                <w:szCs w:val="20"/>
              </w:rPr>
            </w:pPr>
            <w:r w:rsidRPr="00B901D7">
              <w:rPr>
                <w:sz w:val="20"/>
                <w:szCs w:val="20"/>
              </w:rPr>
              <w:t>Fertilized Prairie</w:t>
            </w:r>
          </w:p>
        </w:tc>
        <w:tc>
          <w:tcPr>
            <w:tcW w:w="722" w:type="pct"/>
            <w:tcPrChange w:id="809" w:author="Dietzel, Ranae N [AGRON]" w:date="2017-06-13T15:33:00Z">
              <w:tcPr>
                <w:tcW w:w="596" w:type="pct"/>
              </w:tcPr>
            </w:tcPrChange>
          </w:tcPr>
          <w:p w14:paraId="7A998137" w14:textId="461E3A14" w:rsidR="00B17AB0" w:rsidRPr="00B901D7" w:rsidRDefault="00B17AB0" w:rsidP="00CF0992">
            <w:pPr>
              <w:pStyle w:val="Compact"/>
              <w:jc w:val="right"/>
              <w:rPr>
                <w:sz w:val="20"/>
                <w:szCs w:val="20"/>
              </w:rPr>
            </w:pPr>
            <w:r w:rsidRPr="00B901D7">
              <w:rPr>
                <w:sz w:val="20"/>
                <w:szCs w:val="20"/>
              </w:rPr>
              <w:t>1</w:t>
            </w:r>
            <w:ins w:id="810" w:author="Dietzel, Ranae N [AGRON]" w:date="2017-06-13T15:32:00Z">
              <w:r w:rsidR="00971CB0">
                <w:rPr>
                  <w:sz w:val="20"/>
                  <w:szCs w:val="20"/>
                </w:rPr>
                <w:t>.</w:t>
              </w:r>
            </w:ins>
            <w:r w:rsidRPr="00B901D7">
              <w:rPr>
                <w:sz w:val="20"/>
                <w:szCs w:val="20"/>
              </w:rPr>
              <w:t>68</w:t>
            </w:r>
          </w:p>
        </w:tc>
        <w:tc>
          <w:tcPr>
            <w:tcW w:w="703" w:type="pct"/>
            <w:tcPrChange w:id="811" w:author="Dietzel, Ranae N [AGRON]" w:date="2017-06-13T15:33:00Z">
              <w:tcPr>
                <w:tcW w:w="595" w:type="pct"/>
              </w:tcPr>
            </w:tcPrChange>
          </w:tcPr>
          <w:p w14:paraId="08B546EF" w14:textId="16BF1ED4" w:rsidR="00B17AB0" w:rsidRPr="00B901D7" w:rsidRDefault="00B17AB0" w:rsidP="00CF0992">
            <w:pPr>
              <w:pStyle w:val="Compact"/>
              <w:jc w:val="right"/>
              <w:rPr>
                <w:sz w:val="20"/>
                <w:szCs w:val="20"/>
              </w:rPr>
            </w:pPr>
            <w:r w:rsidRPr="00B901D7">
              <w:rPr>
                <w:sz w:val="20"/>
                <w:szCs w:val="20"/>
              </w:rPr>
              <w:t>3</w:t>
            </w:r>
            <w:ins w:id="812" w:author="Dietzel, Ranae N [AGRON]" w:date="2017-06-13T15:33:00Z">
              <w:r w:rsidR="00971CB0">
                <w:rPr>
                  <w:sz w:val="20"/>
                  <w:szCs w:val="20"/>
                </w:rPr>
                <w:t>.</w:t>
              </w:r>
            </w:ins>
            <w:r w:rsidRPr="00B901D7">
              <w:rPr>
                <w:sz w:val="20"/>
                <w:szCs w:val="20"/>
              </w:rPr>
              <w:t>42</w:t>
            </w:r>
          </w:p>
        </w:tc>
        <w:tc>
          <w:tcPr>
            <w:tcW w:w="419" w:type="pct"/>
            <w:tcPrChange w:id="813" w:author="Dietzel, Ranae N [AGRON]" w:date="2017-06-13T15:33:00Z">
              <w:tcPr>
                <w:tcW w:w="433" w:type="pct"/>
              </w:tcPr>
            </w:tcPrChange>
          </w:tcPr>
          <w:p w14:paraId="2D6EE411" w14:textId="70307E19" w:rsidR="00B17AB0" w:rsidRPr="00B901D7" w:rsidRDefault="00B17AB0" w:rsidP="00273B2A">
            <w:pPr>
              <w:pStyle w:val="Compact"/>
              <w:jc w:val="right"/>
              <w:rPr>
                <w:sz w:val="20"/>
                <w:szCs w:val="20"/>
              </w:rPr>
            </w:pPr>
            <w:r w:rsidRPr="00B901D7">
              <w:rPr>
                <w:sz w:val="20"/>
                <w:szCs w:val="20"/>
              </w:rPr>
              <w:t>0.</w:t>
            </w:r>
            <w:del w:id="814" w:author="Dietzel, Ranae N [AGRON]" w:date="2017-06-12T13:49:00Z">
              <w:r w:rsidRPr="00B901D7" w:rsidDel="00273B2A">
                <w:rPr>
                  <w:sz w:val="20"/>
                  <w:szCs w:val="20"/>
                </w:rPr>
                <w:delText>33</w:delText>
              </w:r>
            </w:del>
            <w:ins w:id="815" w:author="Dietzel, Ranae N [AGRON]" w:date="2017-06-12T13:49:00Z">
              <w:r>
                <w:rPr>
                  <w:sz w:val="20"/>
                  <w:szCs w:val="20"/>
                </w:rPr>
                <w:t>49</w:t>
              </w:r>
            </w:ins>
          </w:p>
        </w:tc>
        <w:tc>
          <w:tcPr>
            <w:tcW w:w="685" w:type="pct"/>
            <w:tcPrChange w:id="816" w:author="Dietzel, Ranae N [AGRON]" w:date="2017-06-13T15:33:00Z">
              <w:tcPr>
                <w:tcW w:w="604" w:type="pct"/>
              </w:tcPr>
            </w:tcPrChange>
          </w:tcPr>
          <w:p w14:paraId="12301E38" w14:textId="7234ED5B" w:rsidR="00B17AB0" w:rsidRPr="00B901D7" w:rsidRDefault="00B17AB0" w:rsidP="00273B2A">
            <w:pPr>
              <w:pStyle w:val="Compact"/>
              <w:jc w:val="right"/>
              <w:rPr>
                <w:sz w:val="20"/>
                <w:szCs w:val="20"/>
              </w:rPr>
            </w:pPr>
            <w:del w:id="817" w:author="Dietzel, Ranae N [AGRON]" w:date="2017-06-12T13:50:00Z">
              <w:r w:rsidRPr="00B901D7" w:rsidDel="00273B2A">
                <w:rPr>
                  <w:sz w:val="20"/>
                  <w:szCs w:val="20"/>
                </w:rPr>
                <w:delText>3.02</w:delText>
              </w:r>
            </w:del>
            <w:ins w:id="818" w:author="Dietzel, Ranae N [AGRON]" w:date="2017-06-12T13:50:00Z">
              <w:r>
                <w:rPr>
                  <w:sz w:val="20"/>
                  <w:szCs w:val="20"/>
                </w:rPr>
                <w:t>2.03</w:t>
              </w:r>
            </w:ins>
          </w:p>
        </w:tc>
      </w:tr>
      <w:tr w:rsidR="00B17AB0" w14:paraId="1FBFB441" w14:textId="77777777" w:rsidTr="00971CB0">
        <w:tc>
          <w:tcPr>
            <w:tcW w:w="580" w:type="pct"/>
            <w:vMerge/>
            <w:tcBorders>
              <w:bottom w:val="single" w:sz="2" w:space="0" w:color="auto"/>
            </w:tcBorders>
            <w:tcPrChange w:id="819" w:author="Dietzel, Ranae N [AGRON]" w:date="2017-06-13T15:33:00Z">
              <w:tcPr>
                <w:tcW w:w="511" w:type="pct"/>
                <w:vMerge/>
                <w:tcBorders>
                  <w:bottom w:val="single" w:sz="2" w:space="0" w:color="auto"/>
                </w:tcBorders>
              </w:tcPr>
            </w:tcPrChange>
          </w:tcPr>
          <w:p w14:paraId="12235667" w14:textId="77777777" w:rsidR="00B17AB0" w:rsidRPr="00B901D7" w:rsidRDefault="00B17AB0" w:rsidP="00CF0992">
            <w:pPr>
              <w:pStyle w:val="Compact"/>
              <w:rPr>
                <w:sz w:val="20"/>
                <w:szCs w:val="20"/>
              </w:rPr>
            </w:pPr>
          </w:p>
        </w:tc>
        <w:tc>
          <w:tcPr>
            <w:tcW w:w="1891" w:type="pct"/>
            <w:tcBorders>
              <w:bottom w:val="single" w:sz="2" w:space="0" w:color="auto"/>
            </w:tcBorders>
            <w:hideMark/>
            <w:tcPrChange w:id="820" w:author="Dietzel, Ranae N [AGRON]" w:date="2017-06-13T15:33:00Z">
              <w:tcPr>
                <w:tcW w:w="1666" w:type="pct"/>
                <w:tcBorders>
                  <w:bottom w:val="single" w:sz="2" w:space="0" w:color="auto"/>
                </w:tcBorders>
                <w:hideMark/>
              </w:tcPr>
            </w:tcPrChange>
          </w:tcPr>
          <w:p w14:paraId="45779894" w14:textId="77F89384" w:rsidR="00B17AB0" w:rsidRPr="00B901D7" w:rsidRDefault="00B17AB0" w:rsidP="00CF0992">
            <w:pPr>
              <w:pStyle w:val="Compact"/>
              <w:rPr>
                <w:sz w:val="20"/>
                <w:szCs w:val="20"/>
              </w:rPr>
            </w:pPr>
            <w:r w:rsidRPr="00B901D7">
              <w:rPr>
                <w:sz w:val="20"/>
                <w:szCs w:val="20"/>
              </w:rPr>
              <w:t>Maize</w:t>
            </w:r>
          </w:p>
        </w:tc>
        <w:tc>
          <w:tcPr>
            <w:tcW w:w="722" w:type="pct"/>
            <w:tcBorders>
              <w:bottom w:val="single" w:sz="2" w:space="0" w:color="auto"/>
            </w:tcBorders>
            <w:hideMark/>
            <w:tcPrChange w:id="821" w:author="Dietzel, Ranae N [AGRON]" w:date="2017-06-13T15:33:00Z">
              <w:tcPr>
                <w:tcW w:w="596" w:type="pct"/>
                <w:tcBorders>
                  <w:bottom w:val="single" w:sz="2" w:space="0" w:color="auto"/>
                </w:tcBorders>
                <w:hideMark/>
              </w:tcPr>
            </w:tcPrChange>
          </w:tcPr>
          <w:p w14:paraId="18254274" w14:textId="45DD19E9" w:rsidR="00B17AB0" w:rsidRPr="00B901D7" w:rsidRDefault="00971CB0" w:rsidP="00CF0992">
            <w:pPr>
              <w:pStyle w:val="Compact"/>
              <w:jc w:val="right"/>
              <w:rPr>
                <w:sz w:val="20"/>
                <w:szCs w:val="20"/>
              </w:rPr>
            </w:pPr>
            <w:ins w:id="822" w:author="Dietzel, Ranae N [AGRON]" w:date="2017-06-13T15:32:00Z">
              <w:r>
                <w:rPr>
                  <w:sz w:val="20"/>
                  <w:szCs w:val="20"/>
                </w:rPr>
                <w:t>0.</w:t>
              </w:r>
            </w:ins>
            <w:r w:rsidR="00B17AB0" w:rsidRPr="00B901D7">
              <w:rPr>
                <w:sz w:val="20"/>
                <w:szCs w:val="20"/>
              </w:rPr>
              <w:t>48</w:t>
            </w:r>
          </w:p>
        </w:tc>
        <w:tc>
          <w:tcPr>
            <w:tcW w:w="703" w:type="pct"/>
            <w:tcBorders>
              <w:bottom w:val="single" w:sz="2" w:space="0" w:color="auto"/>
            </w:tcBorders>
            <w:hideMark/>
            <w:tcPrChange w:id="823" w:author="Dietzel, Ranae N [AGRON]" w:date="2017-06-13T15:33:00Z">
              <w:tcPr>
                <w:tcW w:w="595" w:type="pct"/>
                <w:tcBorders>
                  <w:bottom w:val="single" w:sz="2" w:space="0" w:color="auto"/>
                </w:tcBorders>
                <w:hideMark/>
              </w:tcPr>
            </w:tcPrChange>
          </w:tcPr>
          <w:p w14:paraId="16AD7956" w14:textId="16606C77" w:rsidR="00B17AB0" w:rsidRPr="00B901D7" w:rsidRDefault="00971CB0" w:rsidP="00CF0992">
            <w:pPr>
              <w:pStyle w:val="Compact"/>
              <w:jc w:val="right"/>
              <w:rPr>
                <w:sz w:val="20"/>
                <w:szCs w:val="20"/>
              </w:rPr>
            </w:pPr>
            <w:ins w:id="824" w:author="Dietzel, Ranae N [AGRON]" w:date="2017-06-13T15:33:00Z">
              <w:r>
                <w:rPr>
                  <w:sz w:val="20"/>
                  <w:szCs w:val="20"/>
                </w:rPr>
                <w:t>0.</w:t>
              </w:r>
            </w:ins>
            <w:r w:rsidR="00B17AB0" w:rsidRPr="00B901D7">
              <w:rPr>
                <w:sz w:val="20"/>
                <w:szCs w:val="20"/>
              </w:rPr>
              <w:t>47</w:t>
            </w:r>
          </w:p>
        </w:tc>
        <w:tc>
          <w:tcPr>
            <w:tcW w:w="419" w:type="pct"/>
            <w:tcBorders>
              <w:bottom w:val="single" w:sz="2" w:space="0" w:color="auto"/>
            </w:tcBorders>
            <w:hideMark/>
            <w:tcPrChange w:id="825" w:author="Dietzel, Ranae N [AGRON]" w:date="2017-06-13T15:33:00Z">
              <w:tcPr>
                <w:tcW w:w="433" w:type="pct"/>
                <w:tcBorders>
                  <w:bottom w:val="single" w:sz="2" w:space="0" w:color="auto"/>
                </w:tcBorders>
                <w:hideMark/>
              </w:tcPr>
            </w:tcPrChange>
          </w:tcPr>
          <w:p w14:paraId="18149144" w14:textId="24F85AFF" w:rsidR="00B17AB0" w:rsidRPr="00B901D7" w:rsidRDefault="00B17AB0" w:rsidP="00273B2A">
            <w:pPr>
              <w:pStyle w:val="Compact"/>
              <w:jc w:val="right"/>
              <w:rPr>
                <w:sz w:val="20"/>
                <w:szCs w:val="20"/>
              </w:rPr>
            </w:pPr>
            <w:ins w:id="826" w:author="Dietzel, Ranae N [AGRON]" w:date="2017-06-13T13:22:00Z">
              <w:r>
                <w:rPr>
                  <w:sz w:val="20"/>
                  <w:szCs w:val="20"/>
                </w:rPr>
                <w:t>1.01</w:t>
              </w:r>
            </w:ins>
            <w:del w:id="827" w:author="Dietzel, Ranae N [AGRON]" w:date="2017-06-13T13:22:00Z">
              <w:r w:rsidRPr="00B901D7" w:rsidDel="00B17AB0">
                <w:rPr>
                  <w:sz w:val="20"/>
                  <w:szCs w:val="20"/>
                </w:rPr>
                <w:delText>0.</w:delText>
              </w:r>
            </w:del>
            <w:del w:id="828" w:author="Dietzel, Ranae N [AGRON]" w:date="2017-06-12T13:49:00Z">
              <w:r w:rsidRPr="00B901D7" w:rsidDel="00273B2A">
                <w:rPr>
                  <w:sz w:val="20"/>
                  <w:szCs w:val="20"/>
                </w:rPr>
                <w:delText>67</w:delText>
              </w:r>
            </w:del>
          </w:p>
        </w:tc>
        <w:tc>
          <w:tcPr>
            <w:tcW w:w="685" w:type="pct"/>
            <w:tcBorders>
              <w:bottom w:val="single" w:sz="2" w:space="0" w:color="auto"/>
            </w:tcBorders>
            <w:hideMark/>
            <w:tcPrChange w:id="829" w:author="Dietzel, Ranae N [AGRON]" w:date="2017-06-13T15:33:00Z">
              <w:tcPr>
                <w:tcW w:w="604" w:type="pct"/>
                <w:tcBorders>
                  <w:bottom w:val="single" w:sz="2" w:space="0" w:color="auto"/>
                </w:tcBorders>
                <w:hideMark/>
              </w:tcPr>
            </w:tcPrChange>
          </w:tcPr>
          <w:p w14:paraId="681599F1" w14:textId="70AE3A8E" w:rsidR="00B17AB0" w:rsidRPr="00B901D7" w:rsidRDefault="00B17AB0" w:rsidP="00CF0992">
            <w:pPr>
              <w:pStyle w:val="Compact"/>
              <w:jc w:val="right"/>
              <w:rPr>
                <w:sz w:val="20"/>
                <w:szCs w:val="20"/>
              </w:rPr>
            </w:pPr>
            <w:ins w:id="830" w:author="Dietzel, Ranae N [AGRON]" w:date="2017-06-12T13:51:00Z">
              <w:r>
                <w:rPr>
                  <w:sz w:val="20"/>
                  <w:szCs w:val="20"/>
                </w:rPr>
                <w:t>0.99</w:t>
              </w:r>
            </w:ins>
            <w:del w:id="831" w:author="Dietzel, Ranae N [AGRON]" w:date="2017-06-12T13:51:00Z">
              <w:r w:rsidRPr="00B901D7" w:rsidDel="00273B2A">
                <w:rPr>
                  <w:sz w:val="20"/>
                  <w:szCs w:val="20"/>
                </w:rPr>
                <w:delText>1.50</w:delText>
              </w:r>
            </w:del>
          </w:p>
        </w:tc>
      </w:tr>
    </w:tbl>
    <w:p w14:paraId="400F8197" w14:textId="77777777" w:rsidR="006B6053" w:rsidRPr="00532388" w:rsidRDefault="006B6053" w:rsidP="00532388">
      <w:pPr>
        <w:rPr>
          <w:szCs w:val="20"/>
        </w:rPr>
      </w:pPr>
    </w:p>
    <w:p w14:paraId="5586D20E" w14:textId="31356D96" w:rsidR="00532388" w:rsidRPr="00532388" w:rsidRDefault="00532388" w:rsidP="00532388">
      <w:pPr>
        <w:rPr>
          <w:szCs w:val="20"/>
        </w:rPr>
      </w:pPr>
      <w:r w:rsidRPr="00532388">
        <w:rPr>
          <w:szCs w:val="20"/>
        </w:rPr>
        <w:t>Prairie roots had a mean residence time (</w:t>
      </w:r>
      <w:proofErr w:type="spellStart"/>
      <w:r w:rsidRPr="00532388">
        <w:rPr>
          <w:szCs w:val="20"/>
        </w:rPr>
        <w:t>mrt</w:t>
      </w:r>
      <w:proofErr w:type="spellEnd"/>
      <w:r w:rsidRPr="00532388">
        <w:rPr>
          <w:szCs w:val="20"/>
        </w:rPr>
        <w:t xml:space="preserve">) of </w:t>
      </w:r>
      <w:del w:id="832" w:author="Dietzel, Ranae N [AGRON]" w:date="2017-06-13T13:27:00Z">
        <w:r w:rsidRPr="00532388" w:rsidDel="00F22177">
          <w:rPr>
            <w:szCs w:val="20"/>
          </w:rPr>
          <w:delText>2.75</w:delText>
        </w:r>
      </w:del>
      <w:ins w:id="833" w:author="Dietzel, Ranae N [AGRON]" w:date="2017-06-13T13:27:00Z">
        <w:r w:rsidR="00F22177">
          <w:rPr>
            <w:szCs w:val="20"/>
          </w:rPr>
          <w:t>1.90</w:t>
        </w:r>
      </w:ins>
      <w:r w:rsidRPr="00532388">
        <w:rPr>
          <w:szCs w:val="20"/>
        </w:rPr>
        <w:t xml:space="preserve"> years in the top 30 cm of the profile when averaged across treatments and years (2010 and 2011).  Maize roots turned over </w:t>
      </w:r>
      <w:ins w:id="834" w:author="Dietzel, Ranae N [AGRON]" w:date="2017-06-13T13:28:00Z">
        <w:r w:rsidR="00F22177">
          <w:rPr>
            <w:szCs w:val="20"/>
          </w:rPr>
          <w:t>a</w:t>
        </w:r>
      </w:ins>
      <w:ins w:id="835" w:author="Dietzel, Ranae N [AGRON]" w:date="2017-06-13T13:29:00Z">
        <w:r w:rsidR="00F22177">
          <w:rPr>
            <w:szCs w:val="20"/>
          </w:rPr>
          <w:t>l</w:t>
        </w:r>
      </w:ins>
      <w:ins w:id="836" w:author="Dietzel, Ranae N [AGRON]" w:date="2017-06-13T13:28:00Z">
        <w:r w:rsidR="00F22177">
          <w:rPr>
            <w:szCs w:val="20"/>
          </w:rPr>
          <w:t xml:space="preserve">most </w:t>
        </w:r>
      </w:ins>
      <w:r w:rsidRPr="00532388">
        <w:rPr>
          <w:szCs w:val="20"/>
        </w:rPr>
        <w:t xml:space="preserve">twice as fast as prairie roots when averaged across treatments and years (Table 3).  </w:t>
      </w:r>
    </w:p>
    <w:p w14:paraId="303549F7" w14:textId="66ADB019" w:rsidR="00532388" w:rsidRPr="00532388" w:rsidRDefault="00EA4D22" w:rsidP="00554D80">
      <w:pPr>
        <w:jc w:val="center"/>
        <w:rPr>
          <w:szCs w:val="20"/>
        </w:rPr>
      </w:pPr>
      <w:r w:rsidRPr="00EA4D22">
        <w:rPr>
          <w:noProof/>
          <w:lang w:val="en-US" w:eastAsia="en-US"/>
        </w:rPr>
        <w:lastRenderedPageBreak/>
        <w:drawing>
          <wp:inline distT="0" distB="0" distL="0" distR="0" wp14:anchorId="3049919D" wp14:editId="11640868">
            <wp:extent cx="3485714" cy="6971428"/>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5714" cy="6971428"/>
                    </a:xfrm>
                    <a:prstGeom prst="rect">
                      <a:avLst/>
                    </a:prstGeom>
                  </pic:spPr>
                </pic:pic>
              </a:graphicData>
            </a:graphic>
          </wp:inline>
        </w:drawing>
      </w:r>
    </w:p>
    <w:p w14:paraId="07634B45" w14:textId="7B98A9DD" w:rsidR="00532388" w:rsidRDefault="00532388" w:rsidP="00532388">
      <w:pPr>
        <w:rPr>
          <w:szCs w:val="20"/>
        </w:rPr>
      </w:pPr>
      <w:r w:rsidRPr="00532388">
        <w:rPr>
          <w:szCs w:val="20"/>
        </w:rPr>
        <w:t>Figure 4. Root C</w:t>
      </w:r>
      <w:proofErr w:type="gramStart"/>
      <w:r w:rsidRPr="00532388">
        <w:rPr>
          <w:szCs w:val="20"/>
        </w:rPr>
        <w:t>:N</w:t>
      </w:r>
      <w:proofErr w:type="gramEnd"/>
      <w:r w:rsidRPr="00532388">
        <w:rPr>
          <w:szCs w:val="20"/>
        </w:rPr>
        <w:t xml:space="preserve"> ratios with depth over time. Grey shading represents one standard error of the mean. </w:t>
      </w:r>
    </w:p>
    <w:p w14:paraId="2AB973E7" w14:textId="77777777" w:rsidR="009130B4" w:rsidRPr="00532388" w:rsidRDefault="009130B4" w:rsidP="00532388">
      <w:pPr>
        <w:rPr>
          <w:szCs w:val="20"/>
        </w:rPr>
      </w:pPr>
    </w:p>
    <w:p w14:paraId="074B54EF" w14:textId="77777777" w:rsidR="00532388" w:rsidRPr="00532388" w:rsidRDefault="00532388" w:rsidP="00532388">
      <w:pPr>
        <w:rPr>
          <w:szCs w:val="20"/>
        </w:rPr>
      </w:pPr>
      <w:proofErr w:type="spellStart"/>
      <w:r w:rsidRPr="00532388">
        <w:rPr>
          <w:szCs w:val="20"/>
        </w:rPr>
        <w:t>Carbon</w:t>
      </w:r>
      <w:proofErr w:type="gramStart"/>
      <w:r w:rsidRPr="00532388">
        <w:rPr>
          <w:szCs w:val="20"/>
        </w:rPr>
        <w:t>:N</w:t>
      </w:r>
      <w:proofErr w:type="spellEnd"/>
      <w:proofErr w:type="gramEnd"/>
      <w:r w:rsidRPr="00532388">
        <w:rPr>
          <w:szCs w:val="20"/>
        </w:rPr>
        <w:t xml:space="preserve"> ratios increased with depth in all treatments.  Carbon to nitrogen ratios increased in both prairie treatments in every depth over time, although the increase in fertilized prairie was not always different between consecutive years.  In all treatments, changes in C</w:t>
      </w:r>
      <w:proofErr w:type="gramStart"/>
      <w:r w:rsidRPr="00532388">
        <w:rPr>
          <w:szCs w:val="20"/>
        </w:rPr>
        <w:t>:N</w:t>
      </w:r>
      <w:proofErr w:type="gramEnd"/>
      <w:r w:rsidRPr="00532388">
        <w:rPr>
          <w:szCs w:val="20"/>
        </w:rPr>
        <w:t xml:space="preserve"> ratios were the result of both an increase in C content and a decrease in N content (data not shown).  The maize root pool did not exhibit an increase in C</w:t>
      </w:r>
      <w:proofErr w:type="gramStart"/>
      <w:r w:rsidRPr="00532388">
        <w:rPr>
          <w:szCs w:val="20"/>
        </w:rPr>
        <w:t>:N</w:t>
      </w:r>
      <w:proofErr w:type="gramEnd"/>
      <w:r w:rsidRPr="00532388">
        <w:rPr>
          <w:szCs w:val="20"/>
        </w:rPr>
        <w:t xml:space="preserve"> ratio over time.   </w:t>
      </w:r>
    </w:p>
    <w:p w14:paraId="70061782" w14:textId="4EC9160C" w:rsidR="00532388" w:rsidRDefault="00532388" w:rsidP="00532388">
      <w:pPr>
        <w:rPr>
          <w:szCs w:val="20"/>
          <w:u w:val="single"/>
        </w:rPr>
      </w:pPr>
    </w:p>
    <w:p w14:paraId="135FA686" w14:textId="77777777" w:rsidR="00EA4D22" w:rsidRDefault="00EA4D22" w:rsidP="00532388">
      <w:pPr>
        <w:rPr>
          <w:szCs w:val="20"/>
          <w:u w:val="single"/>
        </w:rPr>
      </w:pPr>
    </w:p>
    <w:p w14:paraId="34C0C964" w14:textId="408B32C9" w:rsidR="00532388" w:rsidRPr="00532388" w:rsidRDefault="00532388" w:rsidP="00EA4D22">
      <w:pPr>
        <w:tabs>
          <w:tab w:val="left" w:pos="1786"/>
        </w:tabs>
        <w:rPr>
          <w:b/>
          <w:szCs w:val="20"/>
        </w:rPr>
      </w:pPr>
      <w:proofErr w:type="gramStart"/>
      <w:r w:rsidRPr="00532388">
        <w:rPr>
          <w:b/>
          <w:szCs w:val="20"/>
        </w:rPr>
        <w:lastRenderedPageBreak/>
        <w:t>4</w:t>
      </w:r>
      <w:proofErr w:type="gramEnd"/>
      <w:r w:rsidRPr="00532388">
        <w:rPr>
          <w:b/>
          <w:szCs w:val="20"/>
        </w:rPr>
        <w:t xml:space="preserve"> Discussion</w:t>
      </w:r>
      <w:r w:rsidR="00EA4D22">
        <w:rPr>
          <w:b/>
          <w:szCs w:val="20"/>
        </w:rPr>
        <w:tab/>
      </w:r>
    </w:p>
    <w:p w14:paraId="62FAE235" w14:textId="77777777" w:rsidR="00532388" w:rsidRPr="00532388" w:rsidRDefault="00532388" w:rsidP="00532388">
      <w:pPr>
        <w:rPr>
          <w:b/>
          <w:szCs w:val="20"/>
        </w:rPr>
      </w:pPr>
      <w:r w:rsidRPr="00532388">
        <w:rPr>
          <w:b/>
          <w:szCs w:val="20"/>
        </w:rPr>
        <w:t xml:space="preserve">4.1 Reconstruction of a </w:t>
      </w:r>
      <w:proofErr w:type="gramStart"/>
      <w:r w:rsidRPr="00532388">
        <w:rPr>
          <w:b/>
          <w:szCs w:val="20"/>
        </w:rPr>
        <w:t>prairie root C pool</w:t>
      </w:r>
      <w:proofErr w:type="gramEnd"/>
      <w:r w:rsidRPr="00532388">
        <w:rPr>
          <w:b/>
          <w:szCs w:val="20"/>
        </w:rPr>
        <w:t xml:space="preserve"> and implications for C contribution </w:t>
      </w:r>
    </w:p>
    <w:p w14:paraId="556BF0BF" w14:textId="729C5143" w:rsidR="006A43B8" w:rsidRDefault="00532388" w:rsidP="00532388">
      <w:pPr>
        <w:rPr>
          <w:szCs w:val="20"/>
        </w:rPr>
      </w:pPr>
      <w:r w:rsidRPr="00532388">
        <w:rPr>
          <w:szCs w:val="20"/>
        </w:rPr>
        <w:t>An increase in root pool C</w:t>
      </w:r>
      <w:proofErr w:type="gramStart"/>
      <w:r w:rsidRPr="00532388">
        <w:rPr>
          <w:szCs w:val="20"/>
        </w:rPr>
        <w:t>:N</w:t>
      </w:r>
      <w:proofErr w:type="gramEnd"/>
      <w:r w:rsidRPr="00532388">
        <w:rPr>
          <w:szCs w:val="20"/>
        </w:rPr>
        <w:t xml:space="preserve"> ratio with depth has not been reported previously in the literature and not previously considered when trying to determine why a disproportionately large amount of soil C is found at depth when compared to root distribution.  </w:t>
      </w:r>
      <w:proofErr w:type="gramStart"/>
      <w:r w:rsidRPr="00532388">
        <w:rPr>
          <w:szCs w:val="20"/>
        </w:rPr>
        <w:t xml:space="preserve">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w:t>
      </w:r>
      <w:del w:id="837" w:author="Dietzel, Ranae N [AGRON]" w:date="2017-06-13T15:11:00Z">
        <w:r w:rsidRPr="00532388" w:rsidDel="00FF0BCA">
          <w:rPr>
            <w:szCs w:val="20"/>
          </w:rPr>
          <w:delText>to its fullest extent, and then remains in the soil functionally inert</w:delText>
        </w:r>
      </w:del>
      <w:ins w:id="838" w:author="Dietzel, Ranae N [AGRON]" w:date="2017-06-13T15:11:00Z">
        <w:r w:rsidR="00FF0BCA">
          <w:rPr>
            <w:szCs w:val="20"/>
          </w:rPr>
          <w:t xml:space="preserve">until it </w:t>
        </w:r>
      </w:ins>
      <w:ins w:id="839" w:author="Dietzel, Ranae N [AGRON]" w:date="2017-06-14T12:34:00Z">
        <w:r w:rsidR="0019073C">
          <w:rPr>
            <w:szCs w:val="20"/>
          </w:rPr>
          <w:t xml:space="preserve">remains </w:t>
        </w:r>
      </w:ins>
      <w:ins w:id="840" w:author="Dietzel, Ranae N [AGRON]" w:date="2017-06-14T12:35:00Z">
        <w:r w:rsidR="0019073C">
          <w:rPr>
            <w:szCs w:val="20"/>
          </w:rPr>
          <w:t>in the</w:t>
        </w:r>
      </w:ins>
      <w:ins w:id="841" w:author="Dietzel, Ranae N [AGRON]" w:date="2017-06-14T12:34:00Z">
        <w:r w:rsidR="0019073C">
          <w:rPr>
            <w:szCs w:val="20"/>
          </w:rPr>
          <w:t xml:space="preserve"> </w:t>
        </w:r>
      </w:ins>
      <w:ins w:id="842" w:author="Dietzel, Ranae N [AGRON]" w:date="2017-06-14T12:35:00Z">
        <w:r w:rsidR="0019073C">
          <w:rPr>
            <w:szCs w:val="20"/>
          </w:rPr>
          <w:t>soil due to</w:t>
        </w:r>
      </w:ins>
      <w:ins w:id="843" w:author="Dietzel, Ranae N [AGRON]" w:date="2017-06-13T15:11:00Z">
        <w:r w:rsidR="00FF0BCA">
          <w:rPr>
            <w:szCs w:val="20"/>
          </w:rPr>
          <w:t xml:space="preserve"> inherent chemical recalcitrance</w:t>
        </w:r>
      </w:ins>
      <w:r w:rsidRPr="00532388">
        <w:rPr>
          <w:szCs w:val="20"/>
        </w:rPr>
        <w:t xml:space="preserve"> (</w:t>
      </w:r>
      <w:proofErr w:type="spellStart"/>
      <w:r w:rsidRPr="00532388">
        <w:rPr>
          <w:szCs w:val="20"/>
        </w:rPr>
        <w:t>Cotrufo</w:t>
      </w:r>
      <w:proofErr w:type="spellEnd"/>
      <w:r w:rsidRPr="00532388">
        <w:rPr>
          <w:szCs w:val="20"/>
        </w:rPr>
        <w:t xml:space="preserve"> 2015).</w:t>
      </w:r>
      <w:proofErr w:type="gramEnd"/>
      <w:r w:rsidRPr="00532388">
        <w:rPr>
          <w:szCs w:val="20"/>
        </w:rPr>
        <w:t xml:space="preserve">  In the present study, the former pathway is more applicable to tissue dominated by non-structural compounds, such as that with lower C</w:t>
      </w:r>
      <w:proofErr w:type="gramStart"/>
      <w:r w:rsidRPr="00532388">
        <w:rPr>
          <w:szCs w:val="20"/>
        </w:rPr>
        <w:t>:N</w:t>
      </w:r>
      <w:proofErr w:type="gramEnd"/>
      <w:r w:rsidRPr="00532388">
        <w:rPr>
          <w:szCs w:val="20"/>
        </w:rPr>
        <w:t xml:space="preserve"> ratios found here at shallower depths, whereas the latter pathway applies to tissue dominated by structural compounds, indicated by high C:N ratios in root tissue at greater depth.  Under this framework, root decomposition in our study would have resulted in a gradient of </w:t>
      </w:r>
      <w:proofErr w:type="spellStart"/>
      <w:proofErr w:type="gramStart"/>
      <w:r w:rsidRPr="00532388">
        <w:rPr>
          <w:szCs w:val="20"/>
        </w:rPr>
        <w:t>microbially</w:t>
      </w:r>
      <w:proofErr w:type="spellEnd"/>
      <w:r w:rsidRPr="00532388">
        <w:rPr>
          <w:szCs w:val="20"/>
        </w:rPr>
        <w:t>-derived</w:t>
      </w:r>
      <w:proofErr w:type="gramEnd"/>
      <w:r w:rsidRPr="00532388">
        <w:rPr>
          <w:szCs w:val="20"/>
        </w:rPr>
        <w:t xml:space="preserve"> to physically-derived organic matter from the top of the soil profile downward. In turn, this would mean that soil organic matter at the soil surface would be vulnerable to transport to greater depth as dissolved organic C, whereas </w:t>
      </w:r>
      <w:proofErr w:type="gramStart"/>
      <w:r w:rsidRPr="00532388">
        <w:rPr>
          <w:szCs w:val="20"/>
        </w:rPr>
        <w:t>physically-transferred</w:t>
      </w:r>
      <w:proofErr w:type="gramEnd"/>
      <w:r w:rsidRPr="00532388">
        <w:rPr>
          <w:szCs w:val="20"/>
        </w:rPr>
        <w:t xml:space="preserve"> soil organic matter at depth would be relatively immobile. </w:t>
      </w:r>
      <w:del w:id="844" w:author="Dietzel, Ranae N [AGRON]" w:date="2017-06-14T12:35:00Z">
        <w:r w:rsidRPr="00532388" w:rsidDel="0019073C">
          <w:rPr>
            <w:szCs w:val="20"/>
          </w:rPr>
          <w:delText xml:space="preserve"> </w:delText>
        </w:r>
      </w:del>
      <w:proofErr w:type="gramStart"/>
      <w:r w:rsidRPr="00532388">
        <w:rPr>
          <w:szCs w:val="20"/>
        </w:rPr>
        <w:t>This is a possible mechanism by which the amount of soil organic C found at depth is disproportionately large compared to the size of the root C pool</w:t>
      </w:r>
      <w:proofErr w:type="gramEnd"/>
      <w:r w:rsidRPr="00532388">
        <w:rPr>
          <w:szCs w:val="20"/>
        </w:rPr>
        <w:t>.</w:t>
      </w:r>
      <w:ins w:id="845" w:author="Dietzel, Ranae N [AGRON]" w:date="2017-06-13T15:13:00Z">
        <w:r w:rsidR="00FF0BCA">
          <w:rPr>
            <w:szCs w:val="20"/>
          </w:rPr>
          <w:t xml:space="preserve"> This mechanism would be particularly strong </w:t>
        </w:r>
      </w:ins>
      <w:ins w:id="846" w:author="Dietzel, Ranae N [AGRON]" w:date="2017-06-13T15:14:00Z">
        <w:r w:rsidR="00FF0BCA">
          <w:rPr>
            <w:szCs w:val="20"/>
          </w:rPr>
          <w:t>in soils that are high in C and have a reduced capacity for C stabilization</w:t>
        </w:r>
      </w:ins>
      <w:ins w:id="847" w:author="Dietzel, Ranae N [AGRON]" w:date="2017-06-13T15:17:00Z">
        <w:r w:rsidR="00BB6E2E">
          <w:rPr>
            <w:szCs w:val="20"/>
          </w:rPr>
          <w:t xml:space="preserve"> nearer to the surface</w:t>
        </w:r>
      </w:ins>
      <w:ins w:id="848" w:author="Dietzel, Ranae N [AGRON]" w:date="2017-06-13T15:16:00Z">
        <w:r w:rsidR="00FF0BCA">
          <w:rPr>
            <w:szCs w:val="20"/>
          </w:rPr>
          <w:t>, such as soils formed under prairie vegetation</w:t>
        </w:r>
        <w:r w:rsidR="00BB6E2E">
          <w:rPr>
            <w:szCs w:val="20"/>
          </w:rPr>
          <w:t xml:space="preserve"> (Castellano 2015)</w:t>
        </w:r>
        <w:r w:rsidR="00FF0BCA">
          <w:rPr>
            <w:szCs w:val="20"/>
          </w:rPr>
          <w:t>.</w:t>
        </w:r>
      </w:ins>
      <w:r w:rsidRPr="00532388">
        <w:rPr>
          <w:szCs w:val="20"/>
        </w:rPr>
        <w:t xml:space="preserve"> Th</w:t>
      </w:r>
      <w:del w:id="849" w:author="Dietzel, Ranae N [AGRON]" w:date="2017-06-14T12:36:00Z">
        <w:r w:rsidRPr="00532388" w:rsidDel="0019073C">
          <w:rPr>
            <w:szCs w:val="20"/>
          </w:rPr>
          <w:delText xml:space="preserve">ese findings are </w:delText>
        </w:r>
      </w:del>
      <w:proofErr w:type="gramStart"/>
      <w:ins w:id="850" w:author="Dietzel, Ranae N [AGRON]" w:date="2017-06-14T12:36:00Z">
        <w:r w:rsidR="0019073C">
          <w:rPr>
            <w:szCs w:val="20"/>
          </w:rPr>
          <w:t>is suggested</w:t>
        </w:r>
        <w:proofErr w:type="gramEnd"/>
        <w:r w:rsidR="0019073C">
          <w:rPr>
            <w:szCs w:val="20"/>
          </w:rPr>
          <w:t xml:space="preserve"> mechanism is also </w:t>
        </w:r>
      </w:ins>
      <w:r w:rsidRPr="00532388">
        <w:rPr>
          <w:szCs w:val="20"/>
        </w:rPr>
        <w:t xml:space="preserve">consistent with evidence that the contribution of microbial- and not root-derived C increases with depth (Liang and </w:t>
      </w:r>
      <w:proofErr w:type="spellStart"/>
      <w:r w:rsidRPr="00532388">
        <w:rPr>
          <w:szCs w:val="20"/>
        </w:rPr>
        <w:t>Balser</w:t>
      </w:r>
      <w:proofErr w:type="spellEnd"/>
      <w:r w:rsidRPr="00532388">
        <w:rPr>
          <w:szCs w:val="20"/>
        </w:rPr>
        <w:t xml:space="preserve"> 2008, </w:t>
      </w:r>
      <w:proofErr w:type="spellStart"/>
      <w:r w:rsidRPr="00532388">
        <w:rPr>
          <w:szCs w:val="20"/>
        </w:rPr>
        <w:t>Rumpel</w:t>
      </w:r>
      <w:proofErr w:type="spellEnd"/>
      <w:r w:rsidRPr="00532388">
        <w:rPr>
          <w:szCs w:val="20"/>
        </w:rPr>
        <w:t xml:space="preserve"> and </w:t>
      </w:r>
      <w:proofErr w:type="spellStart"/>
      <w:r w:rsidRPr="00532388">
        <w:rPr>
          <w:szCs w:val="20"/>
        </w:rPr>
        <w:t>Kogel-Knabner</w:t>
      </w:r>
      <w:proofErr w:type="spellEnd"/>
      <w:r w:rsidRPr="00532388">
        <w:rPr>
          <w:szCs w:val="20"/>
        </w:rPr>
        <w:t>, 2011).</w:t>
      </w:r>
      <w:r w:rsidR="006A43B8">
        <w:rPr>
          <w:szCs w:val="20"/>
        </w:rPr>
        <w:t xml:space="preserve"> </w:t>
      </w:r>
      <w:r w:rsidR="00921A69">
        <w:rPr>
          <w:szCs w:val="20"/>
        </w:rPr>
        <w:t xml:space="preserve"> In addition to the less-structural root material found at shallow depths, these areas of concentrated roots produce labile exudates that are easily metabolized and transported deeper in the soil profile</w:t>
      </w:r>
      <w:r w:rsidR="000E32E5">
        <w:rPr>
          <w:szCs w:val="20"/>
        </w:rPr>
        <w:t xml:space="preserve"> (</w:t>
      </w:r>
      <w:proofErr w:type="spellStart"/>
      <w:r w:rsidR="000E32E5">
        <w:rPr>
          <w:szCs w:val="20"/>
        </w:rPr>
        <w:t>Badri</w:t>
      </w:r>
      <w:proofErr w:type="spellEnd"/>
      <w:r w:rsidR="000E32E5">
        <w:rPr>
          <w:szCs w:val="20"/>
        </w:rPr>
        <w:t xml:space="preserve"> and </w:t>
      </w:r>
      <w:proofErr w:type="spellStart"/>
      <w:r w:rsidR="000E32E5">
        <w:rPr>
          <w:szCs w:val="20"/>
        </w:rPr>
        <w:t>Vivanco</w:t>
      </w:r>
      <w:proofErr w:type="spellEnd"/>
      <w:r w:rsidR="000E32E5">
        <w:rPr>
          <w:szCs w:val="20"/>
        </w:rPr>
        <w:t>, 2009)</w:t>
      </w:r>
      <w:ins w:id="851" w:author="Dietzel, Ranae N [AGRON]" w:date="2017-06-13T15:22:00Z">
        <w:r w:rsidR="00AA225B">
          <w:rPr>
            <w:szCs w:val="20"/>
          </w:rPr>
          <w:t xml:space="preserve">, again under conditions that do not </w:t>
        </w:r>
      </w:ins>
      <w:ins w:id="852" w:author="Dietzel, Ranae N [AGRON]" w:date="2017-06-14T12:37:00Z">
        <w:r w:rsidR="0019073C">
          <w:rPr>
            <w:szCs w:val="20"/>
          </w:rPr>
          <w:t>favour</w:t>
        </w:r>
      </w:ins>
      <w:ins w:id="853" w:author="Dietzel, Ranae N [AGRON]" w:date="2017-06-13T15:22:00Z">
        <w:r w:rsidR="00AA225B">
          <w:rPr>
            <w:szCs w:val="20"/>
          </w:rPr>
          <w:t xml:space="preserve"> immediate stabilization of the metabolites</w:t>
        </w:r>
      </w:ins>
      <w:r w:rsidR="00921A69">
        <w:rPr>
          <w:szCs w:val="20"/>
        </w:rPr>
        <w:t>. While we did not measure root exudat</w:t>
      </w:r>
      <w:r w:rsidR="00006DE4">
        <w:rPr>
          <w:szCs w:val="20"/>
        </w:rPr>
        <w:t>es</w:t>
      </w:r>
      <w:r w:rsidR="00921A69">
        <w:rPr>
          <w:szCs w:val="20"/>
        </w:rPr>
        <w:t xml:space="preserve">, it is important to </w:t>
      </w:r>
      <w:r w:rsidR="00CB0C40">
        <w:rPr>
          <w:szCs w:val="20"/>
        </w:rPr>
        <w:t xml:space="preserve">recognize that these mobile compounds </w:t>
      </w:r>
      <w:r w:rsidR="00E62D26">
        <w:rPr>
          <w:szCs w:val="20"/>
        </w:rPr>
        <w:t xml:space="preserve">also </w:t>
      </w:r>
      <w:r w:rsidR="00CB0C40">
        <w:rPr>
          <w:szCs w:val="20"/>
        </w:rPr>
        <w:t xml:space="preserve">likely play an important role in the development of the soil organic C profile. </w:t>
      </w:r>
    </w:p>
    <w:p w14:paraId="1A89425C" w14:textId="77777777" w:rsidR="00532388" w:rsidRDefault="00532388" w:rsidP="00532388">
      <w:pPr>
        <w:rPr>
          <w:szCs w:val="20"/>
        </w:rPr>
      </w:pPr>
    </w:p>
    <w:p w14:paraId="1EC38E81" w14:textId="65B1D0F2" w:rsidR="00532388" w:rsidRPr="00532388" w:rsidRDefault="00532388" w:rsidP="00532388">
      <w:pPr>
        <w:rPr>
          <w:szCs w:val="20"/>
        </w:rPr>
      </w:pPr>
      <w:r w:rsidRPr="00532388">
        <w:rPr>
          <w:szCs w:val="20"/>
        </w:rPr>
        <w:t xml:space="preserve">Because the root pool </w:t>
      </w:r>
      <w:proofErr w:type="gramStart"/>
      <w:r w:rsidRPr="00532388">
        <w:rPr>
          <w:szCs w:val="20"/>
        </w:rPr>
        <w:t>is made up</w:t>
      </w:r>
      <w:proofErr w:type="gramEnd"/>
      <w:r w:rsidRPr="00532388">
        <w:rPr>
          <w:szCs w:val="20"/>
        </w:rPr>
        <w:t xml:space="preserve">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w:t>
      </w:r>
      <w:ins w:id="854" w:author="Dietzel, Ranae N [AGRON]" w:date="2017-06-14T12:40:00Z">
        <w:r w:rsidR="0019073C">
          <w:rPr>
            <w:szCs w:val="20"/>
          </w:rPr>
          <w:t xml:space="preserve">, although annual root inputs </w:t>
        </w:r>
        <w:proofErr w:type="gramStart"/>
        <w:r w:rsidR="0019073C">
          <w:rPr>
            <w:szCs w:val="20"/>
          </w:rPr>
          <w:t>were not directly measured</w:t>
        </w:r>
        <w:proofErr w:type="gramEnd"/>
        <w:r w:rsidR="0019073C">
          <w:rPr>
            <w:szCs w:val="20"/>
          </w:rPr>
          <w:t xml:space="preserve"> in this study</w:t>
        </w:r>
      </w:ins>
      <w:r w:rsidRPr="00532388">
        <w:rPr>
          <w:szCs w:val="20"/>
        </w:rPr>
        <w:t xml:space="preserve">. </w:t>
      </w:r>
    </w:p>
    <w:p w14:paraId="4F3E9E7D" w14:textId="77777777" w:rsidR="00532388" w:rsidRDefault="00532388" w:rsidP="00532388">
      <w:pPr>
        <w:rPr>
          <w:szCs w:val="20"/>
        </w:rPr>
      </w:pPr>
    </w:p>
    <w:p w14:paraId="30530105" w14:textId="2D55DBE5" w:rsidR="00532388" w:rsidRPr="00532388" w:rsidRDefault="00532388" w:rsidP="00532388">
      <w:pPr>
        <w:rPr>
          <w:szCs w:val="20"/>
        </w:rPr>
      </w:pPr>
      <w:r w:rsidRPr="00532388">
        <w:rPr>
          <w:szCs w:val="20"/>
        </w:rPr>
        <w:t xml:space="preserve">By the sixth year of reconstructed prairie establishment, root C pool equilibrium </w:t>
      </w:r>
      <w:proofErr w:type="gramStart"/>
      <w:r w:rsidRPr="00532388">
        <w:rPr>
          <w:szCs w:val="20"/>
        </w:rPr>
        <w:t>was reached</w:t>
      </w:r>
      <w:proofErr w:type="gramEnd"/>
      <w:r w:rsidRPr="00532388">
        <w:rPr>
          <w:szCs w:val="20"/>
        </w:rPr>
        <w:t xml:space="preserve"> and prairies began making substantial annual </w:t>
      </w:r>
      <w:del w:id="855" w:author="Dietzel, Ranae N [AGRON]" w:date="2017-06-13T14:23:00Z">
        <w:r w:rsidRPr="00532388" w:rsidDel="00DE704E">
          <w:rPr>
            <w:szCs w:val="20"/>
          </w:rPr>
          <w:delText xml:space="preserve">contributions </w:delText>
        </w:r>
      </w:del>
      <w:ins w:id="856" w:author="Dietzel, Ranae N [AGRON]" w:date="2017-06-13T14:23:00Z">
        <w:r w:rsidR="00DE704E">
          <w:rPr>
            <w:szCs w:val="20"/>
          </w:rPr>
          <w:t>inputs</w:t>
        </w:r>
        <w:r w:rsidR="00DE704E" w:rsidRPr="00532388">
          <w:rPr>
            <w:szCs w:val="20"/>
          </w:rPr>
          <w:t xml:space="preserve"> </w:t>
        </w:r>
      </w:ins>
      <w:r w:rsidRPr="00532388">
        <w:rPr>
          <w:szCs w:val="20"/>
        </w:rPr>
        <w:t xml:space="preserve">to the soil organic matter pool above 30 cm, although the fraction of organic matter that remained in the soil is unknown.  </w:t>
      </w:r>
      <w:proofErr w:type="gramStart"/>
      <w:r w:rsidRPr="00532388">
        <w:rPr>
          <w:szCs w:val="20"/>
        </w:rPr>
        <w:t>This was indicated by the finding</w:t>
      </w:r>
      <w:proofErr w:type="gramEnd"/>
      <w:r w:rsidRPr="00532388">
        <w:rPr>
          <w:szCs w:val="20"/>
        </w:rPr>
        <w:t xml:space="preserve"> that the majority of prairie roots (75%) was found in this depth fraction, where mean residence time was measured to be </w:t>
      </w:r>
      <w:del w:id="857" w:author="Dietzel, Ranae N [AGRON]" w:date="2017-06-14T12:41:00Z">
        <w:r w:rsidRPr="00532388" w:rsidDel="0019073C">
          <w:rPr>
            <w:szCs w:val="20"/>
          </w:rPr>
          <w:delText>2.5-3</w:delText>
        </w:r>
      </w:del>
      <w:ins w:id="858" w:author="Dietzel, Ranae N [AGRON]" w:date="2017-06-14T12:41:00Z">
        <w:r w:rsidR="0019073C">
          <w:rPr>
            <w:szCs w:val="20"/>
          </w:rPr>
          <w:t>~2</w:t>
        </w:r>
      </w:ins>
      <w:r w:rsidRPr="00532388">
        <w:rPr>
          <w:szCs w:val="20"/>
        </w:rPr>
        <w:t xml:space="preserve"> years.  The prairie root C pool at 0-5 cm reached an equilibrium and began steady root turnover in the third year after establishment, as indicated by very low rates of accumulation, and was likely able to contribute material to the soil organic matter pool at this time. Other prairie restorations have also found soil organic matter accumulation to be most rapid closer to the soil surface (O’Brien et al. 2010, </w:t>
      </w:r>
      <w:proofErr w:type="spellStart"/>
      <w:r w:rsidRPr="00532388">
        <w:rPr>
          <w:szCs w:val="20"/>
        </w:rPr>
        <w:t>Omonode</w:t>
      </w:r>
      <w:proofErr w:type="spellEnd"/>
      <w:r w:rsidRPr="00532388">
        <w:rPr>
          <w:szCs w:val="20"/>
        </w:rPr>
        <w:t xml:space="preserve"> and </w:t>
      </w:r>
      <w:proofErr w:type="spellStart"/>
      <w:r w:rsidRPr="00532388">
        <w:rPr>
          <w:szCs w:val="20"/>
        </w:rPr>
        <w:t>Vyn</w:t>
      </w:r>
      <w:proofErr w:type="spellEnd"/>
      <w:r w:rsidRPr="00532388">
        <w:rPr>
          <w:szCs w:val="20"/>
        </w:rPr>
        <w:t xml:space="preserve"> 2006). </w:t>
      </w:r>
    </w:p>
    <w:p w14:paraId="7B5AEDF6" w14:textId="77777777" w:rsidR="00532388" w:rsidRDefault="00532388" w:rsidP="00532388">
      <w:pPr>
        <w:rPr>
          <w:szCs w:val="20"/>
        </w:rPr>
      </w:pPr>
    </w:p>
    <w:p w14:paraId="6A67EBB4" w14:textId="70E32CC3" w:rsidR="00532388" w:rsidRPr="00532388" w:rsidRDefault="00532388" w:rsidP="00532388">
      <w:pPr>
        <w:rPr>
          <w:szCs w:val="20"/>
        </w:rPr>
      </w:pPr>
      <w:r w:rsidRPr="00532388">
        <w:rPr>
          <w:szCs w:val="20"/>
        </w:rPr>
        <w:t xml:space="preserve">Annual prairie root inputs </w:t>
      </w:r>
      <w:proofErr w:type="gramStart"/>
      <w:r w:rsidRPr="00532388">
        <w:rPr>
          <w:szCs w:val="20"/>
        </w:rPr>
        <w:t>were not measured</w:t>
      </w:r>
      <w:proofErr w:type="gramEnd"/>
      <w:r w:rsidRPr="00532388">
        <w:rPr>
          <w:szCs w:val="20"/>
        </w:rPr>
        <w:t xml:space="preserve">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w:t>
      </w:r>
      <w:r w:rsidRPr="00532388">
        <w:rPr>
          <w:szCs w:val="20"/>
        </w:rPr>
        <w:lastRenderedPageBreak/>
        <w:t xml:space="preserve">root C pool substantially smaller than near the surface, but root material also became available to the soil much more slowly than near the surface.  Indeed, DuPont et al. (2014) found </w:t>
      </w:r>
      <w:r w:rsidR="00A3597B">
        <w:rPr>
          <w:szCs w:val="20"/>
        </w:rPr>
        <w:t xml:space="preserve">intact </w:t>
      </w:r>
      <w:r w:rsidRPr="00532388">
        <w:rPr>
          <w:szCs w:val="20"/>
        </w:rPr>
        <w:t xml:space="preserve">prairie roots in the soil five years after conversion to annual wheat. </w:t>
      </w:r>
    </w:p>
    <w:p w14:paraId="554EF7E2" w14:textId="77777777" w:rsidR="006D2DCF" w:rsidRDefault="006D2DCF" w:rsidP="00532388">
      <w:pPr>
        <w:rPr>
          <w:szCs w:val="20"/>
        </w:rPr>
      </w:pPr>
    </w:p>
    <w:p w14:paraId="338082D5" w14:textId="42FD9FAE" w:rsidR="00532388" w:rsidRPr="00532388" w:rsidRDefault="00532388" w:rsidP="00532388">
      <w:pPr>
        <w:rPr>
          <w:szCs w:val="20"/>
        </w:rPr>
      </w:pPr>
      <w:r w:rsidRPr="00532388">
        <w:rPr>
          <w:szCs w:val="20"/>
        </w:rPr>
        <w:t>Nitrogen fertilization of prairies led to a smaller root pool at every depth, with lower rates of accumulation</w:t>
      </w:r>
      <w:del w:id="859" w:author="Dietzel, Ranae N [AGRON]" w:date="2017-06-14T12:42:00Z">
        <w:r w:rsidRPr="00532388" w:rsidDel="0019073C">
          <w:rPr>
            <w:szCs w:val="20"/>
          </w:rPr>
          <w:delText>,</w:delText>
        </w:r>
      </w:del>
      <w:r w:rsidRPr="00532388">
        <w:rPr>
          <w:szCs w:val="20"/>
        </w:rPr>
        <w:t xml:space="preserve"> and lower C</w:t>
      </w:r>
      <w:proofErr w:type="gramStart"/>
      <w:r w:rsidRPr="00532388">
        <w:rPr>
          <w:szCs w:val="20"/>
        </w:rPr>
        <w:t>:N</w:t>
      </w:r>
      <w:proofErr w:type="gramEnd"/>
      <w:r w:rsidRPr="00532388">
        <w:rPr>
          <w:szCs w:val="20"/>
        </w:rPr>
        <w:t xml:space="preserve"> ratios.  However, fertilization did not affect the time until root systems were fully established or the turnover rate of roots in the top 30 cm.  Differences between fertilized and unfertilized prairie showed that the pattern </w:t>
      </w:r>
      <w:proofErr w:type="gramStart"/>
      <w:r w:rsidRPr="00532388">
        <w:rPr>
          <w:szCs w:val="20"/>
        </w:rPr>
        <w:t xml:space="preserve">of </w:t>
      </w:r>
      <w:ins w:id="860" w:author="Dietzel, Ranae N [AGRON]" w:date="2017-06-13T14:42:00Z">
        <w:r w:rsidR="00794933">
          <w:rPr>
            <w:szCs w:val="20"/>
          </w:rPr>
          <w:t xml:space="preserve"> root</w:t>
        </w:r>
        <w:proofErr w:type="gramEnd"/>
        <w:r w:rsidR="00794933">
          <w:rPr>
            <w:szCs w:val="20"/>
          </w:rPr>
          <w:t xml:space="preserve"> </w:t>
        </w:r>
      </w:ins>
      <w:r w:rsidRPr="00532388">
        <w:rPr>
          <w:szCs w:val="20"/>
        </w:rPr>
        <w:t xml:space="preserve">distribution was a function of nutrient availability and not a response to soil space conditions because fertilized prairie used half as much space as unfertilized prairie and still showed decreased accumulation above 30 cm over time.  </w:t>
      </w:r>
    </w:p>
    <w:p w14:paraId="6427FDDE" w14:textId="49A34C13" w:rsidR="00532388" w:rsidRDefault="00532388" w:rsidP="00532388">
      <w:pPr>
        <w:rPr>
          <w:i/>
          <w:szCs w:val="20"/>
        </w:rPr>
      </w:pPr>
    </w:p>
    <w:p w14:paraId="18AA4959" w14:textId="44B48BB9" w:rsidR="00D17B66" w:rsidRDefault="00D17B66" w:rsidP="00532388">
      <w:pPr>
        <w:rPr>
          <w:i/>
          <w:szCs w:val="20"/>
        </w:rPr>
      </w:pPr>
    </w:p>
    <w:p w14:paraId="5D612287" w14:textId="77777777" w:rsidR="00D17B66" w:rsidRDefault="00D17B66"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6302372F" w:rsidR="00532388" w:rsidRPr="00532388" w:rsidRDefault="00532388" w:rsidP="00532388">
      <w:pPr>
        <w:rPr>
          <w:szCs w:val="20"/>
        </w:rPr>
      </w:pPr>
      <w:r w:rsidRPr="00532388">
        <w:rPr>
          <w:szCs w:val="20"/>
        </w:rPr>
        <w:t xml:space="preserve">It is possible that maize roots </w:t>
      </w:r>
      <w:ins w:id="861" w:author="Dietzel, Ranae N [AGRON]" w:date="2017-06-13T14:24:00Z">
        <w:r w:rsidR="00DE704E">
          <w:rPr>
            <w:szCs w:val="20"/>
          </w:rPr>
          <w:t>had greater C inputs</w:t>
        </w:r>
      </w:ins>
      <w:del w:id="862" w:author="Dietzel, Ranae N [AGRON]" w:date="2017-06-13T14:24:00Z">
        <w:r w:rsidRPr="00532388" w:rsidDel="00DE704E">
          <w:rPr>
            <w:szCs w:val="20"/>
          </w:rPr>
          <w:delText>contributed more C</w:delText>
        </w:r>
      </w:del>
      <w:r w:rsidRPr="00532388">
        <w:rPr>
          <w:szCs w:val="20"/>
        </w:rPr>
        <w:t xml:space="preserve"> to the soil than did prairie roots below a certain depth. Maize root C pools were much smaller than prairie root C pools, but faster turnover times and lower C</w:t>
      </w:r>
      <w:proofErr w:type="gramStart"/>
      <w:r w:rsidRPr="00532388">
        <w:rPr>
          <w:szCs w:val="20"/>
        </w:rPr>
        <w:t>:N</w:t>
      </w:r>
      <w:proofErr w:type="gramEnd"/>
      <w:r w:rsidRPr="00532388">
        <w:rPr>
          <w:szCs w:val="20"/>
        </w:rPr>
        <w:t xml:space="preserve"> ratios resulted in a greater proportion of the maize root C pool available for stabilization in the soil compared to the prairie root C pool.  </w:t>
      </w:r>
      <w:proofErr w:type="gramStart"/>
      <w:r w:rsidRPr="00532388">
        <w:rPr>
          <w:szCs w:val="20"/>
        </w:rPr>
        <w:t>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w:t>
      </w:r>
      <w:proofErr w:type="gramEnd"/>
      <w:ins w:id="863" w:author="Dietzel, Ranae N [AGRON]" w:date="2017-06-14T12:22:00Z">
        <w:r w:rsidR="009A5D78">
          <w:rPr>
            <w:szCs w:val="20"/>
          </w:rPr>
          <w:t xml:space="preserve"> </w:t>
        </w:r>
      </w:ins>
      <w:ins w:id="864" w:author="Dietzel, Ranae N [AGRON]" w:date="2017-06-14T11:42:00Z">
        <w:r w:rsidR="000611AC">
          <w:rPr>
            <w:szCs w:val="20"/>
          </w:rPr>
          <w:t>Although we do not have</w:t>
        </w:r>
      </w:ins>
      <w:ins w:id="865" w:author="Dietzel, Ranae N [AGRON]" w:date="2017-06-14T11:52:00Z">
        <w:r w:rsidR="000611AC">
          <w:rPr>
            <w:szCs w:val="20"/>
          </w:rPr>
          <w:t xml:space="preserve"> </w:t>
        </w:r>
      </w:ins>
      <w:ins w:id="866" w:author="Dietzel, Ranae N [AGRON]" w:date="2017-06-14T11:54:00Z">
        <w:r w:rsidR="00C70FBD">
          <w:rPr>
            <w:szCs w:val="20"/>
          </w:rPr>
          <w:t xml:space="preserve">measurements of distribution of soil C through the soil profile </w:t>
        </w:r>
        <w:proofErr w:type="gramStart"/>
        <w:r w:rsidR="00C70FBD">
          <w:rPr>
            <w:szCs w:val="20"/>
          </w:rPr>
          <w:t>previous to</w:t>
        </w:r>
        <w:proofErr w:type="gramEnd"/>
        <w:r w:rsidR="00C70FBD">
          <w:rPr>
            <w:szCs w:val="20"/>
          </w:rPr>
          <w:t xml:space="preserve"> cultivation, data from this experiment show that the pattern of </w:t>
        </w:r>
      </w:ins>
      <w:ins w:id="867" w:author="Dietzel, Ranae N [AGRON]" w:date="2017-06-14T11:56:00Z">
        <w:r w:rsidR="00C70FBD">
          <w:rPr>
            <w:szCs w:val="20"/>
          </w:rPr>
          <w:t xml:space="preserve">soil </w:t>
        </w:r>
      </w:ins>
      <w:ins w:id="868" w:author="Dietzel, Ranae N [AGRON]" w:date="2017-06-14T11:54:00Z">
        <w:r w:rsidR="00C70FBD">
          <w:rPr>
            <w:szCs w:val="20"/>
          </w:rPr>
          <w:t>C distribution</w:t>
        </w:r>
      </w:ins>
      <w:ins w:id="869" w:author="Dietzel, Ranae N [AGRON]" w:date="2017-06-14T11:56:00Z">
        <w:r w:rsidR="00C70FBD">
          <w:rPr>
            <w:szCs w:val="20"/>
          </w:rPr>
          <w:t xml:space="preserve"> is much more similar to the distribution of maize roots than the distribution of prairie roots</w:t>
        </w:r>
      </w:ins>
      <w:ins w:id="870" w:author="Dietzel, Ranae N [AGRON]" w:date="2017-06-14T11:59:00Z">
        <w:r w:rsidR="009B08D9">
          <w:rPr>
            <w:szCs w:val="20"/>
          </w:rPr>
          <w:t xml:space="preserve"> (Fig. 1)</w:t>
        </w:r>
      </w:ins>
      <w:ins w:id="871" w:author="Dietzel, Ranae N [AGRON]" w:date="2017-06-14T11:56:00Z">
        <w:r w:rsidR="009A5D78">
          <w:rPr>
            <w:szCs w:val="20"/>
          </w:rPr>
          <w:t xml:space="preserve">, demonstrating the importance of differing root systems in the </w:t>
        </w:r>
      </w:ins>
      <w:ins w:id="872" w:author="Dietzel, Ranae N [AGRON]" w:date="2017-06-14T12:29:00Z">
        <w:r w:rsidR="009A5D78">
          <w:rPr>
            <w:szCs w:val="20"/>
          </w:rPr>
          <w:t>development</w:t>
        </w:r>
      </w:ins>
      <w:ins w:id="873" w:author="Dietzel, Ranae N [AGRON]" w:date="2017-06-14T11:56:00Z">
        <w:r w:rsidR="009A5D78">
          <w:rPr>
            <w:szCs w:val="20"/>
          </w:rPr>
          <w:t xml:space="preserve"> </w:t>
        </w:r>
      </w:ins>
      <w:ins w:id="874" w:author="Dietzel, Ranae N [AGRON]" w:date="2017-06-14T12:29:00Z">
        <w:r w:rsidR="009A5D78">
          <w:rPr>
            <w:szCs w:val="20"/>
          </w:rPr>
          <w:t xml:space="preserve">of the soil C profile. </w:t>
        </w:r>
      </w:ins>
      <w:del w:id="875" w:author="Dietzel, Ranae N [AGRON]" w:date="2017-06-14T12:16:00Z">
        <w:r w:rsidRPr="00532388" w:rsidDel="001A084F">
          <w:rPr>
            <w:szCs w:val="20"/>
          </w:rPr>
          <w:delText xml:space="preserve">  </w:delText>
        </w:r>
      </w:del>
    </w:p>
    <w:p w14:paraId="4A23541E" w14:textId="77777777" w:rsidR="00532388" w:rsidRDefault="00532388" w:rsidP="00532388">
      <w:pPr>
        <w:rPr>
          <w:b/>
          <w:szCs w:val="20"/>
        </w:rPr>
      </w:pPr>
    </w:p>
    <w:p w14:paraId="485EEEA5" w14:textId="1B7F7A23" w:rsidR="00532388" w:rsidRPr="00532388" w:rsidRDefault="00532388" w:rsidP="00532388">
      <w:pPr>
        <w:rPr>
          <w:b/>
          <w:szCs w:val="20"/>
        </w:rPr>
      </w:pPr>
      <w:r w:rsidRPr="00532388">
        <w:rPr>
          <w:b/>
          <w:szCs w:val="20"/>
        </w:rPr>
        <w:t xml:space="preserve">4.3 </w:t>
      </w:r>
      <w:ins w:id="876" w:author="Dietzel, Ranae N [AGRON]" w:date="2017-06-14T12:24:00Z">
        <w:r w:rsidR="009A5D78">
          <w:rPr>
            <w:b/>
            <w:bCs/>
            <w:iCs/>
          </w:rPr>
          <w:t>W</w:t>
        </w:r>
        <w:r w:rsidR="009A5D78" w:rsidRPr="00DC393C">
          <w:rPr>
            <w:b/>
            <w:bCs/>
            <w:iCs/>
          </w:rPr>
          <w:t xml:space="preserve">hat do these differences in inputs tell us about the </w:t>
        </w:r>
        <w:r w:rsidR="009A5D78">
          <w:rPr>
            <w:b/>
            <w:bCs/>
            <w:iCs/>
          </w:rPr>
          <w:t>perennial prairie</w:t>
        </w:r>
        <w:r w:rsidR="009A5D78" w:rsidRPr="00DC393C">
          <w:rPr>
            <w:b/>
            <w:bCs/>
            <w:iCs/>
          </w:rPr>
          <w:t xml:space="preserve"> ecosystem under which these soils developed and the </w:t>
        </w:r>
        <w:r w:rsidR="009A5D78">
          <w:rPr>
            <w:b/>
            <w:bCs/>
            <w:iCs/>
          </w:rPr>
          <w:t xml:space="preserve">annual cropping </w:t>
        </w:r>
        <w:r w:rsidR="009A5D78" w:rsidRPr="00DC393C">
          <w:rPr>
            <w:b/>
            <w:bCs/>
            <w:iCs/>
          </w:rPr>
          <w:t>systems under which these soils continue to change</w:t>
        </w:r>
      </w:ins>
      <w:del w:id="877" w:author="Dietzel, Ranae N [AGRON]" w:date="2017-06-14T12:24:00Z">
        <w:r w:rsidRPr="00532388" w:rsidDel="009A5D78">
          <w:rPr>
            <w:b/>
            <w:szCs w:val="20"/>
          </w:rPr>
          <w:delText>What do these differences in inputs tell us about the historical belowground ecosystem under which these soils developed in comparison to the systems under which these soils continue to change</w:delText>
        </w:r>
      </w:del>
      <w:r w:rsidRPr="00532388">
        <w:rPr>
          <w:b/>
          <w:szCs w:val="20"/>
        </w:rPr>
        <w:t>?</w:t>
      </w:r>
    </w:p>
    <w:p w14:paraId="7CF6116B" w14:textId="68D91C8A" w:rsidR="00532388" w:rsidRPr="00532388" w:rsidRDefault="00532388" w:rsidP="00532388">
      <w:pPr>
        <w:rPr>
          <w:szCs w:val="20"/>
        </w:rPr>
      </w:pPr>
      <w:r w:rsidRPr="00532388">
        <w:rPr>
          <w:szCs w:val="20"/>
        </w:rPr>
        <w:t>The experimental location was a site of cultivation under annual crops for over 100 years</w:t>
      </w:r>
      <w:ins w:id="878" w:author="Dietzel, Ranae N [AGRON]" w:date="2017-06-14T12:45:00Z">
        <w:r w:rsidR="004A607E">
          <w:rPr>
            <w:szCs w:val="20"/>
          </w:rPr>
          <w:t>, following ~10,000 years of perennial prairie systems</w:t>
        </w:r>
      </w:ins>
      <w:r w:rsidRPr="00532388">
        <w:rPr>
          <w:szCs w:val="20"/>
        </w:rPr>
        <w:t xml:space="preserve">. </w:t>
      </w:r>
      <w:del w:id="879" w:author="Dietzel, Ranae N [AGRON]" w:date="2017-06-14T12:45:00Z">
        <w:r w:rsidRPr="00532388" w:rsidDel="004A607E">
          <w:rPr>
            <w:szCs w:val="20"/>
          </w:rPr>
          <w:delText xml:space="preserve"> </w:delText>
        </w:r>
      </w:del>
      <w:proofErr w:type="gramStart"/>
      <w:r w:rsidRPr="00532388">
        <w:rPr>
          <w:szCs w:val="20"/>
        </w:rPr>
        <w:t xml:space="preserve">We do not have measurements of the pre-cultivation soil C profile, but other data from sites near our experiment (Guzman 2009, </w:t>
      </w:r>
      <w:proofErr w:type="spellStart"/>
      <w:r w:rsidRPr="00532388">
        <w:rPr>
          <w:szCs w:val="20"/>
        </w:rPr>
        <w:t>McGranahan</w:t>
      </w:r>
      <w:proofErr w:type="spellEnd"/>
      <w:r w:rsidRPr="00532388">
        <w:rPr>
          <w:szCs w:val="20"/>
        </w:rPr>
        <w:t xml:space="preserve"> et al. 2014) show that the soil C profile shifted from a pattern of having an exponential decrease in C with distance from the surface to a pattern of more uniform distribution of C with the highest point of C 10 cm below the surface.</w:t>
      </w:r>
      <w:proofErr w:type="gramEnd"/>
      <w:r w:rsidRPr="00532388">
        <w:rPr>
          <w:szCs w:val="20"/>
        </w:rPr>
        <w:t xml:space="preserve">  </w:t>
      </w:r>
      <w:proofErr w:type="gramStart"/>
      <w:r w:rsidRPr="00532388">
        <w:rPr>
          <w:szCs w:val="20"/>
        </w:rPr>
        <w:t>The loss of C in the soil surface after 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w:t>
      </w:r>
      <w:proofErr w:type="gramEnd"/>
      <w:r w:rsidRPr="00532388">
        <w:rPr>
          <w:szCs w:val="20"/>
        </w:rPr>
        <w:t xml:space="preserve">  Less is documented about the change in soil carbon below 30 cm, but using a robust dataset, </w:t>
      </w:r>
      <w:proofErr w:type="spellStart"/>
      <w:r w:rsidRPr="00532388">
        <w:rPr>
          <w:szCs w:val="20"/>
        </w:rPr>
        <w:t>Veenstra</w:t>
      </w:r>
      <w:proofErr w:type="spellEnd"/>
      <w:r w:rsidRPr="00532388">
        <w:rPr>
          <w:szCs w:val="20"/>
        </w:rPr>
        <w:t xml:space="preserve">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w:t>
      </w:r>
      <w:proofErr w:type="spellStart"/>
      <w:r w:rsidRPr="00532388">
        <w:rPr>
          <w:szCs w:val="20"/>
        </w:rPr>
        <w:t>Veenstra</w:t>
      </w:r>
      <w:proofErr w:type="spellEnd"/>
      <w:r w:rsidRPr="00532388">
        <w:rPr>
          <w:szCs w:val="20"/>
        </w:rPr>
        <w:t xml:space="preserve"> et al. still show that </w:t>
      </w:r>
      <w:proofErr w:type="spellStart"/>
      <w:r w:rsidRPr="00532388">
        <w:rPr>
          <w:szCs w:val="20"/>
        </w:rPr>
        <w:t>Mollisols</w:t>
      </w:r>
      <w:proofErr w:type="spellEnd"/>
      <w:r w:rsidRPr="00532388">
        <w:rPr>
          <w:szCs w:val="20"/>
        </w:rPr>
        <w:t xml:space="preserve"> can and do gain soil organic </w:t>
      </w:r>
      <w:proofErr w:type="spellStart"/>
      <w:r w:rsidRPr="00532388">
        <w:rPr>
          <w:szCs w:val="20"/>
        </w:rPr>
        <w:t>C at</w:t>
      </w:r>
      <w:proofErr w:type="spellEnd"/>
      <w:r w:rsidRPr="00532388">
        <w:rPr>
          <w:szCs w:val="20"/>
        </w:rPr>
        <w:t xml:space="preserve"> deeper depths under maize and soybean systems.</w:t>
      </w:r>
      <w:r w:rsidR="00D55D3E">
        <w:rPr>
          <w:szCs w:val="20"/>
        </w:rPr>
        <w:t xml:space="preserve"> Similarly, David et al. (2008) and Follett et al. (2009) found cultivated sites that gained deep soil organic C relative to remnant prairies and grasslands</w:t>
      </w:r>
      <w:r w:rsidR="00A3597B">
        <w:rPr>
          <w:szCs w:val="20"/>
        </w:rPr>
        <w:t>.</w:t>
      </w:r>
    </w:p>
    <w:p w14:paraId="07074224" w14:textId="77777777" w:rsidR="00532388" w:rsidRDefault="00532388" w:rsidP="00532388">
      <w:pPr>
        <w:rPr>
          <w:szCs w:val="20"/>
        </w:rPr>
      </w:pPr>
    </w:p>
    <w:p w14:paraId="1310C413" w14:textId="59038A07" w:rsidR="008F6F13" w:rsidRDefault="00532388" w:rsidP="00532388">
      <w:pPr>
        <w:rPr>
          <w:szCs w:val="20"/>
        </w:rPr>
      </w:pPr>
      <w:r w:rsidRPr="00532388">
        <w:rPr>
          <w:szCs w:val="20"/>
        </w:rPr>
        <w:t>Our relatively short-term study of 6 years did not detect significant changes in soil C at any depth</w:t>
      </w:r>
      <w:del w:id="880" w:author="Dietzel, Ranae N [AGRON]" w:date="2017-06-13T14:43:00Z">
        <w:r w:rsidRPr="00532388" w:rsidDel="00794933">
          <w:rPr>
            <w:szCs w:val="20"/>
          </w:rPr>
          <w:delText>,</w:delText>
        </w:r>
      </w:del>
      <w:ins w:id="881" w:author="Dietzel, Ranae N [AGRON]" w:date="2017-06-13T14:43:00Z">
        <w:r w:rsidR="00794933">
          <w:rPr>
            <w:szCs w:val="20"/>
          </w:rPr>
          <w:t>.</w:t>
        </w:r>
      </w:ins>
      <w:r w:rsidRPr="00532388">
        <w:rPr>
          <w:szCs w:val="20"/>
        </w:rPr>
        <w:t xml:space="preserve"> </w:t>
      </w:r>
      <w:del w:id="882" w:author="Dietzel, Ranae N [AGRON]" w:date="2017-06-13T14:44:00Z">
        <w:r w:rsidRPr="00532388" w:rsidDel="00794933">
          <w:rPr>
            <w:szCs w:val="20"/>
          </w:rPr>
          <w:delText>but</w:delText>
        </w:r>
      </w:del>
      <w:ins w:id="883" w:author="Dietzel, Ranae N [AGRON]" w:date="2017-06-13T14:44:00Z">
        <w:r w:rsidR="00794933">
          <w:rPr>
            <w:szCs w:val="20"/>
          </w:rPr>
          <w:t>However,</w:t>
        </w:r>
      </w:ins>
      <w:r w:rsidRPr="00532388">
        <w:rPr>
          <w:szCs w:val="20"/>
        </w:rPr>
        <w:t xml:space="preserve"> differences in quantity, distribution, and C</w:t>
      </w:r>
      <w:proofErr w:type="gramStart"/>
      <w:r w:rsidRPr="00532388">
        <w:rPr>
          <w:szCs w:val="20"/>
        </w:rPr>
        <w:t>:N</w:t>
      </w:r>
      <w:proofErr w:type="gramEnd"/>
      <w:r w:rsidRPr="00532388">
        <w:rPr>
          <w:szCs w:val="20"/>
        </w:rPr>
        <w:t xml:space="preserve"> ratios between the annual and perennial rooting systems we studied have important implications for how deep soil organic C may have changed and continues to change with the implementation of annual cropping systems.</w:t>
      </w:r>
      <w:del w:id="884" w:author="Dietzel, Ranae N [AGRON]" w:date="2017-06-13T14:49:00Z">
        <w:r w:rsidRPr="00532388" w:rsidDel="006121C1">
          <w:rPr>
            <w:szCs w:val="20"/>
          </w:rPr>
          <w:delText xml:space="preserve"> </w:delText>
        </w:r>
      </w:del>
      <w:r w:rsidRPr="00532388">
        <w:rPr>
          <w:szCs w:val="20"/>
        </w:rPr>
        <w:t xml:space="preserve"> A large, structura</w:t>
      </w:r>
      <w:r w:rsidR="002D02EF">
        <w:rPr>
          <w:szCs w:val="20"/>
        </w:rPr>
        <w:t xml:space="preserve">l-tissue </w:t>
      </w:r>
      <w:r w:rsidRPr="00532388">
        <w:rPr>
          <w:szCs w:val="20"/>
        </w:rPr>
        <w:lastRenderedPageBreak/>
        <w:t xml:space="preserve">dominated root C pool with slow turnover, concentrated at shallow depths </w:t>
      </w:r>
      <w:proofErr w:type="gramStart"/>
      <w:r w:rsidRPr="00532388">
        <w:rPr>
          <w:szCs w:val="20"/>
        </w:rPr>
        <w:t>was replaced</w:t>
      </w:r>
      <w:proofErr w:type="gramEnd"/>
      <w:r w:rsidRPr="00532388">
        <w:rPr>
          <w:szCs w:val="20"/>
        </w:rPr>
        <w:t xml:space="preserve"> by a small, non-structural-tissue </w:t>
      </w:r>
      <w:r w:rsidR="002D02EF">
        <w:rPr>
          <w:szCs w:val="20"/>
        </w:rPr>
        <w:t xml:space="preserve">dominated </w:t>
      </w:r>
      <w:r w:rsidRPr="00532388">
        <w:rPr>
          <w:szCs w:val="20"/>
        </w:rPr>
        <w:t>root</w:t>
      </w:r>
      <w:r w:rsidR="00EF5314">
        <w:rPr>
          <w:szCs w:val="20"/>
        </w:rPr>
        <w:t xml:space="preserve"> C</w:t>
      </w:r>
      <w:r w:rsidRPr="00532388">
        <w:rPr>
          <w:szCs w:val="20"/>
        </w:rPr>
        <w:t xml:space="preserve"> pool with fast turnover evenly distributed in the soil profile.  The difference in size between these two pools has long been obvious, but often misleading for comparisons related to C accounting because differences in root turnover and tissue C</w:t>
      </w:r>
      <w:proofErr w:type="gramStart"/>
      <w:r w:rsidRPr="00532388">
        <w:rPr>
          <w:szCs w:val="20"/>
        </w:rPr>
        <w:t>:N</w:t>
      </w:r>
      <w:proofErr w:type="gramEnd"/>
      <w:r w:rsidRPr="00532388">
        <w:rPr>
          <w:szCs w:val="20"/>
        </w:rPr>
        <w:t xml:space="preserve">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proofErr w:type="spellStart"/>
      <w:r w:rsidR="00955F29" w:rsidRPr="00EA13F0">
        <w:rPr>
          <w:szCs w:val="20"/>
        </w:rPr>
        <w:t>Omonode</w:t>
      </w:r>
      <w:proofErr w:type="spellEnd"/>
      <w:r w:rsidR="00955F29" w:rsidRPr="00EA13F0">
        <w:rPr>
          <w:szCs w:val="20"/>
        </w:rPr>
        <w:t xml:space="preserve"> et al. (2006) discusses the possibility that slower turnover in perennial rooting systems may prevent</w:t>
      </w:r>
      <w:r w:rsidR="00862449" w:rsidRPr="00EA13F0">
        <w:rPr>
          <w:szCs w:val="20"/>
        </w:rPr>
        <w:t xml:space="preserve"> expected increases in soil organic C compared to adjacent </w:t>
      </w:r>
      <w:r w:rsidR="00CF32F3">
        <w:rPr>
          <w:szCs w:val="20"/>
        </w:rPr>
        <w:t>maize</w:t>
      </w:r>
      <w:r w:rsidR="00862449" w:rsidRPr="00EA13F0">
        <w:rPr>
          <w:szCs w:val="20"/>
        </w:rPr>
        <w:t xml:space="preserve"> systems.</w:t>
      </w:r>
      <w:r w:rsidR="00862449" w:rsidRPr="001A692A">
        <w:rPr>
          <w:color w:val="FF0000"/>
          <w:szCs w:val="20"/>
        </w:rPr>
        <w:t xml:space="preserve"> </w:t>
      </w:r>
      <w:r w:rsidRPr="001A692A">
        <w:rPr>
          <w:color w:val="FF0000"/>
          <w:szCs w:val="20"/>
        </w:rPr>
        <w:t xml:space="preserve"> </w:t>
      </w:r>
      <w:r w:rsidRPr="00532388">
        <w:rPr>
          <w:szCs w:val="20"/>
        </w:rPr>
        <w:t xml:space="preserve">The data presented here in the context of recent organic matter formation theory suggest that while differences in root C pool and soil organic C relationships in maize and prairie above 20 cm </w:t>
      </w:r>
      <w:proofErr w:type="gramStart"/>
      <w:r w:rsidRPr="00532388">
        <w:rPr>
          <w:szCs w:val="20"/>
        </w:rPr>
        <w:t>are predominately controlled</w:t>
      </w:r>
      <w:proofErr w:type="gramEnd"/>
      <w:r w:rsidRPr="00532388">
        <w:rPr>
          <w:szCs w:val="20"/>
        </w:rPr>
        <w:t xml:space="preserve"> by root biomass amount, root biomass amount is less of a factor below 20 cm.</w:t>
      </w:r>
    </w:p>
    <w:p w14:paraId="159776DE" w14:textId="77777777" w:rsidR="008F6F13" w:rsidRDefault="008F6F13" w:rsidP="00532388">
      <w:pPr>
        <w:rPr>
          <w:szCs w:val="20"/>
        </w:rPr>
      </w:pPr>
    </w:p>
    <w:p w14:paraId="2437929E" w14:textId="77777777" w:rsidR="00532388" w:rsidRPr="00532388" w:rsidRDefault="00532388" w:rsidP="00532388">
      <w:pPr>
        <w:rPr>
          <w:b/>
          <w:szCs w:val="20"/>
        </w:rPr>
      </w:pPr>
      <w:proofErr w:type="gramStart"/>
      <w:r w:rsidRPr="00532388">
        <w:rPr>
          <w:b/>
          <w:szCs w:val="20"/>
        </w:rPr>
        <w:t>5</w:t>
      </w:r>
      <w:proofErr w:type="gramEnd"/>
      <w:r w:rsidRPr="00532388">
        <w:rPr>
          <w:b/>
          <w:szCs w:val="20"/>
        </w:rPr>
        <w:t xml:space="preserve"> Conclusion  </w:t>
      </w:r>
    </w:p>
    <w:p w14:paraId="4CF98BEA" w14:textId="77777777" w:rsidR="007561B4" w:rsidRDefault="00532388" w:rsidP="00532388">
      <w:pPr>
        <w:rPr>
          <w:szCs w:val="20"/>
        </w:rPr>
      </w:pPr>
      <w:r w:rsidRPr="00532388">
        <w:rPr>
          <w:szCs w:val="20"/>
        </w:rPr>
        <w:t xml:space="preserve">Soils are incredibly complex </w:t>
      </w:r>
      <w:r w:rsidR="005C2F50">
        <w:rPr>
          <w:szCs w:val="20"/>
        </w:rPr>
        <w:t xml:space="preserve">systems </w:t>
      </w:r>
      <w:r w:rsidRPr="00532388">
        <w:rPr>
          <w:szCs w:val="20"/>
        </w:rPr>
        <w:t xml:space="preserve">and biogeochemical processes that determine </w:t>
      </w:r>
      <w:r w:rsidR="005C2F50">
        <w:rPr>
          <w:szCs w:val="20"/>
        </w:rPr>
        <w:t xml:space="preserve">soil </w:t>
      </w:r>
      <w:r w:rsidRPr="00532388">
        <w:rPr>
          <w:szCs w:val="20"/>
        </w:rPr>
        <w:t xml:space="preserve">C storage happen over a long time and in </w:t>
      </w:r>
      <w:r w:rsidR="005C2F50">
        <w:rPr>
          <w:szCs w:val="20"/>
        </w:rPr>
        <w:t>places</w:t>
      </w:r>
      <w:r w:rsidR="005C2F50" w:rsidRPr="00532388">
        <w:rPr>
          <w:szCs w:val="20"/>
        </w:rPr>
        <w:t xml:space="preserve"> </w:t>
      </w:r>
      <w:r w:rsidRPr="00532388">
        <w:rPr>
          <w:szCs w:val="20"/>
        </w:rPr>
        <w:t xml:space="preserve">that are difficult to study without </w:t>
      </w:r>
      <w:proofErr w:type="spellStart"/>
      <w:r w:rsidRPr="00532388">
        <w:rPr>
          <w:szCs w:val="20"/>
        </w:rPr>
        <w:t>artifact</w:t>
      </w:r>
      <w:proofErr w:type="spellEnd"/>
      <w:r w:rsidRPr="00532388">
        <w:rPr>
          <w:szCs w:val="20"/>
        </w:rPr>
        <w:t>-inducing disturbances.  We have shown here that an increase in root C</w:t>
      </w:r>
      <w:proofErr w:type="gramStart"/>
      <w:r w:rsidRPr="00532388">
        <w:rPr>
          <w:szCs w:val="20"/>
        </w:rPr>
        <w:t>:N</w:t>
      </w:r>
      <w:proofErr w:type="gramEnd"/>
      <w:r w:rsidRPr="00532388">
        <w:rPr>
          <w:szCs w:val="20"/>
        </w:rPr>
        <w:t xml:space="preserve">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soil texture, microbial communities, and existing soil C content and thus carries different significance in different environments. In our comparison of maize and reconstructed prairie systems, root pool C</w:t>
      </w:r>
      <w:proofErr w:type="gramStart"/>
      <w:r w:rsidRPr="00532388">
        <w:rPr>
          <w:szCs w:val="20"/>
        </w:rPr>
        <w:t>:N</w:t>
      </w:r>
      <w:proofErr w:type="gramEnd"/>
      <w:r w:rsidRPr="00532388">
        <w:rPr>
          <w:szCs w:val="20"/>
        </w:rPr>
        <w:t xml:space="preserve"> ratios may be </w:t>
      </w:r>
      <w:r w:rsidR="00F228FB">
        <w:rPr>
          <w:szCs w:val="20"/>
        </w:rPr>
        <w:t>sufficiently</w:t>
      </w:r>
      <w:r w:rsidR="00F228FB" w:rsidRPr="00532388">
        <w:rPr>
          <w:szCs w:val="20"/>
        </w:rPr>
        <w:t xml:space="preserve"> </w:t>
      </w:r>
      <w:r w:rsidRPr="00532388">
        <w:rPr>
          <w:szCs w:val="20"/>
        </w:rPr>
        <w:t xml:space="preserve">important </w:t>
      </w:r>
      <w:r w:rsidR="00F228FB">
        <w:rPr>
          <w:szCs w:val="20"/>
        </w:rPr>
        <w:t xml:space="preserve">that they </w:t>
      </w:r>
      <w:r w:rsidRPr="00532388">
        <w:rPr>
          <w:szCs w:val="20"/>
        </w:rPr>
        <w:t>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w:t>
      </w:r>
      <w:r w:rsidR="00F228FB">
        <w:rPr>
          <w:szCs w:val="20"/>
        </w:rPr>
        <w:t>,</w:t>
      </w:r>
      <w:r w:rsidRPr="00532388">
        <w:rPr>
          <w:szCs w:val="20"/>
        </w:rPr>
        <w:t xml:space="preserve"> while only 30% of root biomass is found in the same location. Elucidating the mechanisms </w:t>
      </w:r>
      <w:r w:rsidR="00F228FB">
        <w:rPr>
          <w:szCs w:val="20"/>
        </w:rPr>
        <w:t>determining</w:t>
      </w:r>
      <w:r w:rsidR="00F228FB" w:rsidRPr="00532388">
        <w:rPr>
          <w:szCs w:val="20"/>
        </w:rPr>
        <w:t xml:space="preserve"> </w:t>
      </w:r>
      <w:r w:rsidRPr="00532388">
        <w:rPr>
          <w:szCs w:val="20"/>
        </w:rPr>
        <w:t>soil C retention and addition is important as we strive to design systems that maintain and build soils that are productive and resilient. The role of roots and root composition, as well as the importance of soil</w:t>
      </w:r>
      <w:r w:rsidR="008100C7">
        <w:rPr>
          <w:szCs w:val="20"/>
        </w:rPr>
        <w:t xml:space="preserve"> organic C</w:t>
      </w:r>
      <w:r w:rsidRPr="00532388">
        <w:rPr>
          <w:szCs w:val="20"/>
        </w:rPr>
        <w:t xml:space="preserve"> below 20 cm </w:t>
      </w:r>
      <w:proofErr w:type="gramStart"/>
      <w:r w:rsidRPr="00532388">
        <w:rPr>
          <w:szCs w:val="20"/>
        </w:rPr>
        <w:t>should be carefully considered</w:t>
      </w:r>
      <w:proofErr w:type="gramEnd"/>
      <w:r w:rsidRPr="00532388">
        <w:rPr>
          <w:szCs w:val="20"/>
        </w:rPr>
        <w:t xml:space="preserve"> in such designs. </w:t>
      </w:r>
    </w:p>
    <w:p w14:paraId="62CA8EAC" w14:textId="77777777" w:rsidR="007561B4" w:rsidRDefault="007561B4" w:rsidP="00532388">
      <w:pPr>
        <w:rPr>
          <w:szCs w:val="20"/>
        </w:rPr>
      </w:pPr>
    </w:p>
    <w:p w14:paraId="776E37E1" w14:textId="22F0C064" w:rsidR="007561B4" w:rsidRPr="003D4C84" w:rsidRDefault="003D4C84" w:rsidP="00532388">
      <w:pPr>
        <w:rPr>
          <w:b/>
          <w:szCs w:val="20"/>
        </w:rPr>
      </w:pPr>
      <w:r w:rsidRPr="003D4C84">
        <w:rPr>
          <w:b/>
          <w:szCs w:val="20"/>
        </w:rPr>
        <w:t>Data and c</w:t>
      </w:r>
      <w:r w:rsidR="007561B4" w:rsidRPr="003D4C84">
        <w:rPr>
          <w:b/>
          <w:szCs w:val="20"/>
        </w:rPr>
        <w:t>ode availability</w:t>
      </w:r>
    </w:p>
    <w:p w14:paraId="5079DAA0" w14:textId="2667456A" w:rsidR="003D4C84" w:rsidRDefault="003D4C84" w:rsidP="00532388">
      <w:pPr>
        <w:rPr>
          <w:szCs w:val="20"/>
        </w:rPr>
      </w:pPr>
      <w:r>
        <w:rPr>
          <w:szCs w:val="20"/>
        </w:rPr>
        <w:t xml:space="preserve">Data and code for this work is currently publicly stored in a GitHub repository. </w:t>
      </w:r>
      <w:del w:id="885" w:author="Dietzel, Ranae N [AGRON]" w:date="2017-06-14T12:58:00Z">
        <w:r w:rsidDel="00D31B19">
          <w:rPr>
            <w:szCs w:val="20"/>
          </w:rPr>
          <w:delText xml:space="preserve">During and after the review process, we will clean up the repository to include only relevant data and code, improve comments within the code, and write a thorough readme file to ensure the creation of a fully reproducible compendium. The GitHub repository will be linked with a Zenodo account, which will provide a DOI for the data and code, making the data easily discoverable and citable. Zenodo will also create a mirrored repository, backing up code and data in their own system. </w:delText>
        </w:r>
      </w:del>
      <w:ins w:id="886" w:author="Dietzel, Ranae N [AGRON]" w:date="2017-06-14T12:58:00Z">
        <w:r w:rsidR="00D31B19">
          <w:rPr>
            <w:szCs w:val="20"/>
          </w:rPr>
          <w:t xml:space="preserve">The DOI to </w:t>
        </w:r>
      </w:ins>
      <w:ins w:id="887" w:author="Dietzel, Ranae N [AGRON]" w:date="2017-06-14T12:59:00Z">
        <w:r w:rsidR="00D31B19">
          <w:rPr>
            <w:szCs w:val="20"/>
          </w:rPr>
          <w:t>find and access these files is</w:t>
        </w:r>
      </w:ins>
      <w:ins w:id="888" w:author="Dietzel, Ranae N [AGRON]" w:date="2017-06-14T12:58:00Z">
        <w:r w:rsidR="00D31B19">
          <w:rPr>
            <w:szCs w:val="20"/>
          </w:rPr>
          <w:t xml:space="preserve"> 10.5281/</w:t>
        </w:r>
        <w:proofErr w:type="gramStart"/>
        <w:r w:rsidR="00D31B19">
          <w:rPr>
            <w:szCs w:val="20"/>
          </w:rPr>
          <w:t>zenodo.321910 .</w:t>
        </w:r>
        <w:proofErr w:type="gramEnd"/>
        <w:r w:rsidR="00D31B19">
          <w:rPr>
            <w:szCs w:val="20"/>
          </w:rPr>
          <w:t xml:space="preserve"> </w:t>
        </w:r>
      </w:ins>
    </w:p>
    <w:p w14:paraId="048D01BF" w14:textId="42E46767" w:rsidR="00F03621" w:rsidRDefault="00F03621" w:rsidP="00532388">
      <w:pPr>
        <w:rPr>
          <w:szCs w:val="20"/>
        </w:rPr>
      </w:pPr>
    </w:p>
    <w:p w14:paraId="01C2C601" w14:textId="77777777" w:rsidR="00F03621" w:rsidRDefault="00F03621" w:rsidP="00F03621">
      <w:pPr>
        <w:rPr>
          <w:b/>
          <w:color w:val="000000" w:themeColor="text1"/>
          <w:szCs w:val="20"/>
        </w:rPr>
      </w:pPr>
    </w:p>
    <w:p w14:paraId="731BACB8" w14:textId="77777777" w:rsidR="00F03621" w:rsidRDefault="00F03621" w:rsidP="00F03621">
      <w:pPr>
        <w:rPr>
          <w:b/>
          <w:color w:val="000000" w:themeColor="text1"/>
          <w:szCs w:val="20"/>
        </w:rPr>
      </w:pPr>
    </w:p>
    <w:p w14:paraId="5B4B5DE4" w14:textId="77777777" w:rsidR="00F03621" w:rsidRDefault="00F03621" w:rsidP="00F03621">
      <w:pPr>
        <w:rPr>
          <w:b/>
          <w:color w:val="000000" w:themeColor="text1"/>
          <w:szCs w:val="20"/>
        </w:rPr>
      </w:pPr>
    </w:p>
    <w:p w14:paraId="788FBF54" w14:textId="77777777" w:rsidR="00F03621" w:rsidRDefault="00F03621" w:rsidP="00F03621">
      <w:pPr>
        <w:rPr>
          <w:b/>
          <w:color w:val="000000" w:themeColor="text1"/>
          <w:szCs w:val="20"/>
        </w:rPr>
      </w:pPr>
    </w:p>
    <w:p w14:paraId="1B40B856" w14:textId="77777777" w:rsidR="00F03621" w:rsidRDefault="00F03621" w:rsidP="00F03621">
      <w:pPr>
        <w:rPr>
          <w:b/>
          <w:color w:val="000000" w:themeColor="text1"/>
          <w:szCs w:val="20"/>
        </w:rPr>
      </w:pPr>
    </w:p>
    <w:p w14:paraId="50EDECE4" w14:textId="77777777" w:rsidR="00F03621" w:rsidRDefault="00F03621" w:rsidP="00F03621">
      <w:pPr>
        <w:rPr>
          <w:b/>
          <w:color w:val="000000" w:themeColor="text1"/>
          <w:szCs w:val="20"/>
        </w:rPr>
      </w:pPr>
    </w:p>
    <w:p w14:paraId="5A2FB6CA" w14:textId="77777777" w:rsidR="00F03621" w:rsidRDefault="00F03621" w:rsidP="00F03621">
      <w:pPr>
        <w:rPr>
          <w:b/>
          <w:color w:val="000000" w:themeColor="text1"/>
          <w:szCs w:val="20"/>
        </w:rPr>
      </w:pPr>
    </w:p>
    <w:p w14:paraId="183839B4" w14:textId="77777777" w:rsidR="00F03621" w:rsidRDefault="00F03621" w:rsidP="00F03621">
      <w:pPr>
        <w:rPr>
          <w:b/>
          <w:color w:val="000000" w:themeColor="text1"/>
          <w:szCs w:val="20"/>
        </w:rPr>
      </w:pPr>
    </w:p>
    <w:p w14:paraId="3466C2C6" w14:textId="77777777" w:rsidR="00F03621" w:rsidRDefault="00F03621" w:rsidP="00F03621">
      <w:pPr>
        <w:rPr>
          <w:b/>
          <w:color w:val="000000" w:themeColor="text1"/>
          <w:szCs w:val="20"/>
        </w:rPr>
      </w:pPr>
    </w:p>
    <w:p w14:paraId="541FD8C3" w14:textId="77777777" w:rsidR="00F03621" w:rsidRDefault="00F03621" w:rsidP="00F03621">
      <w:pPr>
        <w:rPr>
          <w:b/>
          <w:color w:val="000000" w:themeColor="text1"/>
          <w:szCs w:val="20"/>
        </w:rPr>
      </w:pPr>
    </w:p>
    <w:p w14:paraId="7E7CB84E" w14:textId="77777777" w:rsidR="00F03621" w:rsidRDefault="00F03621" w:rsidP="00F03621">
      <w:pPr>
        <w:rPr>
          <w:b/>
          <w:color w:val="000000" w:themeColor="text1"/>
          <w:szCs w:val="20"/>
        </w:rPr>
      </w:pPr>
    </w:p>
    <w:p w14:paraId="14C78582" w14:textId="77777777" w:rsidR="00F03621" w:rsidRDefault="00F03621" w:rsidP="00F03621">
      <w:pPr>
        <w:rPr>
          <w:b/>
          <w:color w:val="000000" w:themeColor="text1"/>
          <w:szCs w:val="20"/>
        </w:rPr>
      </w:pPr>
    </w:p>
    <w:p w14:paraId="252D07B6" w14:textId="77777777" w:rsidR="00F03621" w:rsidRDefault="00F03621" w:rsidP="00F03621">
      <w:pPr>
        <w:rPr>
          <w:b/>
          <w:color w:val="000000" w:themeColor="text1"/>
          <w:szCs w:val="20"/>
        </w:rPr>
      </w:pPr>
    </w:p>
    <w:p w14:paraId="604567E8" w14:textId="77777777" w:rsidR="00F03621" w:rsidRDefault="00F03621" w:rsidP="00F03621">
      <w:pPr>
        <w:rPr>
          <w:b/>
          <w:color w:val="000000" w:themeColor="text1"/>
          <w:szCs w:val="20"/>
        </w:rPr>
      </w:pPr>
    </w:p>
    <w:p w14:paraId="56554174" w14:textId="77777777" w:rsidR="00F03621" w:rsidRDefault="00F03621" w:rsidP="00F03621">
      <w:pPr>
        <w:rPr>
          <w:b/>
          <w:color w:val="000000" w:themeColor="text1"/>
          <w:szCs w:val="20"/>
        </w:rPr>
      </w:pPr>
    </w:p>
    <w:p w14:paraId="0576D35B" w14:textId="77777777" w:rsidR="00F03621" w:rsidRDefault="00F03621" w:rsidP="00F03621">
      <w:pPr>
        <w:rPr>
          <w:b/>
          <w:color w:val="000000" w:themeColor="text1"/>
          <w:szCs w:val="20"/>
        </w:rPr>
      </w:pPr>
    </w:p>
    <w:p w14:paraId="4F67BAAA" w14:textId="77777777" w:rsidR="00F03621" w:rsidRDefault="00F03621" w:rsidP="00F03621">
      <w:pPr>
        <w:rPr>
          <w:b/>
          <w:color w:val="000000" w:themeColor="text1"/>
          <w:szCs w:val="20"/>
        </w:rPr>
      </w:pPr>
    </w:p>
    <w:p w14:paraId="490274C1" w14:textId="77777777" w:rsidR="00F03621" w:rsidRDefault="00F03621" w:rsidP="00F03621">
      <w:pPr>
        <w:rPr>
          <w:b/>
          <w:color w:val="000000" w:themeColor="text1"/>
          <w:szCs w:val="20"/>
        </w:rPr>
      </w:pPr>
    </w:p>
    <w:p w14:paraId="7BFD2BB4" w14:textId="77777777" w:rsidR="00F03621" w:rsidRDefault="00F03621" w:rsidP="00F03621">
      <w:pPr>
        <w:rPr>
          <w:b/>
          <w:color w:val="000000" w:themeColor="text1"/>
          <w:szCs w:val="20"/>
        </w:rPr>
      </w:pPr>
    </w:p>
    <w:p w14:paraId="12CF8A8E" w14:textId="1B829790" w:rsidR="00F03621" w:rsidRPr="00532388" w:rsidRDefault="00F03621" w:rsidP="00F03621">
      <w:pPr>
        <w:rPr>
          <w:b/>
          <w:color w:val="000000" w:themeColor="text1"/>
          <w:szCs w:val="20"/>
        </w:rPr>
      </w:pPr>
      <w:r>
        <w:rPr>
          <w:b/>
          <w:color w:val="000000" w:themeColor="text1"/>
          <w:szCs w:val="20"/>
        </w:rPr>
        <w:t>Appendix A.</w:t>
      </w:r>
    </w:p>
    <w:p w14:paraId="3F031DF6" w14:textId="77777777" w:rsidR="00F03621" w:rsidRDefault="00F03621" w:rsidP="00F03621">
      <w:pPr>
        <w:rPr>
          <w:i/>
          <w:color w:val="000000" w:themeColor="text1"/>
          <w:szCs w:val="20"/>
        </w:rPr>
      </w:pPr>
    </w:p>
    <w:p w14:paraId="75A13EEE" w14:textId="77777777" w:rsidR="00F03621" w:rsidRDefault="00F03621" w:rsidP="00F03621">
      <w:pPr>
        <w:rPr>
          <w:i/>
          <w:color w:val="000000" w:themeColor="text1"/>
          <w:szCs w:val="20"/>
        </w:rPr>
      </w:pPr>
      <w:r>
        <w:rPr>
          <w:i/>
          <w:color w:val="000000" w:themeColor="text1"/>
          <w:szCs w:val="20"/>
        </w:rPr>
        <w:t>C</w:t>
      </w:r>
      <w:r w:rsidRPr="00532388">
        <w:rPr>
          <w:i/>
          <w:color w:val="000000" w:themeColor="text1"/>
          <w:szCs w:val="20"/>
        </w:rPr>
        <w:t xml:space="preserve">urve fits used to generate predicted root accumulation for each depth. The mean and </w:t>
      </w:r>
      <w:r>
        <w:rPr>
          <w:i/>
          <w:color w:val="000000" w:themeColor="text1"/>
          <w:szCs w:val="20"/>
        </w:rPr>
        <w:t xml:space="preserve">standard error of these curves </w:t>
      </w:r>
      <w:proofErr w:type="gramStart"/>
      <w:r>
        <w:rPr>
          <w:i/>
          <w:color w:val="000000" w:themeColor="text1"/>
          <w:szCs w:val="20"/>
        </w:rPr>
        <w:t>are</w:t>
      </w:r>
      <w:r w:rsidRPr="00532388">
        <w:rPr>
          <w:i/>
          <w:color w:val="000000" w:themeColor="text1"/>
          <w:szCs w:val="20"/>
        </w:rPr>
        <w:t xml:space="preserve"> found</w:t>
      </w:r>
      <w:proofErr w:type="gramEnd"/>
      <w:r w:rsidRPr="00532388">
        <w:rPr>
          <w:i/>
          <w:color w:val="000000" w:themeColor="text1"/>
          <w:szCs w:val="20"/>
        </w:rPr>
        <w:t xml:space="preserve"> in Fig. 3.</w:t>
      </w:r>
    </w:p>
    <w:p w14:paraId="45F82520" w14:textId="77777777" w:rsidR="00F03621" w:rsidRPr="00532388" w:rsidRDefault="00F03621" w:rsidP="00F03621">
      <w:pPr>
        <w:rPr>
          <w:i/>
          <w:color w:val="000000" w:themeColor="text1"/>
          <w:szCs w:val="20"/>
        </w:rPr>
      </w:pPr>
      <w:r w:rsidRPr="00532388">
        <w:rPr>
          <w:i/>
          <w:color w:val="000000" w:themeColor="text1"/>
          <w:szCs w:val="20"/>
        </w:rPr>
        <w:t xml:space="preserve"> </w:t>
      </w:r>
    </w:p>
    <w:p w14:paraId="5BB50F6B" w14:textId="77777777" w:rsidR="00F03621" w:rsidRPr="00532388" w:rsidRDefault="00F03621" w:rsidP="00F03621">
      <w:pPr>
        <w:rPr>
          <w:color w:val="000000" w:themeColor="text1"/>
          <w:szCs w:val="20"/>
          <w:u w:val="single"/>
        </w:rPr>
      </w:pPr>
      <w:r w:rsidRPr="00532388">
        <w:rPr>
          <w:noProof/>
          <w:szCs w:val="20"/>
          <w:lang w:val="en-US" w:eastAsia="en-US"/>
        </w:rPr>
        <w:drawing>
          <wp:inline distT="0" distB="0" distL="0" distR="0" wp14:anchorId="6ABEA949" wp14:editId="2F713C79">
            <wp:extent cx="5943600" cy="475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p>
    <w:p w14:paraId="4C1D710F" w14:textId="77777777" w:rsidR="00F03621" w:rsidRPr="00532388" w:rsidRDefault="00F03621" w:rsidP="00F03621">
      <w:pPr>
        <w:rPr>
          <w:color w:val="000000" w:themeColor="text1"/>
          <w:szCs w:val="20"/>
        </w:rPr>
      </w:pPr>
      <w:r>
        <w:rPr>
          <w:color w:val="000000" w:themeColor="text1"/>
          <w:szCs w:val="20"/>
        </w:rPr>
        <w:t>Fig A</w:t>
      </w:r>
      <w:r w:rsidRPr="00532388">
        <w:rPr>
          <w:color w:val="000000" w:themeColor="text1"/>
          <w:szCs w:val="20"/>
        </w:rPr>
        <w:t>1.  Logistic curves fit to root pool mass accumulation at each replication and depth increment in the prairie treatment.</w:t>
      </w:r>
    </w:p>
    <w:p w14:paraId="20872996" w14:textId="77777777" w:rsidR="00F03621" w:rsidRPr="00532388" w:rsidRDefault="00F03621" w:rsidP="00F03621">
      <w:pPr>
        <w:rPr>
          <w:color w:val="000000" w:themeColor="text1"/>
          <w:szCs w:val="20"/>
        </w:rPr>
      </w:pPr>
    </w:p>
    <w:p w14:paraId="7C5330DC" w14:textId="77777777" w:rsidR="00F03621" w:rsidRPr="00532388" w:rsidRDefault="00F03621" w:rsidP="00F03621">
      <w:pPr>
        <w:rPr>
          <w:color w:val="000000" w:themeColor="text1"/>
          <w:szCs w:val="20"/>
        </w:rPr>
      </w:pPr>
      <w:r w:rsidRPr="00532388">
        <w:rPr>
          <w:noProof/>
          <w:szCs w:val="20"/>
          <w:lang w:val="en-US" w:eastAsia="en-US"/>
        </w:rPr>
        <w:lastRenderedPageBreak/>
        <w:drawing>
          <wp:inline distT="0" distB="0" distL="0" distR="0" wp14:anchorId="2629B777" wp14:editId="29700AFA">
            <wp:extent cx="5943600" cy="475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1E86722B" w14:textId="77777777" w:rsidR="00F03621" w:rsidRPr="00532388" w:rsidRDefault="00F03621" w:rsidP="00F03621">
      <w:pPr>
        <w:rPr>
          <w:color w:val="000000" w:themeColor="text1"/>
          <w:szCs w:val="20"/>
        </w:rPr>
      </w:pPr>
      <w:r>
        <w:rPr>
          <w:color w:val="000000" w:themeColor="text1"/>
          <w:szCs w:val="20"/>
        </w:rPr>
        <w:t>Fig A2</w:t>
      </w:r>
      <w:r w:rsidRPr="00532388">
        <w:rPr>
          <w:color w:val="000000" w:themeColor="text1"/>
          <w:szCs w:val="20"/>
        </w:rPr>
        <w:t>.  Logistic curves fit to root pool mass accumulation at each replication and depth increment in the fertilized prairie treatment.</w:t>
      </w:r>
    </w:p>
    <w:p w14:paraId="26D6940B" w14:textId="77777777" w:rsidR="00F03621" w:rsidRPr="00532388" w:rsidRDefault="00F03621" w:rsidP="00F03621">
      <w:pPr>
        <w:rPr>
          <w:szCs w:val="20"/>
        </w:rPr>
      </w:pPr>
      <w:r w:rsidRPr="00532388">
        <w:rPr>
          <w:noProof/>
          <w:szCs w:val="20"/>
          <w:lang w:val="en-US" w:eastAsia="en-US"/>
        </w:rPr>
        <w:lastRenderedPageBreak/>
        <w:drawing>
          <wp:inline distT="0" distB="0" distL="0" distR="0" wp14:anchorId="4A61DBE1" wp14:editId="273D3662">
            <wp:extent cx="5943600" cy="475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10FA3B39" w14:textId="1240D3C3" w:rsidR="00F03621" w:rsidRDefault="00F03621" w:rsidP="00F03621">
      <w:pPr>
        <w:rPr>
          <w:ins w:id="889" w:author="Dietzel, Ranae N [AGRON]" w:date="2017-06-13T13:31:00Z"/>
          <w:color w:val="000000" w:themeColor="text1"/>
          <w:szCs w:val="20"/>
        </w:rPr>
      </w:pPr>
      <w:r>
        <w:rPr>
          <w:color w:val="000000" w:themeColor="text1"/>
          <w:szCs w:val="20"/>
        </w:rPr>
        <w:t>Fig A</w:t>
      </w:r>
      <w:r w:rsidRPr="00532388">
        <w:rPr>
          <w:color w:val="000000" w:themeColor="text1"/>
          <w:szCs w:val="20"/>
        </w:rPr>
        <w:t>3.  Logistic curves fit to root pool mass accumulation at each replication and depth increment in the maize treatment.</w:t>
      </w:r>
      <w:ins w:id="890" w:author="Dietzel, Ranae N [AGRON]" w:date="2017-06-13T13:31:00Z">
        <w:r w:rsidR="00513FDC">
          <w:rPr>
            <w:color w:val="000000" w:themeColor="text1"/>
            <w:szCs w:val="20"/>
          </w:rPr>
          <w:t xml:space="preserve">  </w:t>
        </w:r>
      </w:ins>
    </w:p>
    <w:p w14:paraId="5C08A479" w14:textId="566B60AB" w:rsidR="00513FDC" w:rsidRDefault="00513FDC" w:rsidP="00F03621">
      <w:pPr>
        <w:rPr>
          <w:ins w:id="891" w:author="Dietzel, Ranae N [AGRON]" w:date="2017-06-13T13:31:00Z"/>
          <w:color w:val="000000" w:themeColor="text1"/>
          <w:szCs w:val="20"/>
        </w:rPr>
      </w:pPr>
    </w:p>
    <w:p w14:paraId="5148D983" w14:textId="6F95B3AE" w:rsidR="00513FDC" w:rsidRDefault="00513FDC" w:rsidP="00513FDC">
      <w:pPr>
        <w:rPr>
          <w:ins w:id="892" w:author="Dietzel, Ranae N [AGRON]" w:date="2017-06-13T13:31:00Z"/>
          <w:szCs w:val="20"/>
        </w:rPr>
      </w:pPr>
      <w:ins w:id="893" w:author="Dietzel, Ranae N [AGRON]" w:date="2017-06-13T13:31:00Z">
        <w:r>
          <w:rPr>
            <w:szCs w:val="20"/>
          </w:rPr>
          <w:t>Table A1</w:t>
        </w:r>
        <w:r w:rsidRPr="00532388">
          <w:rPr>
            <w:szCs w:val="20"/>
          </w:rPr>
          <w:t>. Root pool accumulation rates averaged across each growing season</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r w:rsidRPr="00532388">
          <w:rPr>
            <w:szCs w:val="20"/>
          </w:rPr>
          <w:t xml:space="preserve">.  Differences in lowercase letters indicate significant differences between depths within treatments within years (read up and down). Differences in uppercase letters indicate differences between treatments within depths within years (read left to right).  </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513FDC" w:rsidRPr="00CE3A2F" w14:paraId="3C6F8F6A" w14:textId="77777777" w:rsidTr="00A70798">
        <w:trPr>
          <w:trHeight w:val="300"/>
          <w:jc w:val="center"/>
          <w:ins w:id="894" w:author="Dietzel, Ranae N [AGRON]" w:date="2017-06-13T13:31:00Z"/>
        </w:trPr>
        <w:tc>
          <w:tcPr>
            <w:tcW w:w="960" w:type="dxa"/>
            <w:tcBorders>
              <w:bottom w:val="single" w:sz="4" w:space="0" w:color="auto"/>
            </w:tcBorders>
            <w:noWrap/>
            <w:hideMark/>
          </w:tcPr>
          <w:p w14:paraId="72CD57C5" w14:textId="77777777" w:rsidR="00513FDC" w:rsidRPr="00B901D7" w:rsidRDefault="00513FDC" w:rsidP="00A70798">
            <w:pPr>
              <w:jc w:val="center"/>
              <w:rPr>
                <w:ins w:id="895" w:author="Dietzel, Ranae N [AGRON]" w:date="2017-06-13T13:31:00Z"/>
                <w:szCs w:val="20"/>
              </w:rPr>
            </w:pPr>
            <w:ins w:id="896" w:author="Dietzel, Ranae N [AGRON]" w:date="2017-06-13T13:31:00Z">
              <w:r w:rsidRPr="00B901D7">
                <w:rPr>
                  <w:szCs w:val="20"/>
                </w:rPr>
                <w:t>Year</w:t>
              </w:r>
            </w:ins>
          </w:p>
        </w:tc>
        <w:tc>
          <w:tcPr>
            <w:tcW w:w="1020" w:type="dxa"/>
            <w:tcBorders>
              <w:bottom w:val="single" w:sz="4" w:space="0" w:color="auto"/>
            </w:tcBorders>
            <w:noWrap/>
            <w:hideMark/>
          </w:tcPr>
          <w:p w14:paraId="4AAD10F5" w14:textId="77777777" w:rsidR="00513FDC" w:rsidRPr="00B901D7" w:rsidRDefault="00513FDC" w:rsidP="00A70798">
            <w:pPr>
              <w:spacing w:line="240" w:lineRule="auto"/>
              <w:jc w:val="center"/>
              <w:rPr>
                <w:ins w:id="897" w:author="Dietzel, Ranae N [AGRON]" w:date="2017-06-13T13:31:00Z"/>
                <w:szCs w:val="20"/>
              </w:rPr>
            </w:pPr>
            <w:ins w:id="898" w:author="Dietzel, Ranae N [AGRON]" w:date="2017-06-13T13:31:00Z">
              <w:r w:rsidRPr="00B901D7">
                <w:rPr>
                  <w:szCs w:val="20"/>
                </w:rPr>
                <w:t>Depth (cm)</w:t>
              </w:r>
            </w:ins>
          </w:p>
        </w:tc>
        <w:tc>
          <w:tcPr>
            <w:tcW w:w="1620" w:type="dxa"/>
            <w:gridSpan w:val="3"/>
            <w:tcBorders>
              <w:bottom w:val="single" w:sz="4" w:space="0" w:color="auto"/>
            </w:tcBorders>
            <w:noWrap/>
            <w:hideMark/>
          </w:tcPr>
          <w:p w14:paraId="6C707286" w14:textId="77777777" w:rsidR="00513FDC" w:rsidRPr="00B901D7" w:rsidRDefault="00513FDC" w:rsidP="00A70798">
            <w:pPr>
              <w:spacing w:line="240" w:lineRule="auto"/>
              <w:jc w:val="center"/>
              <w:rPr>
                <w:ins w:id="899" w:author="Dietzel, Ranae N [AGRON]" w:date="2017-06-13T13:31:00Z"/>
                <w:szCs w:val="20"/>
              </w:rPr>
            </w:pPr>
            <w:ins w:id="900" w:author="Dietzel, Ranae N [AGRON]" w:date="2017-06-13T13:31:00Z">
              <w:r w:rsidRPr="00B901D7">
                <w:rPr>
                  <w:szCs w:val="20"/>
                </w:rPr>
                <w:t>Maize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c>
          <w:tcPr>
            <w:tcW w:w="1800" w:type="dxa"/>
            <w:gridSpan w:val="3"/>
            <w:tcBorders>
              <w:bottom w:val="single" w:sz="4" w:space="0" w:color="auto"/>
            </w:tcBorders>
            <w:noWrap/>
            <w:hideMark/>
          </w:tcPr>
          <w:p w14:paraId="30E6719F" w14:textId="77777777" w:rsidR="00513FDC" w:rsidRPr="00B901D7" w:rsidRDefault="00513FDC" w:rsidP="00A70798">
            <w:pPr>
              <w:spacing w:line="240" w:lineRule="auto"/>
              <w:jc w:val="center"/>
              <w:rPr>
                <w:ins w:id="901" w:author="Dietzel, Ranae N [AGRON]" w:date="2017-06-13T13:31:00Z"/>
                <w:szCs w:val="20"/>
              </w:rPr>
            </w:pPr>
            <w:ins w:id="902" w:author="Dietzel, Ranae N [AGRON]" w:date="2017-06-13T13:31:00Z">
              <w:r w:rsidRPr="00B901D7">
                <w:rPr>
                  <w:szCs w:val="20"/>
                </w:rPr>
                <w:t>Fertilized Prairie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c>
          <w:tcPr>
            <w:tcW w:w="1800" w:type="dxa"/>
            <w:gridSpan w:val="3"/>
            <w:tcBorders>
              <w:bottom w:val="single" w:sz="4" w:space="0" w:color="auto"/>
            </w:tcBorders>
            <w:noWrap/>
            <w:hideMark/>
          </w:tcPr>
          <w:p w14:paraId="13A1ACD1" w14:textId="77777777" w:rsidR="00513FDC" w:rsidRPr="00B901D7" w:rsidRDefault="00513FDC" w:rsidP="00A70798">
            <w:pPr>
              <w:spacing w:line="240" w:lineRule="auto"/>
              <w:jc w:val="center"/>
              <w:rPr>
                <w:ins w:id="903" w:author="Dietzel, Ranae N [AGRON]" w:date="2017-06-13T13:31:00Z"/>
                <w:szCs w:val="20"/>
              </w:rPr>
            </w:pPr>
            <w:ins w:id="904" w:author="Dietzel, Ranae N [AGRON]" w:date="2017-06-13T13:31:00Z">
              <w:r w:rsidRPr="00B901D7">
                <w:rPr>
                  <w:szCs w:val="20"/>
                </w:rPr>
                <w:t>Unfertilized Prairie</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ins>
          </w:p>
        </w:tc>
      </w:tr>
      <w:tr w:rsidR="00513FDC" w:rsidRPr="00CE3A2F" w14:paraId="3B67B03D" w14:textId="77777777" w:rsidTr="00A70798">
        <w:trPr>
          <w:trHeight w:val="288"/>
          <w:jc w:val="center"/>
          <w:ins w:id="905" w:author="Dietzel, Ranae N [AGRON]" w:date="2017-06-13T13:31:00Z"/>
        </w:trPr>
        <w:tc>
          <w:tcPr>
            <w:tcW w:w="960" w:type="dxa"/>
            <w:vMerge w:val="restart"/>
            <w:tcBorders>
              <w:top w:val="single" w:sz="4" w:space="0" w:color="auto"/>
              <w:bottom w:val="dotted" w:sz="4" w:space="0" w:color="auto"/>
            </w:tcBorders>
            <w:noWrap/>
            <w:vAlign w:val="center"/>
            <w:hideMark/>
          </w:tcPr>
          <w:p w14:paraId="1EDDA5E9" w14:textId="77777777" w:rsidR="00513FDC" w:rsidRPr="00B901D7" w:rsidRDefault="00513FDC" w:rsidP="00A70798">
            <w:pPr>
              <w:jc w:val="center"/>
              <w:rPr>
                <w:ins w:id="906" w:author="Dietzel, Ranae N [AGRON]" w:date="2017-06-13T13:31:00Z"/>
                <w:szCs w:val="20"/>
              </w:rPr>
            </w:pPr>
            <w:ins w:id="907" w:author="Dietzel, Ranae N [AGRON]" w:date="2017-06-13T13:31:00Z">
              <w:r w:rsidRPr="00B901D7">
                <w:rPr>
                  <w:szCs w:val="20"/>
                </w:rPr>
                <w:t>2008</w:t>
              </w:r>
            </w:ins>
          </w:p>
        </w:tc>
        <w:tc>
          <w:tcPr>
            <w:tcW w:w="1020" w:type="dxa"/>
            <w:tcBorders>
              <w:top w:val="single" w:sz="4" w:space="0" w:color="auto"/>
            </w:tcBorders>
            <w:noWrap/>
            <w:vAlign w:val="bottom"/>
            <w:hideMark/>
          </w:tcPr>
          <w:p w14:paraId="38328B4D" w14:textId="77777777" w:rsidR="00513FDC" w:rsidRPr="00B901D7" w:rsidRDefault="00513FDC" w:rsidP="00A70798">
            <w:pPr>
              <w:jc w:val="center"/>
              <w:rPr>
                <w:ins w:id="908" w:author="Dietzel, Ranae N [AGRON]" w:date="2017-06-13T13:31:00Z"/>
                <w:szCs w:val="20"/>
              </w:rPr>
            </w:pPr>
            <w:ins w:id="909" w:author="Dietzel, Ranae N [AGRON]" w:date="2017-06-13T13:31:00Z">
              <w:r w:rsidRPr="00B901D7">
                <w:rPr>
                  <w:szCs w:val="20"/>
                </w:rPr>
                <w:t>0-5</w:t>
              </w:r>
            </w:ins>
          </w:p>
        </w:tc>
        <w:tc>
          <w:tcPr>
            <w:tcW w:w="666" w:type="dxa"/>
            <w:tcBorders>
              <w:top w:val="single" w:sz="4" w:space="0" w:color="auto"/>
            </w:tcBorders>
            <w:noWrap/>
            <w:vAlign w:val="bottom"/>
            <w:hideMark/>
          </w:tcPr>
          <w:p w14:paraId="0616D088" w14:textId="77777777" w:rsidR="00513FDC" w:rsidRPr="00B901D7" w:rsidRDefault="00513FDC" w:rsidP="00A70798">
            <w:pPr>
              <w:rPr>
                <w:ins w:id="910" w:author="Dietzel, Ranae N [AGRON]" w:date="2017-06-13T13:31:00Z"/>
                <w:szCs w:val="20"/>
              </w:rPr>
            </w:pPr>
            <w:ins w:id="911" w:author="Dietzel, Ranae N [AGRON]" w:date="2017-06-13T13:31:00Z">
              <w:r w:rsidRPr="00B901D7">
                <w:rPr>
                  <w:szCs w:val="20"/>
                </w:rPr>
                <w:t>0.007</w:t>
              </w:r>
            </w:ins>
          </w:p>
        </w:tc>
        <w:tc>
          <w:tcPr>
            <w:tcW w:w="324" w:type="dxa"/>
            <w:tcBorders>
              <w:top w:val="single" w:sz="4" w:space="0" w:color="auto"/>
            </w:tcBorders>
            <w:noWrap/>
            <w:vAlign w:val="bottom"/>
            <w:hideMark/>
          </w:tcPr>
          <w:p w14:paraId="344AB6CA" w14:textId="77777777" w:rsidR="00513FDC" w:rsidRPr="00B901D7" w:rsidRDefault="00513FDC" w:rsidP="00A70798">
            <w:pPr>
              <w:rPr>
                <w:ins w:id="912" w:author="Dietzel, Ranae N [AGRON]" w:date="2017-06-13T13:31:00Z"/>
                <w:szCs w:val="20"/>
              </w:rPr>
            </w:pPr>
            <w:ins w:id="913" w:author="Dietzel, Ranae N [AGRON]" w:date="2017-06-13T13:31:00Z">
              <w:r w:rsidRPr="00B901D7">
                <w:rPr>
                  <w:szCs w:val="20"/>
                </w:rPr>
                <w:t>a</w:t>
              </w:r>
            </w:ins>
          </w:p>
        </w:tc>
        <w:tc>
          <w:tcPr>
            <w:tcW w:w="630" w:type="dxa"/>
            <w:tcBorders>
              <w:top w:val="single" w:sz="4" w:space="0" w:color="auto"/>
            </w:tcBorders>
            <w:noWrap/>
            <w:vAlign w:val="bottom"/>
            <w:hideMark/>
          </w:tcPr>
          <w:p w14:paraId="315344DE" w14:textId="77777777" w:rsidR="00513FDC" w:rsidRPr="00B901D7" w:rsidRDefault="00513FDC" w:rsidP="00A70798">
            <w:pPr>
              <w:rPr>
                <w:ins w:id="914" w:author="Dietzel, Ranae N [AGRON]" w:date="2017-06-13T13:31:00Z"/>
                <w:szCs w:val="20"/>
              </w:rPr>
            </w:pPr>
            <w:ins w:id="915" w:author="Dietzel, Ranae N [AGRON]" w:date="2017-06-13T13:31:00Z">
              <w:r w:rsidRPr="00B901D7">
                <w:rPr>
                  <w:szCs w:val="20"/>
                </w:rPr>
                <w:t>C</w:t>
              </w:r>
            </w:ins>
          </w:p>
        </w:tc>
        <w:tc>
          <w:tcPr>
            <w:tcW w:w="720" w:type="dxa"/>
            <w:tcBorders>
              <w:top w:val="single" w:sz="4" w:space="0" w:color="auto"/>
            </w:tcBorders>
            <w:noWrap/>
            <w:vAlign w:val="bottom"/>
            <w:hideMark/>
          </w:tcPr>
          <w:p w14:paraId="6285B830" w14:textId="77777777" w:rsidR="00513FDC" w:rsidRPr="00B901D7" w:rsidRDefault="00513FDC" w:rsidP="00A70798">
            <w:pPr>
              <w:rPr>
                <w:ins w:id="916" w:author="Dietzel, Ranae N [AGRON]" w:date="2017-06-13T13:31:00Z"/>
                <w:szCs w:val="20"/>
              </w:rPr>
            </w:pPr>
            <w:ins w:id="917" w:author="Dietzel, Ranae N [AGRON]" w:date="2017-06-13T13:31:00Z">
              <w:r w:rsidRPr="00B901D7">
                <w:rPr>
                  <w:szCs w:val="20"/>
                </w:rPr>
                <w:t>0.205</w:t>
              </w:r>
            </w:ins>
          </w:p>
        </w:tc>
        <w:tc>
          <w:tcPr>
            <w:tcW w:w="405" w:type="dxa"/>
            <w:tcBorders>
              <w:top w:val="single" w:sz="4" w:space="0" w:color="auto"/>
            </w:tcBorders>
            <w:noWrap/>
            <w:vAlign w:val="bottom"/>
            <w:hideMark/>
          </w:tcPr>
          <w:p w14:paraId="3EF7E47A" w14:textId="77777777" w:rsidR="00513FDC" w:rsidRPr="00B901D7" w:rsidRDefault="00513FDC" w:rsidP="00A70798">
            <w:pPr>
              <w:rPr>
                <w:ins w:id="918" w:author="Dietzel, Ranae N [AGRON]" w:date="2017-06-13T13:31:00Z"/>
                <w:szCs w:val="20"/>
              </w:rPr>
            </w:pPr>
            <w:ins w:id="919" w:author="Dietzel, Ranae N [AGRON]" w:date="2017-06-13T13:31:00Z">
              <w:r w:rsidRPr="00B901D7">
                <w:rPr>
                  <w:szCs w:val="20"/>
                </w:rPr>
                <w:t>a</w:t>
              </w:r>
            </w:ins>
          </w:p>
        </w:tc>
        <w:tc>
          <w:tcPr>
            <w:tcW w:w="675" w:type="dxa"/>
            <w:tcBorders>
              <w:top w:val="single" w:sz="4" w:space="0" w:color="auto"/>
            </w:tcBorders>
            <w:noWrap/>
            <w:vAlign w:val="bottom"/>
            <w:hideMark/>
          </w:tcPr>
          <w:p w14:paraId="4704EA65" w14:textId="77777777" w:rsidR="00513FDC" w:rsidRPr="00B901D7" w:rsidRDefault="00513FDC" w:rsidP="00A70798">
            <w:pPr>
              <w:rPr>
                <w:ins w:id="920" w:author="Dietzel, Ranae N [AGRON]" w:date="2017-06-13T13:31:00Z"/>
                <w:szCs w:val="20"/>
              </w:rPr>
            </w:pPr>
            <w:ins w:id="921" w:author="Dietzel, Ranae N [AGRON]" w:date="2017-06-13T13:31:00Z">
              <w:r w:rsidRPr="00B901D7">
                <w:rPr>
                  <w:szCs w:val="20"/>
                </w:rPr>
                <w:t>B</w:t>
              </w:r>
            </w:ins>
          </w:p>
        </w:tc>
        <w:tc>
          <w:tcPr>
            <w:tcW w:w="720" w:type="dxa"/>
            <w:tcBorders>
              <w:top w:val="single" w:sz="4" w:space="0" w:color="auto"/>
            </w:tcBorders>
            <w:noWrap/>
            <w:vAlign w:val="bottom"/>
            <w:hideMark/>
          </w:tcPr>
          <w:p w14:paraId="22A108DF" w14:textId="77777777" w:rsidR="00513FDC" w:rsidRPr="00B901D7" w:rsidRDefault="00513FDC" w:rsidP="00A70798">
            <w:pPr>
              <w:rPr>
                <w:ins w:id="922" w:author="Dietzel, Ranae N [AGRON]" w:date="2017-06-13T13:31:00Z"/>
                <w:szCs w:val="20"/>
              </w:rPr>
            </w:pPr>
            <w:ins w:id="923" w:author="Dietzel, Ranae N [AGRON]" w:date="2017-06-13T13:31:00Z">
              <w:r w:rsidRPr="00B901D7">
                <w:rPr>
                  <w:szCs w:val="20"/>
                </w:rPr>
                <w:t>0.411</w:t>
              </w:r>
            </w:ins>
          </w:p>
        </w:tc>
        <w:tc>
          <w:tcPr>
            <w:tcW w:w="360" w:type="dxa"/>
            <w:tcBorders>
              <w:top w:val="single" w:sz="4" w:space="0" w:color="auto"/>
            </w:tcBorders>
            <w:noWrap/>
            <w:vAlign w:val="bottom"/>
            <w:hideMark/>
          </w:tcPr>
          <w:p w14:paraId="16DE273C" w14:textId="77777777" w:rsidR="00513FDC" w:rsidRPr="00B901D7" w:rsidRDefault="00513FDC" w:rsidP="00A70798">
            <w:pPr>
              <w:rPr>
                <w:ins w:id="924" w:author="Dietzel, Ranae N [AGRON]" w:date="2017-06-13T13:31:00Z"/>
                <w:szCs w:val="20"/>
              </w:rPr>
            </w:pPr>
            <w:ins w:id="925" w:author="Dietzel, Ranae N [AGRON]" w:date="2017-06-13T13:31:00Z">
              <w:r w:rsidRPr="00B901D7">
                <w:rPr>
                  <w:szCs w:val="20"/>
                </w:rPr>
                <w:t>a</w:t>
              </w:r>
            </w:ins>
          </w:p>
        </w:tc>
        <w:tc>
          <w:tcPr>
            <w:tcW w:w="720" w:type="dxa"/>
            <w:tcBorders>
              <w:top w:val="single" w:sz="4" w:space="0" w:color="auto"/>
            </w:tcBorders>
            <w:noWrap/>
            <w:vAlign w:val="bottom"/>
            <w:hideMark/>
          </w:tcPr>
          <w:p w14:paraId="6393E291" w14:textId="77777777" w:rsidR="00513FDC" w:rsidRPr="00B901D7" w:rsidRDefault="00513FDC" w:rsidP="00A70798">
            <w:pPr>
              <w:rPr>
                <w:ins w:id="926" w:author="Dietzel, Ranae N [AGRON]" w:date="2017-06-13T13:31:00Z"/>
                <w:szCs w:val="20"/>
              </w:rPr>
            </w:pPr>
            <w:ins w:id="927" w:author="Dietzel, Ranae N [AGRON]" w:date="2017-06-13T13:31:00Z">
              <w:r w:rsidRPr="00B901D7">
                <w:rPr>
                  <w:szCs w:val="20"/>
                </w:rPr>
                <w:t>A</w:t>
              </w:r>
            </w:ins>
          </w:p>
        </w:tc>
      </w:tr>
      <w:tr w:rsidR="00513FDC" w:rsidRPr="00CE3A2F" w14:paraId="763301A3" w14:textId="77777777" w:rsidTr="00A70798">
        <w:trPr>
          <w:trHeight w:val="288"/>
          <w:jc w:val="center"/>
          <w:ins w:id="928" w:author="Dietzel, Ranae N [AGRON]" w:date="2017-06-13T13:31:00Z"/>
        </w:trPr>
        <w:tc>
          <w:tcPr>
            <w:tcW w:w="960" w:type="dxa"/>
            <w:vMerge/>
            <w:tcBorders>
              <w:bottom w:val="dotted" w:sz="4" w:space="0" w:color="auto"/>
            </w:tcBorders>
            <w:vAlign w:val="center"/>
            <w:hideMark/>
          </w:tcPr>
          <w:p w14:paraId="13E0ECA7" w14:textId="77777777" w:rsidR="00513FDC" w:rsidRPr="00B901D7" w:rsidRDefault="00513FDC" w:rsidP="00A70798">
            <w:pPr>
              <w:jc w:val="center"/>
              <w:rPr>
                <w:ins w:id="929" w:author="Dietzel, Ranae N [AGRON]" w:date="2017-06-13T13:31:00Z"/>
                <w:szCs w:val="20"/>
              </w:rPr>
            </w:pPr>
          </w:p>
        </w:tc>
        <w:tc>
          <w:tcPr>
            <w:tcW w:w="1020" w:type="dxa"/>
            <w:noWrap/>
            <w:vAlign w:val="bottom"/>
            <w:hideMark/>
          </w:tcPr>
          <w:p w14:paraId="36E38A00" w14:textId="77777777" w:rsidR="00513FDC" w:rsidRPr="00B901D7" w:rsidRDefault="00513FDC" w:rsidP="00A70798">
            <w:pPr>
              <w:jc w:val="center"/>
              <w:rPr>
                <w:ins w:id="930" w:author="Dietzel, Ranae N [AGRON]" w:date="2017-06-13T13:31:00Z"/>
                <w:szCs w:val="20"/>
              </w:rPr>
            </w:pPr>
            <w:ins w:id="931" w:author="Dietzel, Ranae N [AGRON]" w:date="2017-06-13T13:31:00Z">
              <w:r w:rsidRPr="00B901D7">
                <w:rPr>
                  <w:szCs w:val="20"/>
                </w:rPr>
                <w:t>5-15</w:t>
              </w:r>
            </w:ins>
          </w:p>
        </w:tc>
        <w:tc>
          <w:tcPr>
            <w:tcW w:w="666" w:type="dxa"/>
            <w:noWrap/>
            <w:vAlign w:val="bottom"/>
            <w:hideMark/>
          </w:tcPr>
          <w:p w14:paraId="5231F8D7" w14:textId="77777777" w:rsidR="00513FDC" w:rsidRPr="00B901D7" w:rsidRDefault="00513FDC" w:rsidP="00A70798">
            <w:pPr>
              <w:rPr>
                <w:ins w:id="932" w:author="Dietzel, Ranae N [AGRON]" w:date="2017-06-13T13:31:00Z"/>
                <w:szCs w:val="20"/>
              </w:rPr>
            </w:pPr>
            <w:ins w:id="933" w:author="Dietzel, Ranae N [AGRON]" w:date="2017-06-13T13:31:00Z">
              <w:r w:rsidRPr="00B901D7">
                <w:rPr>
                  <w:szCs w:val="20"/>
                </w:rPr>
                <w:t>0.007</w:t>
              </w:r>
            </w:ins>
          </w:p>
        </w:tc>
        <w:tc>
          <w:tcPr>
            <w:tcW w:w="324" w:type="dxa"/>
            <w:noWrap/>
            <w:vAlign w:val="bottom"/>
            <w:hideMark/>
          </w:tcPr>
          <w:p w14:paraId="62243DF3" w14:textId="77777777" w:rsidR="00513FDC" w:rsidRPr="00B901D7" w:rsidRDefault="00513FDC" w:rsidP="00A70798">
            <w:pPr>
              <w:rPr>
                <w:ins w:id="934" w:author="Dietzel, Ranae N [AGRON]" w:date="2017-06-13T13:31:00Z"/>
                <w:szCs w:val="20"/>
              </w:rPr>
            </w:pPr>
            <w:ins w:id="935" w:author="Dietzel, Ranae N [AGRON]" w:date="2017-06-13T13:31:00Z">
              <w:r w:rsidRPr="00B901D7">
                <w:rPr>
                  <w:szCs w:val="20"/>
                </w:rPr>
                <w:t>a</w:t>
              </w:r>
            </w:ins>
          </w:p>
        </w:tc>
        <w:tc>
          <w:tcPr>
            <w:tcW w:w="630" w:type="dxa"/>
            <w:noWrap/>
            <w:vAlign w:val="bottom"/>
            <w:hideMark/>
          </w:tcPr>
          <w:p w14:paraId="2369780F" w14:textId="77777777" w:rsidR="00513FDC" w:rsidRPr="00B901D7" w:rsidRDefault="00513FDC" w:rsidP="00A70798">
            <w:pPr>
              <w:rPr>
                <w:ins w:id="936" w:author="Dietzel, Ranae N [AGRON]" w:date="2017-06-13T13:31:00Z"/>
                <w:szCs w:val="20"/>
              </w:rPr>
            </w:pPr>
            <w:ins w:id="937" w:author="Dietzel, Ranae N [AGRON]" w:date="2017-06-13T13:31:00Z">
              <w:r w:rsidRPr="00B901D7">
                <w:rPr>
                  <w:szCs w:val="20"/>
                </w:rPr>
                <w:t>C</w:t>
              </w:r>
            </w:ins>
          </w:p>
        </w:tc>
        <w:tc>
          <w:tcPr>
            <w:tcW w:w="720" w:type="dxa"/>
            <w:noWrap/>
            <w:vAlign w:val="bottom"/>
            <w:hideMark/>
          </w:tcPr>
          <w:p w14:paraId="202F96B1" w14:textId="77777777" w:rsidR="00513FDC" w:rsidRPr="00B901D7" w:rsidRDefault="00513FDC" w:rsidP="00A70798">
            <w:pPr>
              <w:rPr>
                <w:ins w:id="938" w:author="Dietzel, Ranae N [AGRON]" w:date="2017-06-13T13:31:00Z"/>
                <w:szCs w:val="20"/>
              </w:rPr>
            </w:pPr>
            <w:ins w:id="939" w:author="Dietzel, Ranae N [AGRON]" w:date="2017-06-13T13:31:00Z">
              <w:r w:rsidRPr="00B901D7">
                <w:rPr>
                  <w:szCs w:val="20"/>
                </w:rPr>
                <w:t>0.044</w:t>
              </w:r>
            </w:ins>
          </w:p>
        </w:tc>
        <w:tc>
          <w:tcPr>
            <w:tcW w:w="405" w:type="dxa"/>
            <w:noWrap/>
            <w:vAlign w:val="bottom"/>
            <w:hideMark/>
          </w:tcPr>
          <w:p w14:paraId="5CB4C377" w14:textId="77777777" w:rsidR="00513FDC" w:rsidRPr="00B901D7" w:rsidRDefault="00513FDC" w:rsidP="00A70798">
            <w:pPr>
              <w:rPr>
                <w:ins w:id="940" w:author="Dietzel, Ranae N [AGRON]" w:date="2017-06-13T13:31:00Z"/>
                <w:szCs w:val="20"/>
              </w:rPr>
            </w:pPr>
            <w:ins w:id="941" w:author="Dietzel, Ranae N [AGRON]" w:date="2017-06-13T13:31:00Z">
              <w:r w:rsidRPr="00B901D7">
                <w:rPr>
                  <w:szCs w:val="20"/>
                </w:rPr>
                <w:t>b</w:t>
              </w:r>
            </w:ins>
          </w:p>
        </w:tc>
        <w:tc>
          <w:tcPr>
            <w:tcW w:w="675" w:type="dxa"/>
            <w:noWrap/>
            <w:vAlign w:val="bottom"/>
            <w:hideMark/>
          </w:tcPr>
          <w:p w14:paraId="1DBB8ACB" w14:textId="77777777" w:rsidR="00513FDC" w:rsidRPr="00B901D7" w:rsidRDefault="00513FDC" w:rsidP="00A70798">
            <w:pPr>
              <w:rPr>
                <w:ins w:id="942" w:author="Dietzel, Ranae N [AGRON]" w:date="2017-06-13T13:31:00Z"/>
                <w:szCs w:val="20"/>
              </w:rPr>
            </w:pPr>
            <w:ins w:id="943" w:author="Dietzel, Ranae N [AGRON]" w:date="2017-06-13T13:31:00Z">
              <w:r w:rsidRPr="00B901D7">
                <w:rPr>
                  <w:szCs w:val="20"/>
                </w:rPr>
                <w:t>B</w:t>
              </w:r>
            </w:ins>
          </w:p>
        </w:tc>
        <w:tc>
          <w:tcPr>
            <w:tcW w:w="720" w:type="dxa"/>
            <w:noWrap/>
            <w:vAlign w:val="bottom"/>
            <w:hideMark/>
          </w:tcPr>
          <w:p w14:paraId="3EC84A10" w14:textId="77777777" w:rsidR="00513FDC" w:rsidRPr="00B901D7" w:rsidRDefault="00513FDC" w:rsidP="00A70798">
            <w:pPr>
              <w:rPr>
                <w:ins w:id="944" w:author="Dietzel, Ranae N [AGRON]" w:date="2017-06-13T13:31:00Z"/>
                <w:szCs w:val="20"/>
              </w:rPr>
            </w:pPr>
            <w:ins w:id="945" w:author="Dietzel, Ranae N [AGRON]" w:date="2017-06-13T13:31:00Z">
              <w:r w:rsidRPr="00B901D7">
                <w:rPr>
                  <w:szCs w:val="20"/>
                </w:rPr>
                <w:t>0.102</w:t>
              </w:r>
            </w:ins>
          </w:p>
        </w:tc>
        <w:tc>
          <w:tcPr>
            <w:tcW w:w="360" w:type="dxa"/>
            <w:noWrap/>
            <w:vAlign w:val="bottom"/>
            <w:hideMark/>
          </w:tcPr>
          <w:p w14:paraId="24CE2A1F" w14:textId="77777777" w:rsidR="00513FDC" w:rsidRPr="00B901D7" w:rsidRDefault="00513FDC" w:rsidP="00A70798">
            <w:pPr>
              <w:rPr>
                <w:ins w:id="946" w:author="Dietzel, Ranae N [AGRON]" w:date="2017-06-13T13:31:00Z"/>
                <w:szCs w:val="20"/>
              </w:rPr>
            </w:pPr>
            <w:ins w:id="947" w:author="Dietzel, Ranae N [AGRON]" w:date="2017-06-13T13:31:00Z">
              <w:r w:rsidRPr="00B901D7">
                <w:rPr>
                  <w:szCs w:val="20"/>
                </w:rPr>
                <w:t>b</w:t>
              </w:r>
            </w:ins>
          </w:p>
        </w:tc>
        <w:tc>
          <w:tcPr>
            <w:tcW w:w="720" w:type="dxa"/>
            <w:noWrap/>
            <w:vAlign w:val="bottom"/>
            <w:hideMark/>
          </w:tcPr>
          <w:p w14:paraId="1432A6BB" w14:textId="77777777" w:rsidR="00513FDC" w:rsidRPr="00B901D7" w:rsidRDefault="00513FDC" w:rsidP="00A70798">
            <w:pPr>
              <w:rPr>
                <w:ins w:id="948" w:author="Dietzel, Ranae N [AGRON]" w:date="2017-06-13T13:31:00Z"/>
                <w:szCs w:val="20"/>
              </w:rPr>
            </w:pPr>
            <w:ins w:id="949" w:author="Dietzel, Ranae N [AGRON]" w:date="2017-06-13T13:31:00Z">
              <w:r w:rsidRPr="00B901D7">
                <w:rPr>
                  <w:szCs w:val="20"/>
                </w:rPr>
                <w:t>A</w:t>
              </w:r>
            </w:ins>
          </w:p>
        </w:tc>
      </w:tr>
      <w:tr w:rsidR="00513FDC" w:rsidRPr="00CE3A2F" w14:paraId="4EA5A855" w14:textId="77777777" w:rsidTr="00A70798">
        <w:trPr>
          <w:trHeight w:val="288"/>
          <w:jc w:val="center"/>
          <w:ins w:id="950" w:author="Dietzel, Ranae N [AGRON]" w:date="2017-06-13T13:31:00Z"/>
        </w:trPr>
        <w:tc>
          <w:tcPr>
            <w:tcW w:w="960" w:type="dxa"/>
            <w:vMerge/>
            <w:tcBorders>
              <w:bottom w:val="dotted" w:sz="4" w:space="0" w:color="auto"/>
            </w:tcBorders>
            <w:vAlign w:val="center"/>
            <w:hideMark/>
          </w:tcPr>
          <w:p w14:paraId="1DD2C2C7" w14:textId="77777777" w:rsidR="00513FDC" w:rsidRPr="00B901D7" w:rsidRDefault="00513FDC" w:rsidP="00A70798">
            <w:pPr>
              <w:jc w:val="center"/>
              <w:rPr>
                <w:ins w:id="951" w:author="Dietzel, Ranae N [AGRON]" w:date="2017-06-13T13:31:00Z"/>
                <w:szCs w:val="20"/>
              </w:rPr>
            </w:pPr>
          </w:p>
        </w:tc>
        <w:tc>
          <w:tcPr>
            <w:tcW w:w="1020" w:type="dxa"/>
            <w:noWrap/>
            <w:vAlign w:val="bottom"/>
            <w:hideMark/>
          </w:tcPr>
          <w:p w14:paraId="398709CF" w14:textId="77777777" w:rsidR="00513FDC" w:rsidRPr="00B901D7" w:rsidRDefault="00513FDC" w:rsidP="00A70798">
            <w:pPr>
              <w:jc w:val="center"/>
              <w:rPr>
                <w:ins w:id="952" w:author="Dietzel, Ranae N [AGRON]" w:date="2017-06-13T13:31:00Z"/>
                <w:szCs w:val="20"/>
              </w:rPr>
            </w:pPr>
            <w:ins w:id="953" w:author="Dietzel, Ranae N [AGRON]" w:date="2017-06-13T13:31:00Z">
              <w:r w:rsidRPr="00B901D7">
                <w:rPr>
                  <w:szCs w:val="20"/>
                </w:rPr>
                <w:t>15-30</w:t>
              </w:r>
            </w:ins>
          </w:p>
        </w:tc>
        <w:tc>
          <w:tcPr>
            <w:tcW w:w="666" w:type="dxa"/>
            <w:noWrap/>
            <w:vAlign w:val="bottom"/>
            <w:hideMark/>
          </w:tcPr>
          <w:p w14:paraId="0C9028E9" w14:textId="77777777" w:rsidR="00513FDC" w:rsidRPr="00B901D7" w:rsidRDefault="00513FDC" w:rsidP="00A70798">
            <w:pPr>
              <w:rPr>
                <w:ins w:id="954" w:author="Dietzel, Ranae N [AGRON]" w:date="2017-06-13T13:31:00Z"/>
                <w:szCs w:val="20"/>
              </w:rPr>
            </w:pPr>
            <w:ins w:id="955" w:author="Dietzel, Ranae N [AGRON]" w:date="2017-06-13T13:31:00Z">
              <w:r w:rsidRPr="00B901D7">
                <w:rPr>
                  <w:szCs w:val="20"/>
                </w:rPr>
                <w:t>0.005</w:t>
              </w:r>
            </w:ins>
          </w:p>
        </w:tc>
        <w:tc>
          <w:tcPr>
            <w:tcW w:w="324" w:type="dxa"/>
            <w:noWrap/>
            <w:vAlign w:val="bottom"/>
            <w:hideMark/>
          </w:tcPr>
          <w:p w14:paraId="117E3CE7" w14:textId="77777777" w:rsidR="00513FDC" w:rsidRPr="00B901D7" w:rsidRDefault="00513FDC" w:rsidP="00A70798">
            <w:pPr>
              <w:rPr>
                <w:ins w:id="956" w:author="Dietzel, Ranae N [AGRON]" w:date="2017-06-13T13:31:00Z"/>
                <w:szCs w:val="20"/>
              </w:rPr>
            </w:pPr>
            <w:ins w:id="957" w:author="Dietzel, Ranae N [AGRON]" w:date="2017-06-13T13:31:00Z">
              <w:r w:rsidRPr="00B901D7">
                <w:rPr>
                  <w:szCs w:val="20"/>
                </w:rPr>
                <w:t>a</w:t>
              </w:r>
            </w:ins>
          </w:p>
        </w:tc>
        <w:tc>
          <w:tcPr>
            <w:tcW w:w="630" w:type="dxa"/>
            <w:noWrap/>
            <w:vAlign w:val="bottom"/>
            <w:hideMark/>
          </w:tcPr>
          <w:p w14:paraId="32F31D9F" w14:textId="77777777" w:rsidR="00513FDC" w:rsidRPr="00B901D7" w:rsidRDefault="00513FDC" w:rsidP="00A70798">
            <w:pPr>
              <w:rPr>
                <w:ins w:id="958" w:author="Dietzel, Ranae N [AGRON]" w:date="2017-06-13T13:31:00Z"/>
                <w:szCs w:val="20"/>
              </w:rPr>
            </w:pPr>
            <w:ins w:id="959" w:author="Dietzel, Ranae N [AGRON]" w:date="2017-06-13T13:31:00Z">
              <w:r w:rsidRPr="00B901D7">
                <w:rPr>
                  <w:szCs w:val="20"/>
                </w:rPr>
                <w:t>C</w:t>
              </w:r>
            </w:ins>
          </w:p>
        </w:tc>
        <w:tc>
          <w:tcPr>
            <w:tcW w:w="720" w:type="dxa"/>
            <w:noWrap/>
            <w:vAlign w:val="bottom"/>
            <w:hideMark/>
          </w:tcPr>
          <w:p w14:paraId="33C41CFA" w14:textId="77777777" w:rsidR="00513FDC" w:rsidRPr="00B901D7" w:rsidRDefault="00513FDC" w:rsidP="00A70798">
            <w:pPr>
              <w:rPr>
                <w:ins w:id="960" w:author="Dietzel, Ranae N [AGRON]" w:date="2017-06-13T13:31:00Z"/>
                <w:szCs w:val="20"/>
              </w:rPr>
            </w:pPr>
            <w:ins w:id="961" w:author="Dietzel, Ranae N [AGRON]" w:date="2017-06-13T13:31:00Z">
              <w:r w:rsidRPr="00B901D7">
                <w:rPr>
                  <w:szCs w:val="20"/>
                </w:rPr>
                <w:t>0.019</w:t>
              </w:r>
            </w:ins>
          </w:p>
        </w:tc>
        <w:tc>
          <w:tcPr>
            <w:tcW w:w="405" w:type="dxa"/>
            <w:noWrap/>
            <w:vAlign w:val="bottom"/>
            <w:hideMark/>
          </w:tcPr>
          <w:p w14:paraId="05986FDA" w14:textId="77777777" w:rsidR="00513FDC" w:rsidRPr="00B901D7" w:rsidRDefault="00513FDC" w:rsidP="00A70798">
            <w:pPr>
              <w:rPr>
                <w:ins w:id="962" w:author="Dietzel, Ranae N [AGRON]" w:date="2017-06-13T13:31:00Z"/>
                <w:szCs w:val="20"/>
              </w:rPr>
            </w:pPr>
            <w:ins w:id="963" w:author="Dietzel, Ranae N [AGRON]" w:date="2017-06-13T13:31:00Z">
              <w:r w:rsidRPr="00B901D7">
                <w:rPr>
                  <w:szCs w:val="20"/>
                </w:rPr>
                <w:t>c</w:t>
              </w:r>
            </w:ins>
          </w:p>
        </w:tc>
        <w:tc>
          <w:tcPr>
            <w:tcW w:w="675" w:type="dxa"/>
            <w:noWrap/>
            <w:vAlign w:val="bottom"/>
            <w:hideMark/>
          </w:tcPr>
          <w:p w14:paraId="4407A72E" w14:textId="77777777" w:rsidR="00513FDC" w:rsidRPr="00B901D7" w:rsidRDefault="00513FDC" w:rsidP="00A70798">
            <w:pPr>
              <w:rPr>
                <w:ins w:id="964" w:author="Dietzel, Ranae N [AGRON]" w:date="2017-06-13T13:31:00Z"/>
                <w:szCs w:val="20"/>
              </w:rPr>
            </w:pPr>
            <w:ins w:id="965" w:author="Dietzel, Ranae N [AGRON]" w:date="2017-06-13T13:31:00Z">
              <w:r w:rsidRPr="00B901D7">
                <w:rPr>
                  <w:szCs w:val="20"/>
                </w:rPr>
                <w:t>B</w:t>
              </w:r>
            </w:ins>
          </w:p>
        </w:tc>
        <w:tc>
          <w:tcPr>
            <w:tcW w:w="720" w:type="dxa"/>
            <w:noWrap/>
            <w:vAlign w:val="bottom"/>
            <w:hideMark/>
          </w:tcPr>
          <w:p w14:paraId="74A57742" w14:textId="77777777" w:rsidR="00513FDC" w:rsidRPr="00B901D7" w:rsidRDefault="00513FDC" w:rsidP="00A70798">
            <w:pPr>
              <w:rPr>
                <w:ins w:id="966" w:author="Dietzel, Ranae N [AGRON]" w:date="2017-06-13T13:31:00Z"/>
                <w:szCs w:val="20"/>
              </w:rPr>
            </w:pPr>
            <w:ins w:id="967" w:author="Dietzel, Ranae N [AGRON]" w:date="2017-06-13T13:31:00Z">
              <w:r w:rsidRPr="00B901D7">
                <w:rPr>
                  <w:szCs w:val="20"/>
                </w:rPr>
                <w:t>0.036</w:t>
              </w:r>
            </w:ins>
          </w:p>
        </w:tc>
        <w:tc>
          <w:tcPr>
            <w:tcW w:w="360" w:type="dxa"/>
            <w:noWrap/>
            <w:vAlign w:val="bottom"/>
            <w:hideMark/>
          </w:tcPr>
          <w:p w14:paraId="0ADD203B" w14:textId="77777777" w:rsidR="00513FDC" w:rsidRPr="00B901D7" w:rsidRDefault="00513FDC" w:rsidP="00A70798">
            <w:pPr>
              <w:rPr>
                <w:ins w:id="968" w:author="Dietzel, Ranae N [AGRON]" w:date="2017-06-13T13:31:00Z"/>
                <w:szCs w:val="20"/>
              </w:rPr>
            </w:pPr>
            <w:ins w:id="969" w:author="Dietzel, Ranae N [AGRON]" w:date="2017-06-13T13:31:00Z">
              <w:r w:rsidRPr="00B901D7">
                <w:rPr>
                  <w:szCs w:val="20"/>
                </w:rPr>
                <w:t>c</w:t>
              </w:r>
            </w:ins>
          </w:p>
        </w:tc>
        <w:tc>
          <w:tcPr>
            <w:tcW w:w="720" w:type="dxa"/>
            <w:noWrap/>
            <w:vAlign w:val="bottom"/>
            <w:hideMark/>
          </w:tcPr>
          <w:p w14:paraId="602A37A5" w14:textId="77777777" w:rsidR="00513FDC" w:rsidRPr="00B901D7" w:rsidRDefault="00513FDC" w:rsidP="00A70798">
            <w:pPr>
              <w:rPr>
                <w:ins w:id="970" w:author="Dietzel, Ranae N [AGRON]" w:date="2017-06-13T13:31:00Z"/>
                <w:szCs w:val="20"/>
              </w:rPr>
            </w:pPr>
            <w:ins w:id="971" w:author="Dietzel, Ranae N [AGRON]" w:date="2017-06-13T13:31:00Z">
              <w:r w:rsidRPr="00B901D7">
                <w:rPr>
                  <w:szCs w:val="20"/>
                </w:rPr>
                <w:t>A</w:t>
              </w:r>
            </w:ins>
          </w:p>
        </w:tc>
      </w:tr>
      <w:tr w:rsidR="00513FDC" w:rsidRPr="00CE3A2F" w14:paraId="65257386" w14:textId="77777777" w:rsidTr="00A70798">
        <w:trPr>
          <w:trHeight w:val="288"/>
          <w:jc w:val="center"/>
          <w:ins w:id="972" w:author="Dietzel, Ranae N [AGRON]" w:date="2017-06-13T13:31:00Z"/>
        </w:trPr>
        <w:tc>
          <w:tcPr>
            <w:tcW w:w="960" w:type="dxa"/>
            <w:vMerge/>
            <w:tcBorders>
              <w:bottom w:val="dotted" w:sz="4" w:space="0" w:color="auto"/>
            </w:tcBorders>
            <w:vAlign w:val="center"/>
            <w:hideMark/>
          </w:tcPr>
          <w:p w14:paraId="4437943A" w14:textId="77777777" w:rsidR="00513FDC" w:rsidRPr="00B901D7" w:rsidRDefault="00513FDC" w:rsidP="00A70798">
            <w:pPr>
              <w:jc w:val="center"/>
              <w:rPr>
                <w:ins w:id="973" w:author="Dietzel, Ranae N [AGRON]" w:date="2017-06-13T13:31:00Z"/>
                <w:szCs w:val="20"/>
              </w:rPr>
            </w:pPr>
          </w:p>
        </w:tc>
        <w:tc>
          <w:tcPr>
            <w:tcW w:w="1020" w:type="dxa"/>
            <w:noWrap/>
            <w:vAlign w:val="bottom"/>
            <w:hideMark/>
          </w:tcPr>
          <w:p w14:paraId="233E5CA0" w14:textId="77777777" w:rsidR="00513FDC" w:rsidRPr="00B901D7" w:rsidRDefault="00513FDC" w:rsidP="00A70798">
            <w:pPr>
              <w:jc w:val="center"/>
              <w:rPr>
                <w:ins w:id="974" w:author="Dietzel, Ranae N [AGRON]" w:date="2017-06-13T13:31:00Z"/>
                <w:szCs w:val="20"/>
              </w:rPr>
            </w:pPr>
            <w:ins w:id="975" w:author="Dietzel, Ranae N [AGRON]" w:date="2017-06-13T13:31:00Z">
              <w:r w:rsidRPr="00B901D7">
                <w:rPr>
                  <w:szCs w:val="20"/>
                </w:rPr>
                <w:t>30-60</w:t>
              </w:r>
            </w:ins>
          </w:p>
        </w:tc>
        <w:tc>
          <w:tcPr>
            <w:tcW w:w="666" w:type="dxa"/>
            <w:noWrap/>
            <w:vAlign w:val="bottom"/>
            <w:hideMark/>
          </w:tcPr>
          <w:p w14:paraId="2A741AA7" w14:textId="77777777" w:rsidR="00513FDC" w:rsidRPr="00B901D7" w:rsidRDefault="00513FDC" w:rsidP="00A70798">
            <w:pPr>
              <w:rPr>
                <w:ins w:id="976" w:author="Dietzel, Ranae N [AGRON]" w:date="2017-06-13T13:31:00Z"/>
                <w:szCs w:val="20"/>
              </w:rPr>
            </w:pPr>
            <w:ins w:id="977" w:author="Dietzel, Ranae N [AGRON]" w:date="2017-06-13T13:31:00Z">
              <w:r w:rsidRPr="00B901D7">
                <w:rPr>
                  <w:szCs w:val="20"/>
                </w:rPr>
                <w:t>0.010</w:t>
              </w:r>
            </w:ins>
          </w:p>
        </w:tc>
        <w:tc>
          <w:tcPr>
            <w:tcW w:w="324" w:type="dxa"/>
            <w:noWrap/>
            <w:vAlign w:val="bottom"/>
            <w:hideMark/>
          </w:tcPr>
          <w:p w14:paraId="432F38CF" w14:textId="77777777" w:rsidR="00513FDC" w:rsidRPr="00B901D7" w:rsidRDefault="00513FDC" w:rsidP="00A70798">
            <w:pPr>
              <w:rPr>
                <w:ins w:id="978" w:author="Dietzel, Ranae N [AGRON]" w:date="2017-06-13T13:31:00Z"/>
                <w:szCs w:val="20"/>
              </w:rPr>
            </w:pPr>
            <w:ins w:id="979" w:author="Dietzel, Ranae N [AGRON]" w:date="2017-06-13T13:31:00Z">
              <w:r w:rsidRPr="00B901D7">
                <w:rPr>
                  <w:szCs w:val="20"/>
                </w:rPr>
                <w:t>a</w:t>
              </w:r>
            </w:ins>
          </w:p>
        </w:tc>
        <w:tc>
          <w:tcPr>
            <w:tcW w:w="630" w:type="dxa"/>
            <w:noWrap/>
            <w:vAlign w:val="bottom"/>
            <w:hideMark/>
          </w:tcPr>
          <w:p w14:paraId="05A32343" w14:textId="77777777" w:rsidR="00513FDC" w:rsidRPr="00B901D7" w:rsidRDefault="00513FDC" w:rsidP="00A70798">
            <w:pPr>
              <w:rPr>
                <w:ins w:id="980" w:author="Dietzel, Ranae N [AGRON]" w:date="2017-06-13T13:31:00Z"/>
                <w:szCs w:val="20"/>
              </w:rPr>
            </w:pPr>
            <w:ins w:id="981" w:author="Dietzel, Ranae N [AGRON]" w:date="2017-06-13T13:31:00Z">
              <w:r w:rsidRPr="00B901D7">
                <w:rPr>
                  <w:szCs w:val="20"/>
                </w:rPr>
                <w:t>C</w:t>
              </w:r>
            </w:ins>
          </w:p>
        </w:tc>
        <w:tc>
          <w:tcPr>
            <w:tcW w:w="720" w:type="dxa"/>
            <w:noWrap/>
            <w:vAlign w:val="bottom"/>
            <w:hideMark/>
          </w:tcPr>
          <w:p w14:paraId="5E8C6E72" w14:textId="77777777" w:rsidR="00513FDC" w:rsidRPr="00B901D7" w:rsidRDefault="00513FDC" w:rsidP="00A70798">
            <w:pPr>
              <w:rPr>
                <w:ins w:id="982" w:author="Dietzel, Ranae N [AGRON]" w:date="2017-06-13T13:31:00Z"/>
                <w:szCs w:val="20"/>
              </w:rPr>
            </w:pPr>
            <w:ins w:id="983" w:author="Dietzel, Ranae N [AGRON]" w:date="2017-06-13T13:31:00Z">
              <w:r w:rsidRPr="00B901D7">
                <w:rPr>
                  <w:szCs w:val="20"/>
                </w:rPr>
                <w:t>0.025</w:t>
              </w:r>
            </w:ins>
          </w:p>
        </w:tc>
        <w:tc>
          <w:tcPr>
            <w:tcW w:w="405" w:type="dxa"/>
            <w:noWrap/>
            <w:vAlign w:val="bottom"/>
            <w:hideMark/>
          </w:tcPr>
          <w:p w14:paraId="4C75F297" w14:textId="77777777" w:rsidR="00513FDC" w:rsidRPr="00B901D7" w:rsidRDefault="00513FDC" w:rsidP="00A70798">
            <w:pPr>
              <w:rPr>
                <w:ins w:id="984" w:author="Dietzel, Ranae N [AGRON]" w:date="2017-06-13T13:31:00Z"/>
                <w:szCs w:val="20"/>
              </w:rPr>
            </w:pPr>
            <w:ins w:id="985" w:author="Dietzel, Ranae N [AGRON]" w:date="2017-06-13T13:31:00Z">
              <w:r w:rsidRPr="00B901D7">
                <w:rPr>
                  <w:szCs w:val="20"/>
                </w:rPr>
                <w:t>c</w:t>
              </w:r>
            </w:ins>
          </w:p>
        </w:tc>
        <w:tc>
          <w:tcPr>
            <w:tcW w:w="675" w:type="dxa"/>
            <w:noWrap/>
            <w:vAlign w:val="bottom"/>
            <w:hideMark/>
          </w:tcPr>
          <w:p w14:paraId="63E86943" w14:textId="77777777" w:rsidR="00513FDC" w:rsidRPr="00B901D7" w:rsidRDefault="00513FDC" w:rsidP="00A70798">
            <w:pPr>
              <w:rPr>
                <w:ins w:id="986" w:author="Dietzel, Ranae N [AGRON]" w:date="2017-06-13T13:31:00Z"/>
                <w:szCs w:val="20"/>
              </w:rPr>
            </w:pPr>
            <w:ins w:id="987" w:author="Dietzel, Ranae N [AGRON]" w:date="2017-06-13T13:31:00Z">
              <w:r w:rsidRPr="00B901D7">
                <w:rPr>
                  <w:szCs w:val="20"/>
                </w:rPr>
                <w:t>B</w:t>
              </w:r>
            </w:ins>
          </w:p>
        </w:tc>
        <w:tc>
          <w:tcPr>
            <w:tcW w:w="720" w:type="dxa"/>
            <w:noWrap/>
            <w:vAlign w:val="bottom"/>
            <w:hideMark/>
          </w:tcPr>
          <w:p w14:paraId="661B2A72" w14:textId="77777777" w:rsidR="00513FDC" w:rsidRPr="00B901D7" w:rsidRDefault="00513FDC" w:rsidP="00A70798">
            <w:pPr>
              <w:rPr>
                <w:ins w:id="988" w:author="Dietzel, Ranae N [AGRON]" w:date="2017-06-13T13:31:00Z"/>
                <w:szCs w:val="20"/>
              </w:rPr>
            </w:pPr>
            <w:ins w:id="989" w:author="Dietzel, Ranae N [AGRON]" w:date="2017-06-13T13:31:00Z">
              <w:r w:rsidRPr="00B901D7">
                <w:rPr>
                  <w:szCs w:val="20"/>
                </w:rPr>
                <w:t>0.058</w:t>
              </w:r>
            </w:ins>
          </w:p>
        </w:tc>
        <w:tc>
          <w:tcPr>
            <w:tcW w:w="360" w:type="dxa"/>
            <w:noWrap/>
            <w:vAlign w:val="bottom"/>
            <w:hideMark/>
          </w:tcPr>
          <w:p w14:paraId="3B3841F6" w14:textId="77777777" w:rsidR="00513FDC" w:rsidRPr="00B901D7" w:rsidRDefault="00513FDC" w:rsidP="00A70798">
            <w:pPr>
              <w:rPr>
                <w:ins w:id="990" w:author="Dietzel, Ranae N [AGRON]" w:date="2017-06-13T13:31:00Z"/>
                <w:szCs w:val="20"/>
              </w:rPr>
            </w:pPr>
            <w:ins w:id="991" w:author="Dietzel, Ranae N [AGRON]" w:date="2017-06-13T13:31:00Z">
              <w:r w:rsidRPr="00B901D7">
                <w:rPr>
                  <w:szCs w:val="20"/>
                </w:rPr>
                <w:t>a</w:t>
              </w:r>
            </w:ins>
          </w:p>
        </w:tc>
        <w:tc>
          <w:tcPr>
            <w:tcW w:w="720" w:type="dxa"/>
            <w:noWrap/>
            <w:vAlign w:val="bottom"/>
            <w:hideMark/>
          </w:tcPr>
          <w:p w14:paraId="78475F71" w14:textId="77777777" w:rsidR="00513FDC" w:rsidRPr="00B901D7" w:rsidRDefault="00513FDC" w:rsidP="00A70798">
            <w:pPr>
              <w:rPr>
                <w:ins w:id="992" w:author="Dietzel, Ranae N [AGRON]" w:date="2017-06-13T13:31:00Z"/>
                <w:szCs w:val="20"/>
              </w:rPr>
            </w:pPr>
            <w:ins w:id="993" w:author="Dietzel, Ranae N [AGRON]" w:date="2017-06-13T13:31:00Z">
              <w:r w:rsidRPr="00B901D7">
                <w:rPr>
                  <w:szCs w:val="20"/>
                </w:rPr>
                <w:t>A</w:t>
              </w:r>
            </w:ins>
          </w:p>
        </w:tc>
      </w:tr>
      <w:tr w:rsidR="00513FDC" w:rsidRPr="00CE3A2F" w14:paraId="1E5C0740" w14:textId="77777777" w:rsidTr="00A70798">
        <w:trPr>
          <w:trHeight w:val="288"/>
          <w:jc w:val="center"/>
          <w:ins w:id="994" w:author="Dietzel, Ranae N [AGRON]" w:date="2017-06-13T13:31:00Z"/>
        </w:trPr>
        <w:tc>
          <w:tcPr>
            <w:tcW w:w="960" w:type="dxa"/>
            <w:vMerge/>
            <w:tcBorders>
              <w:bottom w:val="dotted" w:sz="4" w:space="0" w:color="auto"/>
            </w:tcBorders>
            <w:vAlign w:val="center"/>
            <w:hideMark/>
          </w:tcPr>
          <w:p w14:paraId="68CDD716" w14:textId="77777777" w:rsidR="00513FDC" w:rsidRPr="00B901D7" w:rsidRDefault="00513FDC" w:rsidP="00A70798">
            <w:pPr>
              <w:jc w:val="center"/>
              <w:rPr>
                <w:ins w:id="995" w:author="Dietzel, Ranae N [AGRON]" w:date="2017-06-13T13:31:00Z"/>
                <w:szCs w:val="20"/>
              </w:rPr>
            </w:pPr>
          </w:p>
        </w:tc>
        <w:tc>
          <w:tcPr>
            <w:tcW w:w="1020" w:type="dxa"/>
            <w:tcBorders>
              <w:bottom w:val="dotted" w:sz="4" w:space="0" w:color="auto"/>
            </w:tcBorders>
            <w:noWrap/>
            <w:vAlign w:val="bottom"/>
            <w:hideMark/>
          </w:tcPr>
          <w:p w14:paraId="3BC1470D" w14:textId="77777777" w:rsidR="00513FDC" w:rsidRPr="00B901D7" w:rsidRDefault="00513FDC" w:rsidP="00A70798">
            <w:pPr>
              <w:jc w:val="center"/>
              <w:rPr>
                <w:ins w:id="996" w:author="Dietzel, Ranae N [AGRON]" w:date="2017-06-13T13:31:00Z"/>
                <w:szCs w:val="20"/>
              </w:rPr>
            </w:pPr>
            <w:ins w:id="997" w:author="Dietzel, Ranae N [AGRON]" w:date="2017-06-13T13:31:00Z">
              <w:r w:rsidRPr="00B901D7">
                <w:rPr>
                  <w:szCs w:val="20"/>
                </w:rPr>
                <w:t>60-100</w:t>
              </w:r>
            </w:ins>
          </w:p>
        </w:tc>
        <w:tc>
          <w:tcPr>
            <w:tcW w:w="666" w:type="dxa"/>
            <w:tcBorders>
              <w:bottom w:val="dotted" w:sz="4" w:space="0" w:color="auto"/>
            </w:tcBorders>
            <w:noWrap/>
            <w:vAlign w:val="bottom"/>
            <w:hideMark/>
          </w:tcPr>
          <w:p w14:paraId="00CF9252" w14:textId="77777777" w:rsidR="00513FDC" w:rsidRPr="00B901D7" w:rsidRDefault="00513FDC" w:rsidP="00A70798">
            <w:pPr>
              <w:rPr>
                <w:ins w:id="998" w:author="Dietzel, Ranae N [AGRON]" w:date="2017-06-13T13:31:00Z"/>
                <w:szCs w:val="20"/>
              </w:rPr>
            </w:pPr>
            <w:ins w:id="999" w:author="Dietzel, Ranae N [AGRON]" w:date="2017-06-13T13:31:00Z">
              <w:r w:rsidRPr="00B901D7">
                <w:rPr>
                  <w:szCs w:val="20"/>
                </w:rPr>
                <w:t>0.008</w:t>
              </w:r>
            </w:ins>
          </w:p>
        </w:tc>
        <w:tc>
          <w:tcPr>
            <w:tcW w:w="324" w:type="dxa"/>
            <w:tcBorders>
              <w:bottom w:val="dotted" w:sz="4" w:space="0" w:color="auto"/>
            </w:tcBorders>
            <w:noWrap/>
            <w:vAlign w:val="bottom"/>
            <w:hideMark/>
          </w:tcPr>
          <w:p w14:paraId="362D0A0A" w14:textId="77777777" w:rsidR="00513FDC" w:rsidRPr="00B901D7" w:rsidRDefault="00513FDC" w:rsidP="00A70798">
            <w:pPr>
              <w:rPr>
                <w:ins w:id="1000" w:author="Dietzel, Ranae N [AGRON]" w:date="2017-06-13T13:31:00Z"/>
                <w:szCs w:val="20"/>
              </w:rPr>
            </w:pPr>
            <w:ins w:id="1001" w:author="Dietzel, Ranae N [AGRON]" w:date="2017-06-13T13:31:00Z">
              <w:r w:rsidRPr="00B901D7">
                <w:rPr>
                  <w:szCs w:val="20"/>
                </w:rPr>
                <w:t>a</w:t>
              </w:r>
            </w:ins>
          </w:p>
        </w:tc>
        <w:tc>
          <w:tcPr>
            <w:tcW w:w="630" w:type="dxa"/>
            <w:tcBorders>
              <w:bottom w:val="dotted" w:sz="4" w:space="0" w:color="auto"/>
            </w:tcBorders>
            <w:noWrap/>
            <w:vAlign w:val="bottom"/>
            <w:hideMark/>
          </w:tcPr>
          <w:p w14:paraId="78E6E897" w14:textId="77777777" w:rsidR="00513FDC" w:rsidRPr="00B901D7" w:rsidRDefault="00513FDC" w:rsidP="00A70798">
            <w:pPr>
              <w:rPr>
                <w:ins w:id="1002" w:author="Dietzel, Ranae N [AGRON]" w:date="2017-06-13T13:31:00Z"/>
                <w:szCs w:val="20"/>
              </w:rPr>
            </w:pPr>
            <w:ins w:id="1003" w:author="Dietzel, Ranae N [AGRON]" w:date="2017-06-13T13:31:00Z">
              <w:r w:rsidRPr="00B901D7">
                <w:rPr>
                  <w:szCs w:val="20"/>
                </w:rPr>
                <w:t>B</w:t>
              </w:r>
            </w:ins>
          </w:p>
        </w:tc>
        <w:tc>
          <w:tcPr>
            <w:tcW w:w="720" w:type="dxa"/>
            <w:tcBorders>
              <w:bottom w:val="dotted" w:sz="4" w:space="0" w:color="auto"/>
            </w:tcBorders>
            <w:noWrap/>
            <w:vAlign w:val="bottom"/>
            <w:hideMark/>
          </w:tcPr>
          <w:p w14:paraId="4D75CEAF" w14:textId="77777777" w:rsidR="00513FDC" w:rsidRPr="00B901D7" w:rsidRDefault="00513FDC" w:rsidP="00A70798">
            <w:pPr>
              <w:rPr>
                <w:ins w:id="1004" w:author="Dietzel, Ranae N [AGRON]" w:date="2017-06-13T13:31:00Z"/>
                <w:szCs w:val="20"/>
              </w:rPr>
            </w:pPr>
            <w:ins w:id="1005" w:author="Dietzel, Ranae N [AGRON]" w:date="2017-06-13T13:31:00Z">
              <w:r w:rsidRPr="00B901D7">
                <w:rPr>
                  <w:szCs w:val="20"/>
                </w:rPr>
                <w:t>0.015</w:t>
              </w:r>
            </w:ins>
          </w:p>
        </w:tc>
        <w:tc>
          <w:tcPr>
            <w:tcW w:w="405" w:type="dxa"/>
            <w:tcBorders>
              <w:bottom w:val="dotted" w:sz="4" w:space="0" w:color="auto"/>
            </w:tcBorders>
            <w:noWrap/>
            <w:vAlign w:val="bottom"/>
            <w:hideMark/>
          </w:tcPr>
          <w:p w14:paraId="3B86E3B8" w14:textId="77777777" w:rsidR="00513FDC" w:rsidRPr="00B901D7" w:rsidRDefault="00513FDC" w:rsidP="00A70798">
            <w:pPr>
              <w:rPr>
                <w:ins w:id="1006" w:author="Dietzel, Ranae N [AGRON]" w:date="2017-06-13T13:31:00Z"/>
                <w:szCs w:val="20"/>
              </w:rPr>
            </w:pPr>
            <w:ins w:id="1007" w:author="Dietzel, Ranae N [AGRON]" w:date="2017-06-13T13:31:00Z">
              <w:r w:rsidRPr="00B901D7">
                <w:rPr>
                  <w:szCs w:val="20"/>
                </w:rPr>
                <w:t>c</w:t>
              </w:r>
            </w:ins>
          </w:p>
        </w:tc>
        <w:tc>
          <w:tcPr>
            <w:tcW w:w="675" w:type="dxa"/>
            <w:tcBorders>
              <w:bottom w:val="dotted" w:sz="4" w:space="0" w:color="auto"/>
            </w:tcBorders>
            <w:noWrap/>
            <w:vAlign w:val="bottom"/>
            <w:hideMark/>
          </w:tcPr>
          <w:p w14:paraId="40DAE302" w14:textId="77777777" w:rsidR="00513FDC" w:rsidRPr="00B901D7" w:rsidRDefault="00513FDC" w:rsidP="00A70798">
            <w:pPr>
              <w:rPr>
                <w:ins w:id="1008" w:author="Dietzel, Ranae N [AGRON]" w:date="2017-06-13T13:31:00Z"/>
                <w:szCs w:val="20"/>
              </w:rPr>
            </w:pPr>
            <w:ins w:id="1009" w:author="Dietzel, Ranae N [AGRON]" w:date="2017-06-13T13:31:00Z">
              <w:r w:rsidRPr="00B901D7">
                <w:rPr>
                  <w:szCs w:val="20"/>
                </w:rPr>
                <w:t>AB</w:t>
              </w:r>
            </w:ins>
          </w:p>
        </w:tc>
        <w:tc>
          <w:tcPr>
            <w:tcW w:w="720" w:type="dxa"/>
            <w:tcBorders>
              <w:bottom w:val="dotted" w:sz="4" w:space="0" w:color="auto"/>
            </w:tcBorders>
            <w:noWrap/>
            <w:vAlign w:val="bottom"/>
            <w:hideMark/>
          </w:tcPr>
          <w:p w14:paraId="2843A369" w14:textId="77777777" w:rsidR="00513FDC" w:rsidRPr="00B901D7" w:rsidRDefault="00513FDC" w:rsidP="00A70798">
            <w:pPr>
              <w:rPr>
                <w:ins w:id="1010" w:author="Dietzel, Ranae N [AGRON]" w:date="2017-06-13T13:31:00Z"/>
                <w:szCs w:val="20"/>
              </w:rPr>
            </w:pPr>
            <w:ins w:id="1011" w:author="Dietzel, Ranae N [AGRON]" w:date="2017-06-13T13:31:00Z">
              <w:r w:rsidRPr="00B901D7">
                <w:rPr>
                  <w:szCs w:val="20"/>
                </w:rPr>
                <w:t>0.019</w:t>
              </w:r>
            </w:ins>
          </w:p>
        </w:tc>
        <w:tc>
          <w:tcPr>
            <w:tcW w:w="360" w:type="dxa"/>
            <w:tcBorders>
              <w:bottom w:val="dotted" w:sz="4" w:space="0" w:color="auto"/>
            </w:tcBorders>
            <w:noWrap/>
            <w:vAlign w:val="bottom"/>
            <w:hideMark/>
          </w:tcPr>
          <w:p w14:paraId="45E0CB43" w14:textId="77777777" w:rsidR="00513FDC" w:rsidRPr="00B901D7" w:rsidRDefault="00513FDC" w:rsidP="00A70798">
            <w:pPr>
              <w:rPr>
                <w:ins w:id="1012" w:author="Dietzel, Ranae N [AGRON]" w:date="2017-06-13T13:31:00Z"/>
                <w:szCs w:val="20"/>
              </w:rPr>
            </w:pPr>
            <w:ins w:id="1013" w:author="Dietzel, Ranae N [AGRON]" w:date="2017-06-13T13:31:00Z">
              <w:r w:rsidRPr="00B901D7">
                <w:rPr>
                  <w:szCs w:val="20"/>
                </w:rPr>
                <w:t>a</w:t>
              </w:r>
            </w:ins>
          </w:p>
        </w:tc>
        <w:tc>
          <w:tcPr>
            <w:tcW w:w="720" w:type="dxa"/>
            <w:tcBorders>
              <w:bottom w:val="dotted" w:sz="4" w:space="0" w:color="auto"/>
            </w:tcBorders>
            <w:noWrap/>
            <w:vAlign w:val="bottom"/>
            <w:hideMark/>
          </w:tcPr>
          <w:p w14:paraId="5BE29431" w14:textId="77777777" w:rsidR="00513FDC" w:rsidRPr="00B901D7" w:rsidRDefault="00513FDC" w:rsidP="00A70798">
            <w:pPr>
              <w:rPr>
                <w:ins w:id="1014" w:author="Dietzel, Ranae N [AGRON]" w:date="2017-06-13T13:31:00Z"/>
                <w:szCs w:val="20"/>
              </w:rPr>
            </w:pPr>
            <w:ins w:id="1015" w:author="Dietzel, Ranae N [AGRON]" w:date="2017-06-13T13:31:00Z">
              <w:r w:rsidRPr="00B901D7">
                <w:rPr>
                  <w:szCs w:val="20"/>
                </w:rPr>
                <w:t>A</w:t>
              </w:r>
            </w:ins>
          </w:p>
        </w:tc>
      </w:tr>
      <w:tr w:rsidR="00513FDC" w:rsidRPr="00CE3A2F" w14:paraId="2E879DDC" w14:textId="77777777" w:rsidTr="00A70798">
        <w:trPr>
          <w:trHeight w:val="288"/>
          <w:jc w:val="center"/>
          <w:ins w:id="1016" w:author="Dietzel, Ranae N [AGRON]" w:date="2017-06-13T13:31:00Z"/>
        </w:trPr>
        <w:tc>
          <w:tcPr>
            <w:tcW w:w="960" w:type="dxa"/>
            <w:vMerge w:val="restart"/>
            <w:tcBorders>
              <w:top w:val="dotted" w:sz="4" w:space="0" w:color="auto"/>
              <w:bottom w:val="dotted" w:sz="4" w:space="0" w:color="auto"/>
            </w:tcBorders>
            <w:noWrap/>
            <w:vAlign w:val="center"/>
            <w:hideMark/>
          </w:tcPr>
          <w:p w14:paraId="4B8EE7DC" w14:textId="77777777" w:rsidR="00513FDC" w:rsidRPr="00B901D7" w:rsidRDefault="00513FDC" w:rsidP="00A70798">
            <w:pPr>
              <w:jc w:val="center"/>
              <w:rPr>
                <w:ins w:id="1017" w:author="Dietzel, Ranae N [AGRON]" w:date="2017-06-13T13:31:00Z"/>
                <w:szCs w:val="20"/>
              </w:rPr>
            </w:pPr>
            <w:ins w:id="1018" w:author="Dietzel, Ranae N [AGRON]" w:date="2017-06-13T13:31:00Z">
              <w:r w:rsidRPr="00B901D7">
                <w:rPr>
                  <w:szCs w:val="20"/>
                </w:rPr>
                <w:t>2009</w:t>
              </w:r>
            </w:ins>
          </w:p>
        </w:tc>
        <w:tc>
          <w:tcPr>
            <w:tcW w:w="1020" w:type="dxa"/>
            <w:tcBorders>
              <w:top w:val="dotted" w:sz="4" w:space="0" w:color="auto"/>
            </w:tcBorders>
            <w:noWrap/>
            <w:vAlign w:val="bottom"/>
            <w:hideMark/>
          </w:tcPr>
          <w:p w14:paraId="4461B2F2" w14:textId="77777777" w:rsidR="00513FDC" w:rsidRPr="00B901D7" w:rsidRDefault="00513FDC" w:rsidP="00A70798">
            <w:pPr>
              <w:jc w:val="center"/>
              <w:rPr>
                <w:ins w:id="1019" w:author="Dietzel, Ranae N [AGRON]" w:date="2017-06-13T13:31:00Z"/>
                <w:szCs w:val="20"/>
              </w:rPr>
            </w:pPr>
            <w:ins w:id="1020" w:author="Dietzel, Ranae N [AGRON]" w:date="2017-06-13T13:31:00Z">
              <w:r w:rsidRPr="00B901D7">
                <w:rPr>
                  <w:szCs w:val="20"/>
                </w:rPr>
                <w:t>0-5</w:t>
              </w:r>
            </w:ins>
          </w:p>
        </w:tc>
        <w:tc>
          <w:tcPr>
            <w:tcW w:w="666" w:type="dxa"/>
            <w:tcBorders>
              <w:top w:val="dotted" w:sz="4" w:space="0" w:color="auto"/>
            </w:tcBorders>
            <w:noWrap/>
            <w:vAlign w:val="bottom"/>
            <w:hideMark/>
          </w:tcPr>
          <w:p w14:paraId="731AC773" w14:textId="77777777" w:rsidR="00513FDC" w:rsidRPr="00B901D7" w:rsidRDefault="00513FDC" w:rsidP="00A70798">
            <w:pPr>
              <w:rPr>
                <w:ins w:id="1021" w:author="Dietzel, Ranae N [AGRON]" w:date="2017-06-13T13:31:00Z"/>
                <w:szCs w:val="20"/>
              </w:rPr>
            </w:pPr>
            <w:ins w:id="1022" w:author="Dietzel, Ranae N [AGRON]" w:date="2017-06-13T13:31:00Z">
              <w:r w:rsidRPr="00B901D7">
                <w:rPr>
                  <w:szCs w:val="20"/>
                </w:rPr>
                <w:t>0.015</w:t>
              </w:r>
            </w:ins>
          </w:p>
        </w:tc>
        <w:tc>
          <w:tcPr>
            <w:tcW w:w="324" w:type="dxa"/>
            <w:tcBorders>
              <w:top w:val="dotted" w:sz="4" w:space="0" w:color="auto"/>
            </w:tcBorders>
            <w:noWrap/>
            <w:vAlign w:val="bottom"/>
            <w:hideMark/>
          </w:tcPr>
          <w:p w14:paraId="6562894D" w14:textId="77777777" w:rsidR="00513FDC" w:rsidRPr="00B901D7" w:rsidRDefault="00513FDC" w:rsidP="00A70798">
            <w:pPr>
              <w:rPr>
                <w:ins w:id="1023" w:author="Dietzel, Ranae N [AGRON]" w:date="2017-06-13T13:31:00Z"/>
                <w:szCs w:val="20"/>
              </w:rPr>
            </w:pPr>
            <w:ins w:id="1024" w:author="Dietzel, Ranae N [AGRON]" w:date="2017-06-13T13:31:00Z">
              <w:r w:rsidRPr="00B901D7">
                <w:rPr>
                  <w:szCs w:val="20"/>
                </w:rPr>
                <w:t>a</w:t>
              </w:r>
            </w:ins>
          </w:p>
        </w:tc>
        <w:tc>
          <w:tcPr>
            <w:tcW w:w="630" w:type="dxa"/>
            <w:tcBorders>
              <w:top w:val="dotted" w:sz="4" w:space="0" w:color="auto"/>
            </w:tcBorders>
            <w:noWrap/>
            <w:vAlign w:val="bottom"/>
            <w:hideMark/>
          </w:tcPr>
          <w:p w14:paraId="103A3900" w14:textId="77777777" w:rsidR="00513FDC" w:rsidRPr="00B901D7" w:rsidRDefault="00513FDC" w:rsidP="00A70798">
            <w:pPr>
              <w:rPr>
                <w:ins w:id="1025" w:author="Dietzel, Ranae N [AGRON]" w:date="2017-06-13T13:31:00Z"/>
                <w:szCs w:val="20"/>
              </w:rPr>
            </w:pPr>
            <w:ins w:id="1026" w:author="Dietzel, Ranae N [AGRON]" w:date="2017-06-13T13:31:00Z">
              <w:r w:rsidRPr="00B901D7">
                <w:rPr>
                  <w:szCs w:val="20"/>
                </w:rPr>
                <w:t>C</w:t>
              </w:r>
            </w:ins>
          </w:p>
        </w:tc>
        <w:tc>
          <w:tcPr>
            <w:tcW w:w="720" w:type="dxa"/>
            <w:tcBorders>
              <w:top w:val="dotted" w:sz="4" w:space="0" w:color="auto"/>
            </w:tcBorders>
            <w:noWrap/>
            <w:vAlign w:val="bottom"/>
            <w:hideMark/>
          </w:tcPr>
          <w:p w14:paraId="24A9694D" w14:textId="77777777" w:rsidR="00513FDC" w:rsidRPr="00B901D7" w:rsidRDefault="00513FDC" w:rsidP="00A70798">
            <w:pPr>
              <w:rPr>
                <w:ins w:id="1027" w:author="Dietzel, Ranae N [AGRON]" w:date="2017-06-13T13:31:00Z"/>
                <w:szCs w:val="20"/>
              </w:rPr>
            </w:pPr>
            <w:ins w:id="1028" w:author="Dietzel, Ranae N [AGRON]" w:date="2017-06-13T13:31:00Z">
              <w:r w:rsidRPr="00B901D7">
                <w:rPr>
                  <w:szCs w:val="20"/>
                </w:rPr>
                <w:t>0.315</w:t>
              </w:r>
            </w:ins>
          </w:p>
        </w:tc>
        <w:tc>
          <w:tcPr>
            <w:tcW w:w="405" w:type="dxa"/>
            <w:tcBorders>
              <w:top w:val="dotted" w:sz="4" w:space="0" w:color="auto"/>
            </w:tcBorders>
            <w:noWrap/>
            <w:vAlign w:val="bottom"/>
            <w:hideMark/>
          </w:tcPr>
          <w:p w14:paraId="12398093" w14:textId="77777777" w:rsidR="00513FDC" w:rsidRPr="00B901D7" w:rsidRDefault="00513FDC" w:rsidP="00A70798">
            <w:pPr>
              <w:rPr>
                <w:ins w:id="1029" w:author="Dietzel, Ranae N [AGRON]" w:date="2017-06-13T13:31:00Z"/>
                <w:szCs w:val="20"/>
              </w:rPr>
            </w:pPr>
            <w:ins w:id="1030" w:author="Dietzel, Ranae N [AGRON]" w:date="2017-06-13T13:31:00Z">
              <w:r w:rsidRPr="00B901D7">
                <w:rPr>
                  <w:szCs w:val="20"/>
                </w:rPr>
                <w:t>a</w:t>
              </w:r>
            </w:ins>
          </w:p>
        </w:tc>
        <w:tc>
          <w:tcPr>
            <w:tcW w:w="675" w:type="dxa"/>
            <w:tcBorders>
              <w:top w:val="dotted" w:sz="4" w:space="0" w:color="auto"/>
            </w:tcBorders>
            <w:noWrap/>
            <w:vAlign w:val="bottom"/>
            <w:hideMark/>
          </w:tcPr>
          <w:p w14:paraId="43063376" w14:textId="77777777" w:rsidR="00513FDC" w:rsidRPr="00B901D7" w:rsidRDefault="00513FDC" w:rsidP="00A70798">
            <w:pPr>
              <w:rPr>
                <w:ins w:id="1031" w:author="Dietzel, Ranae N [AGRON]" w:date="2017-06-13T13:31:00Z"/>
                <w:szCs w:val="20"/>
              </w:rPr>
            </w:pPr>
            <w:ins w:id="1032" w:author="Dietzel, Ranae N [AGRON]" w:date="2017-06-13T13:31:00Z">
              <w:r w:rsidRPr="00B901D7">
                <w:rPr>
                  <w:szCs w:val="20"/>
                </w:rPr>
                <w:t>B</w:t>
              </w:r>
            </w:ins>
          </w:p>
        </w:tc>
        <w:tc>
          <w:tcPr>
            <w:tcW w:w="720" w:type="dxa"/>
            <w:tcBorders>
              <w:top w:val="dotted" w:sz="4" w:space="0" w:color="auto"/>
            </w:tcBorders>
            <w:noWrap/>
            <w:vAlign w:val="bottom"/>
            <w:hideMark/>
          </w:tcPr>
          <w:p w14:paraId="5FF10836" w14:textId="77777777" w:rsidR="00513FDC" w:rsidRPr="00B901D7" w:rsidRDefault="00513FDC" w:rsidP="00A70798">
            <w:pPr>
              <w:rPr>
                <w:ins w:id="1033" w:author="Dietzel, Ranae N [AGRON]" w:date="2017-06-13T13:31:00Z"/>
                <w:szCs w:val="20"/>
              </w:rPr>
            </w:pPr>
            <w:ins w:id="1034" w:author="Dietzel, Ranae N [AGRON]" w:date="2017-06-13T13:31:00Z">
              <w:r w:rsidRPr="00B901D7">
                <w:rPr>
                  <w:szCs w:val="20"/>
                </w:rPr>
                <w:t>0.632</w:t>
              </w:r>
            </w:ins>
          </w:p>
        </w:tc>
        <w:tc>
          <w:tcPr>
            <w:tcW w:w="360" w:type="dxa"/>
            <w:tcBorders>
              <w:top w:val="dotted" w:sz="4" w:space="0" w:color="auto"/>
            </w:tcBorders>
            <w:noWrap/>
            <w:vAlign w:val="bottom"/>
            <w:hideMark/>
          </w:tcPr>
          <w:p w14:paraId="3CD4F15C" w14:textId="77777777" w:rsidR="00513FDC" w:rsidRPr="00B901D7" w:rsidRDefault="00513FDC" w:rsidP="00A70798">
            <w:pPr>
              <w:rPr>
                <w:ins w:id="1035" w:author="Dietzel, Ranae N [AGRON]" w:date="2017-06-13T13:31:00Z"/>
                <w:szCs w:val="20"/>
              </w:rPr>
            </w:pPr>
            <w:ins w:id="1036" w:author="Dietzel, Ranae N [AGRON]" w:date="2017-06-13T13:31:00Z">
              <w:r w:rsidRPr="00B901D7">
                <w:rPr>
                  <w:szCs w:val="20"/>
                </w:rPr>
                <w:t>a</w:t>
              </w:r>
            </w:ins>
          </w:p>
        </w:tc>
        <w:tc>
          <w:tcPr>
            <w:tcW w:w="720" w:type="dxa"/>
            <w:tcBorders>
              <w:top w:val="dotted" w:sz="4" w:space="0" w:color="auto"/>
            </w:tcBorders>
            <w:noWrap/>
            <w:vAlign w:val="bottom"/>
            <w:hideMark/>
          </w:tcPr>
          <w:p w14:paraId="503C25EC" w14:textId="77777777" w:rsidR="00513FDC" w:rsidRPr="00B901D7" w:rsidRDefault="00513FDC" w:rsidP="00A70798">
            <w:pPr>
              <w:rPr>
                <w:ins w:id="1037" w:author="Dietzel, Ranae N [AGRON]" w:date="2017-06-13T13:31:00Z"/>
                <w:szCs w:val="20"/>
              </w:rPr>
            </w:pPr>
            <w:ins w:id="1038" w:author="Dietzel, Ranae N [AGRON]" w:date="2017-06-13T13:31:00Z">
              <w:r w:rsidRPr="00B901D7">
                <w:rPr>
                  <w:szCs w:val="20"/>
                </w:rPr>
                <w:t>A</w:t>
              </w:r>
            </w:ins>
          </w:p>
        </w:tc>
      </w:tr>
      <w:tr w:rsidR="00513FDC" w:rsidRPr="00CE3A2F" w14:paraId="528BA61E" w14:textId="77777777" w:rsidTr="00A70798">
        <w:trPr>
          <w:trHeight w:val="288"/>
          <w:jc w:val="center"/>
          <w:ins w:id="1039" w:author="Dietzel, Ranae N [AGRON]" w:date="2017-06-13T13:31:00Z"/>
        </w:trPr>
        <w:tc>
          <w:tcPr>
            <w:tcW w:w="960" w:type="dxa"/>
            <w:vMerge/>
            <w:tcBorders>
              <w:bottom w:val="dotted" w:sz="4" w:space="0" w:color="auto"/>
            </w:tcBorders>
            <w:vAlign w:val="center"/>
            <w:hideMark/>
          </w:tcPr>
          <w:p w14:paraId="23BFD392" w14:textId="77777777" w:rsidR="00513FDC" w:rsidRPr="00B901D7" w:rsidRDefault="00513FDC" w:rsidP="00A70798">
            <w:pPr>
              <w:jc w:val="center"/>
              <w:rPr>
                <w:ins w:id="1040" w:author="Dietzel, Ranae N [AGRON]" w:date="2017-06-13T13:31:00Z"/>
                <w:szCs w:val="20"/>
              </w:rPr>
            </w:pPr>
          </w:p>
        </w:tc>
        <w:tc>
          <w:tcPr>
            <w:tcW w:w="1020" w:type="dxa"/>
            <w:noWrap/>
            <w:vAlign w:val="bottom"/>
            <w:hideMark/>
          </w:tcPr>
          <w:p w14:paraId="112448EE" w14:textId="77777777" w:rsidR="00513FDC" w:rsidRPr="00B901D7" w:rsidRDefault="00513FDC" w:rsidP="00A70798">
            <w:pPr>
              <w:jc w:val="center"/>
              <w:rPr>
                <w:ins w:id="1041" w:author="Dietzel, Ranae N [AGRON]" w:date="2017-06-13T13:31:00Z"/>
                <w:szCs w:val="20"/>
              </w:rPr>
            </w:pPr>
            <w:ins w:id="1042" w:author="Dietzel, Ranae N [AGRON]" w:date="2017-06-13T13:31:00Z">
              <w:r w:rsidRPr="00B901D7">
                <w:rPr>
                  <w:szCs w:val="20"/>
                </w:rPr>
                <w:t>5-15</w:t>
              </w:r>
            </w:ins>
          </w:p>
        </w:tc>
        <w:tc>
          <w:tcPr>
            <w:tcW w:w="666" w:type="dxa"/>
            <w:noWrap/>
            <w:vAlign w:val="bottom"/>
            <w:hideMark/>
          </w:tcPr>
          <w:p w14:paraId="380E917A" w14:textId="77777777" w:rsidR="00513FDC" w:rsidRPr="00B901D7" w:rsidRDefault="00513FDC" w:rsidP="00A70798">
            <w:pPr>
              <w:rPr>
                <w:ins w:id="1043" w:author="Dietzel, Ranae N [AGRON]" w:date="2017-06-13T13:31:00Z"/>
                <w:szCs w:val="20"/>
              </w:rPr>
            </w:pPr>
            <w:ins w:id="1044" w:author="Dietzel, Ranae N [AGRON]" w:date="2017-06-13T13:31:00Z">
              <w:r w:rsidRPr="00B901D7">
                <w:rPr>
                  <w:szCs w:val="20"/>
                </w:rPr>
                <w:t>0.016</w:t>
              </w:r>
            </w:ins>
          </w:p>
        </w:tc>
        <w:tc>
          <w:tcPr>
            <w:tcW w:w="324" w:type="dxa"/>
            <w:noWrap/>
            <w:vAlign w:val="bottom"/>
            <w:hideMark/>
          </w:tcPr>
          <w:p w14:paraId="21EFC5F2" w14:textId="77777777" w:rsidR="00513FDC" w:rsidRPr="00B901D7" w:rsidRDefault="00513FDC" w:rsidP="00A70798">
            <w:pPr>
              <w:rPr>
                <w:ins w:id="1045" w:author="Dietzel, Ranae N [AGRON]" w:date="2017-06-13T13:31:00Z"/>
                <w:szCs w:val="20"/>
              </w:rPr>
            </w:pPr>
            <w:ins w:id="1046" w:author="Dietzel, Ranae N [AGRON]" w:date="2017-06-13T13:31:00Z">
              <w:r w:rsidRPr="00B901D7">
                <w:rPr>
                  <w:szCs w:val="20"/>
                </w:rPr>
                <w:t>a</w:t>
              </w:r>
            </w:ins>
          </w:p>
        </w:tc>
        <w:tc>
          <w:tcPr>
            <w:tcW w:w="630" w:type="dxa"/>
            <w:noWrap/>
            <w:vAlign w:val="bottom"/>
            <w:hideMark/>
          </w:tcPr>
          <w:p w14:paraId="0689997A" w14:textId="77777777" w:rsidR="00513FDC" w:rsidRPr="00B901D7" w:rsidRDefault="00513FDC" w:rsidP="00A70798">
            <w:pPr>
              <w:rPr>
                <w:ins w:id="1047" w:author="Dietzel, Ranae N [AGRON]" w:date="2017-06-13T13:31:00Z"/>
                <w:szCs w:val="20"/>
              </w:rPr>
            </w:pPr>
            <w:ins w:id="1048" w:author="Dietzel, Ranae N [AGRON]" w:date="2017-06-13T13:31:00Z">
              <w:r w:rsidRPr="00B901D7">
                <w:rPr>
                  <w:szCs w:val="20"/>
                </w:rPr>
                <w:t>C</w:t>
              </w:r>
            </w:ins>
          </w:p>
        </w:tc>
        <w:tc>
          <w:tcPr>
            <w:tcW w:w="720" w:type="dxa"/>
            <w:noWrap/>
            <w:vAlign w:val="bottom"/>
            <w:hideMark/>
          </w:tcPr>
          <w:p w14:paraId="67D19883" w14:textId="77777777" w:rsidR="00513FDC" w:rsidRPr="00B901D7" w:rsidRDefault="00513FDC" w:rsidP="00A70798">
            <w:pPr>
              <w:rPr>
                <w:ins w:id="1049" w:author="Dietzel, Ranae N [AGRON]" w:date="2017-06-13T13:31:00Z"/>
                <w:szCs w:val="20"/>
              </w:rPr>
            </w:pPr>
            <w:ins w:id="1050" w:author="Dietzel, Ranae N [AGRON]" w:date="2017-06-13T13:31:00Z">
              <w:r w:rsidRPr="00B901D7">
                <w:rPr>
                  <w:szCs w:val="20"/>
                </w:rPr>
                <w:t>0.087</w:t>
              </w:r>
            </w:ins>
          </w:p>
        </w:tc>
        <w:tc>
          <w:tcPr>
            <w:tcW w:w="405" w:type="dxa"/>
            <w:noWrap/>
            <w:vAlign w:val="bottom"/>
            <w:hideMark/>
          </w:tcPr>
          <w:p w14:paraId="6ED4C675" w14:textId="77777777" w:rsidR="00513FDC" w:rsidRPr="00B901D7" w:rsidRDefault="00513FDC" w:rsidP="00A70798">
            <w:pPr>
              <w:rPr>
                <w:ins w:id="1051" w:author="Dietzel, Ranae N [AGRON]" w:date="2017-06-13T13:31:00Z"/>
                <w:szCs w:val="20"/>
              </w:rPr>
            </w:pPr>
            <w:ins w:id="1052" w:author="Dietzel, Ranae N [AGRON]" w:date="2017-06-13T13:31:00Z">
              <w:r w:rsidRPr="00B901D7">
                <w:rPr>
                  <w:szCs w:val="20"/>
                </w:rPr>
                <w:t>b</w:t>
              </w:r>
            </w:ins>
          </w:p>
        </w:tc>
        <w:tc>
          <w:tcPr>
            <w:tcW w:w="675" w:type="dxa"/>
            <w:noWrap/>
            <w:vAlign w:val="bottom"/>
            <w:hideMark/>
          </w:tcPr>
          <w:p w14:paraId="73CE73C8" w14:textId="77777777" w:rsidR="00513FDC" w:rsidRPr="00B901D7" w:rsidRDefault="00513FDC" w:rsidP="00A70798">
            <w:pPr>
              <w:rPr>
                <w:ins w:id="1053" w:author="Dietzel, Ranae N [AGRON]" w:date="2017-06-13T13:31:00Z"/>
                <w:szCs w:val="20"/>
              </w:rPr>
            </w:pPr>
            <w:ins w:id="1054" w:author="Dietzel, Ranae N [AGRON]" w:date="2017-06-13T13:31:00Z">
              <w:r w:rsidRPr="00B901D7">
                <w:rPr>
                  <w:szCs w:val="20"/>
                </w:rPr>
                <w:t>B</w:t>
              </w:r>
            </w:ins>
          </w:p>
        </w:tc>
        <w:tc>
          <w:tcPr>
            <w:tcW w:w="720" w:type="dxa"/>
            <w:noWrap/>
            <w:vAlign w:val="bottom"/>
            <w:hideMark/>
          </w:tcPr>
          <w:p w14:paraId="523CB478" w14:textId="77777777" w:rsidR="00513FDC" w:rsidRPr="00B901D7" w:rsidRDefault="00513FDC" w:rsidP="00A70798">
            <w:pPr>
              <w:rPr>
                <w:ins w:id="1055" w:author="Dietzel, Ranae N [AGRON]" w:date="2017-06-13T13:31:00Z"/>
                <w:szCs w:val="20"/>
              </w:rPr>
            </w:pPr>
            <w:ins w:id="1056" w:author="Dietzel, Ranae N [AGRON]" w:date="2017-06-13T13:31:00Z">
              <w:r w:rsidRPr="00B901D7">
                <w:rPr>
                  <w:szCs w:val="20"/>
                </w:rPr>
                <w:t>0.177</w:t>
              </w:r>
            </w:ins>
          </w:p>
        </w:tc>
        <w:tc>
          <w:tcPr>
            <w:tcW w:w="360" w:type="dxa"/>
            <w:noWrap/>
            <w:vAlign w:val="bottom"/>
            <w:hideMark/>
          </w:tcPr>
          <w:p w14:paraId="7DE44053" w14:textId="77777777" w:rsidR="00513FDC" w:rsidRPr="00B901D7" w:rsidRDefault="00513FDC" w:rsidP="00A70798">
            <w:pPr>
              <w:rPr>
                <w:ins w:id="1057" w:author="Dietzel, Ranae N [AGRON]" w:date="2017-06-13T13:31:00Z"/>
                <w:szCs w:val="20"/>
              </w:rPr>
            </w:pPr>
            <w:ins w:id="1058" w:author="Dietzel, Ranae N [AGRON]" w:date="2017-06-13T13:31:00Z">
              <w:r w:rsidRPr="00B901D7">
                <w:rPr>
                  <w:szCs w:val="20"/>
                </w:rPr>
                <w:t>b</w:t>
              </w:r>
            </w:ins>
          </w:p>
        </w:tc>
        <w:tc>
          <w:tcPr>
            <w:tcW w:w="720" w:type="dxa"/>
            <w:noWrap/>
            <w:vAlign w:val="bottom"/>
            <w:hideMark/>
          </w:tcPr>
          <w:p w14:paraId="38849D19" w14:textId="77777777" w:rsidR="00513FDC" w:rsidRPr="00B901D7" w:rsidRDefault="00513FDC" w:rsidP="00A70798">
            <w:pPr>
              <w:rPr>
                <w:ins w:id="1059" w:author="Dietzel, Ranae N [AGRON]" w:date="2017-06-13T13:31:00Z"/>
                <w:szCs w:val="20"/>
              </w:rPr>
            </w:pPr>
            <w:ins w:id="1060" w:author="Dietzel, Ranae N [AGRON]" w:date="2017-06-13T13:31:00Z">
              <w:r w:rsidRPr="00B901D7">
                <w:rPr>
                  <w:szCs w:val="20"/>
                </w:rPr>
                <w:t>A</w:t>
              </w:r>
            </w:ins>
          </w:p>
        </w:tc>
      </w:tr>
      <w:tr w:rsidR="00513FDC" w:rsidRPr="00CE3A2F" w14:paraId="511DB850" w14:textId="77777777" w:rsidTr="00A70798">
        <w:trPr>
          <w:trHeight w:val="288"/>
          <w:jc w:val="center"/>
          <w:ins w:id="1061" w:author="Dietzel, Ranae N [AGRON]" w:date="2017-06-13T13:31:00Z"/>
        </w:trPr>
        <w:tc>
          <w:tcPr>
            <w:tcW w:w="960" w:type="dxa"/>
            <w:vMerge/>
            <w:tcBorders>
              <w:bottom w:val="dotted" w:sz="4" w:space="0" w:color="auto"/>
            </w:tcBorders>
            <w:vAlign w:val="center"/>
            <w:hideMark/>
          </w:tcPr>
          <w:p w14:paraId="5270A52A" w14:textId="77777777" w:rsidR="00513FDC" w:rsidRPr="00B901D7" w:rsidRDefault="00513FDC" w:rsidP="00A70798">
            <w:pPr>
              <w:jc w:val="center"/>
              <w:rPr>
                <w:ins w:id="1062" w:author="Dietzel, Ranae N [AGRON]" w:date="2017-06-13T13:31:00Z"/>
                <w:szCs w:val="20"/>
              </w:rPr>
            </w:pPr>
          </w:p>
        </w:tc>
        <w:tc>
          <w:tcPr>
            <w:tcW w:w="1020" w:type="dxa"/>
            <w:noWrap/>
            <w:vAlign w:val="bottom"/>
            <w:hideMark/>
          </w:tcPr>
          <w:p w14:paraId="467D150C" w14:textId="77777777" w:rsidR="00513FDC" w:rsidRPr="00B901D7" w:rsidRDefault="00513FDC" w:rsidP="00A70798">
            <w:pPr>
              <w:jc w:val="center"/>
              <w:rPr>
                <w:ins w:id="1063" w:author="Dietzel, Ranae N [AGRON]" w:date="2017-06-13T13:31:00Z"/>
                <w:szCs w:val="20"/>
              </w:rPr>
            </w:pPr>
            <w:ins w:id="1064" w:author="Dietzel, Ranae N [AGRON]" w:date="2017-06-13T13:31:00Z">
              <w:r w:rsidRPr="00B901D7">
                <w:rPr>
                  <w:szCs w:val="20"/>
                </w:rPr>
                <w:t>15-30</w:t>
              </w:r>
            </w:ins>
          </w:p>
        </w:tc>
        <w:tc>
          <w:tcPr>
            <w:tcW w:w="666" w:type="dxa"/>
            <w:noWrap/>
            <w:vAlign w:val="bottom"/>
            <w:hideMark/>
          </w:tcPr>
          <w:p w14:paraId="479D5090" w14:textId="77777777" w:rsidR="00513FDC" w:rsidRPr="00B901D7" w:rsidRDefault="00513FDC" w:rsidP="00A70798">
            <w:pPr>
              <w:rPr>
                <w:ins w:id="1065" w:author="Dietzel, Ranae N [AGRON]" w:date="2017-06-13T13:31:00Z"/>
                <w:szCs w:val="20"/>
              </w:rPr>
            </w:pPr>
            <w:ins w:id="1066" w:author="Dietzel, Ranae N [AGRON]" w:date="2017-06-13T13:31:00Z">
              <w:r w:rsidRPr="00B901D7">
                <w:rPr>
                  <w:szCs w:val="20"/>
                </w:rPr>
                <w:t>0.007</w:t>
              </w:r>
            </w:ins>
          </w:p>
        </w:tc>
        <w:tc>
          <w:tcPr>
            <w:tcW w:w="324" w:type="dxa"/>
            <w:noWrap/>
            <w:vAlign w:val="bottom"/>
            <w:hideMark/>
          </w:tcPr>
          <w:p w14:paraId="79289108" w14:textId="77777777" w:rsidR="00513FDC" w:rsidRPr="00B901D7" w:rsidRDefault="00513FDC" w:rsidP="00A70798">
            <w:pPr>
              <w:rPr>
                <w:ins w:id="1067" w:author="Dietzel, Ranae N [AGRON]" w:date="2017-06-13T13:31:00Z"/>
                <w:szCs w:val="20"/>
              </w:rPr>
            </w:pPr>
            <w:ins w:id="1068" w:author="Dietzel, Ranae N [AGRON]" w:date="2017-06-13T13:31:00Z">
              <w:r w:rsidRPr="00B901D7">
                <w:rPr>
                  <w:szCs w:val="20"/>
                </w:rPr>
                <w:t>a</w:t>
              </w:r>
            </w:ins>
          </w:p>
        </w:tc>
        <w:tc>
          <w:tcPr>
            <w:tcW w:w="630" w:type="dxa"/>
            <w:noWrap/>
            <w:vAlign w:val="bottom"/>
            <w:hideMark/>
          </w:tcPr>
          <w:p w14:paraId="2450CF40" w14:textId="77777777" w:rsidR="00513FDC" w:rsidRPr="00B901D7" w:rsidRDefault="00513FDC" w:rsidP="00A70798">
            <w:pPr>
              <w:rPr>
                <w:ins w:id="1069" w:author="Dietzel, Ranae N [AGRON]" w:date="2017-06-13T13:31:00Z"/>
                <w:szCs w:val="20"/>
              </w:rPr>
            </w:pPr>
            <w:ins w:id="1070" w:author="Dietzel, Ranae N [AGRON]" w:date="2017-06-13T13:31:00Z">
              <w:r w:rsidRPr="00B901D7">
                <w:rPr>
                  <w:szCs w:val="20"/>
                </w:rPr>
                <w:t>C</w:t>
              </w:r>
            </w:ins>
          </w:p>
        </w:tc>
        <w:tc>
          <w:tcPr>
            <w:tcW w:w="720" w:type="dxa"/>
            <w:noWrap/>
            <w:vAlign w:val="bottom"/>
            <w:hideMark/>
          </w:tcPr>
          <w:p w14:paraId="4B2BA117" w14:textId="77777777" w:rsidR="00513FDC" w:rsidRPr="00B901D7" w:rsidRDefault="00513FDC" w:rsidP="00A70798">
            <w:pPr>
              <w:rPr>
                <w:ins w:id="1071" w:author="Dietzel, Ranae N [AGRON]" w:date="2017-06-13T13:31:00Z"/>
                <w:szCs w:val="20"/>
              </w:rPr>
            </w:pPr>
            <w:ins w:id="1072" w:author="Dietzel, Ranae N [AGRON]" w:date="2017-06-13T13:31:00Z">
              <w:r w:rsidRPr="00B901D7">
                <w:rPr>
                  <w:szCs w:val="20"/>
                </w:rPr>
                <w:t>0.029</w:t>
              </w:r>
            </w:ins>
          </w:p>
        </w:tc>
        <w:tc>
          <w:tcPr>
            <w:tcW w:w="405" w:type="dxa"/>
            <w:noWrap/>
            <w:vAlign w:val="bottom"/>
            <w:hideMark/>
          </w:tcPr>
          <w:p w14:paraId="63CFDD33" w14:textId="77777777" w:rsidR="00513FDC" w:rsidRPr="00B901D7" w:rsidRDefault="00513FDC" w:rsidP="00A70798">
            <w:pPr>
              <w:rPr>
                <w:ins w:id="1073" w:author="Dietzel, Ranae N [AGRON]" w:date="2017-06-13T13:31:00Z"/>
                <w:szCs w:val="20"/>
              </w:rPr>
            </w:pPr>
            <w:ins w:id="1074" w:author="Dietzel, Ranae N [AGRON]" w:date="2017-06-13T13:31:00Z">
              <w:r w:rsidRPr="00B901D7">
                <w:rPr>
                  <w:szCs w:val="20"/>
                </w:rPr>
                <w:t>c</w:t>
              </w:r>
            </w:ins>
          </w:p>
        </w:tc>
        <w:tc>
          <w:tcPr>
            <w:tcW w:w="675" w:type="dxa"/>
            <w:noWrap/>
            <w:vAlign w:val="bottom"/>
            <w:hideMark/>
          </w:tcPr>
          <w:p w14:paraId="3865D24F" w14:textId="77777777" w:rsidR="00513FDC" w:rsidRPr="00B901D7" w:rsidRDefault="00513FDC" w:rsidP="00A70798">
            <w:pPr>
              <w:rPr>
                <w:ins w:id="1075" w:author="Dietzel, Ranae N [AGRON]" w:date="2017-06-13T13:31:00Z"/>
                <w:szCs w:val="20"/>
              </w:rPr>
            </w:pPr>
            <w:ins w:id="1076" w:author="Dietzel, Ranae N [AGRON]" w:date="2017-06-13T13:31:00Z">
              <w:r w:rsidRPr="00B901D7">
                <w:rPr>
                  <w:szCs w:val="20"/>
                </w:rPr>
                <w:t>B</w:t>
              </w:r>
            </w:ins>
          </w:p>
        </w:tc>
        <w:tc>
          <w:tcPr>
            <w:tcW w:w="720" w:type="dxa"/>
            <w:noWrap/>
            <w:vAlign w:val="bottom"/>
            <w:hideMark/>
          </w:tcPr>
          <w:p w14:paraId="3541DFF1" w14:textId="77777777" w:rsidR="00513FDC" w:rsidRPr="00B901D7" w:rsidRDefault="00513FDC" w:rsidP="00A70798">
            <w:pPr>
              <w:rPr>
                <w:ins w:id="1077" w:author="Dietzel, Ranae N [AGRON]" w:date="2017-06-13T13:31:00Z"/>
                <w:szCs w:val="20"/>
              </w:rPr>
            </w:pPr>
            <w:ins w:id="1078" w:author="Dietzel, Ranae N [AGRON]" w:date="2017-06-13T13:31:00Z">
              <w:r w:rsidRPr="00B901D7">
                <w:rPr>
                  <w:szCs w:val="20"/>
                </w:rPr>
                <w:t>0.051</w:t>
              </w:r>
            </w:ins>
          </w:p>
        </w:tc>
        <w:tc>
          <w:tcPr>
            <w:tcW w:w="360" w:type="dxa"/>
            <w:noWrap/>
            <w:vAlign w:val="bottom"/>
            <w:hideMark/>
          </w:tcPr>
          <w:p w14:paraId="3B38DFB7" w14:textId="77777777" w:rsidR="00513FDC" w:rsidRPr="00B901D7" w:rsidRDefault="00513FDC" w:rsidP="00A70798">
            <w:pPr>
              <w:rPr>
                <w:ins w:id="1079" w:author="Dietzel, Ranae N [AGRON]" w:date="2017-06-13T13:31:00Z"/>
                <w:szCs w:val="20"/>
              </w:rPr>
            </w:pPr>
            <w:ins w:id="1080" w:author="Dietzel, Ranae N [AGRON]" w:date="2017-06-13T13:31:00Z">
              <w:r w:rsidRPr="00B901D7">
                <w:rPr>
                  <w:szCs w:val="20"/>
                </w:rPr>
                <w:t>c</w:t>
              </w:r>
            </w:ins>
          </w:p>
        </w:tc>
        <w:tc>
          <w:tcPr>
            <w:tcW w:w="720" w:type="dxa"/>
            <w:noWrap/>
            <w:vAlign w:val="bottom"/>
            <w:hideMark/>
          </w:tcPr>
          <w:p w14:paraId="0FEB4E0B" w14:textId="77777777" w:rsidR="00513FDC" w:rsidRPr="00B901D7" w:rsidRDefault="00513FDC" w:rsidP="00A70798">
            <w:pPr>
              <w:rPr>
                <w:ins w:id="1081" w:author="Dietzel, Ranae N [AGRON]" w:date="2017-06-13T13:31:00Z"/>
                <w:szCs w:val="20"/>
              </w:rPr>
            </w:pPr>
            <w:ins w:id="1082" w:author="Dietzel, Ranae N [AGRON]" w:date="2017-06-13T13:31:00Z">
              <w:r w:rsidRPr="00B901D7">
                <w:rPr>
                  <w:szCs w:val="20"/>
                </w:rPr>
                <w:t>A</w:t>
              </w:r>
            </w:ins>
          </w:p>
        </w:tc>
      </w:tr>
      <w:tr w:rsidR="00513FDC" w:rsidRPr="00CE3A2F" w14:paraId="6F8B1AFC" w14:textId="77777777" w:rsidTr="00A70798">
        <w:trPr>
          <w:trHeight w:val="288"/>
          <w:jc w:val="center"/>
          <w:ins w:id="1083" w:author="Dietzel, Ranae N [AGRON]" w:date="2017-06-13T13:31:00Z"/>
        </w:trPr>
        <w:tc>
          <w:tcPr>
            <w:tcW w:w="960" w:type="dxa"/>
            <w:vMerge/>
            <w:tcBorders>
              <w:bottom w:val="dotted" w:sz="4" w:space="0" w:color="auto"/>
            </w:tcBorders>
            <w:vAlign w:val="center"/>
            <w:hideMark/>
          </w:tcPr>
          <w:p w14:paraId="7C34B75D" w14:textId="77777777" w:rsidR="00513FDC" w:rsidRPr="00B901D7" w:rsidRDefault="00513FDC" w:rsidP="00A70798">
            <w:pPr>
              <w:jc w:val="center"/>
              <w:rPr>
                <w:ins w:id="1084" w:author="Dietzel, Ranae N [AGRON]" w:date="2017-06-13T13:31:00Z"/>
                <w:szCs w:val="20"/>
              </w:rPr>
            </w:pPr>
          </w:p>
        </w:tc>
        <w:tc>
          <w:tcPr>
            <w:tcW w:w="1020" w:type="dxa"/>
            <w:noWrap/>
            <w:vAlign w:val="bottom"/>
            <w:hideMark/>
          </w:tcPr>
          <w:p w14:paraId="0D6B76FB" w14:textId="77777777" w:rsidR="00513FDC" w:rsidRPr="00B901D7" w:rsidRDefault="00513FDC" w:rsidP="00A70798">
            <w:pPr>
              <w:jc w:val="center"/>
              <w:rPr>
                <w:ins w:id="1085" w:author="Dietzel, Ranae N [AGRON]" w:date="2017-06-13T13:31:00Z"/>
                <w:szCs w:val="20"/>
              </w:rPr>
            </w:pPr>
            <w:ins w:id="1086" w:author="Dietzel, Ranae N [AGRON]" w:date="2017-06-13T13:31:00Z">
              <w:r w:rsidRPr="00B901D7">
                <w:rPr>
                  <w:szCs w:val="20"/>
                </w:rPr>
                <w:t>30-60</w:t>
              </w:r>
            </w:ins>
          </w:p>
        </w:tc>
        <w:tc>
          <w:tcPr>
            <w:tcW w:w="666" w:type="dxa"/>
            <w:noWrap/>
            <w:vAlign w:val="bottom"/>
            <w:hideMark/>
          </w:tcPr>
          <w:p w14:paraId="6EC028F6" w14:textId="77777777" w:rsidR="00513FDC" w:rsidRPr="00B901D7" w:rsidRDefault="00513FDC" w:rsidP="00A70798">
            <w:pPr>
              <w:rPr>
                <w:ins w:id="1087" w:author="Dietzel, Ranae N [AGRON]" w:date="2017-06-13T13:31:00Z"/>
                <w:szCs w:val="20"/>
              </w:rPr>
            </w:pPr>
            <w:ins w:id="1088" w:author="Dietzel, Ranae N [AGRON]" w:date="2017-06-13T13:31:00Z">
              <w:r w:rsidRPr="00B901D7">
                <w:rPr>
                  <w:szCs w:val="20"/>
                </w:rPr>
                <w:t>0.015</w:t>
              </w:r>
            </w:ins>
          </w:p>
        </w:tc>
        <w:tc>
          <w:tcPr>
            <w:tcW w:w="324" w:type="dxa"/>
            <w:noWrap/>
            <w:vAlign w:val="bottom"/>
            <w:hideMark/>
          </w:tcPr>
          <w:p w14:paraId="5CF064E5" w14:textId="77777777" w:rsidR="00513FDC" w:rsidRPr="00B901D7" w:rsidRDefault="00513FDC" w:rsidP="00A70798">
            <w:pPr>
              <w:rPr>
                <w:ins w:id="1089" w:author="Dietzel, Ranae N [AGRON]" w:date="2017-06-13T13:31:00Z"/>
                <w:szCs w:val="20"/>
              </w:rPr>
            </w:pPr>
            <w:ins w:id="1090" w:author="Dietzel, Ranae N [AGRON]" w:date="2017-06-13T13:31:00Z">
              <w:r w:rsidRPr="00B901D7">
                <w:rPr>
                  <w:szCs w:val="20"/>
                </w:rPr>
                <w:t>a</w:t>
              </w:r>
            </w:ins>
          </w:p>
        </w:tc>
        <w:tc>
          <w:tcPr>
            <w:tcW w:w="630" w:type="dxa"/>
            <w:noWrap/>
            <w:vAlign w:val="bottom"/>
            <w:hideMark/>
          </w:tcPr>
          <w:p w14:paraId="0D5B8507" w14:textId="77777777" w:rsidR="00513FDC" w:rsidRPr="00B901D7" w:rsidRDefault="00513FDC" w:rsidP="00A70798">
            <w:pPr>
              <w:rPr>
                <w:ins w:id="1091" w:author="Dietzel, Ranae N [AGRON]" w:date="2017-06-13T13:31:00Z"/>
                <w:szCs w:val="20"/>
              </w:rPr>
            </w:pPr>
            <w:ins w:id="1092" w:author="Dietzel, Ranae N [AGRON]" w:date="2017-06-13T13:31:00Z">
              <w:r w:rsidRPr="00B901D7">
                <w:rPr>
                  <w:szCs w:val="20"/>
                </w:rPr>
                <w:t>C</w:t>
              </w:r>
            </w:ins>
          </w:p>
        </w:tc>
        <w:tc>
          <w:tcPr>
            <w:tcW w:w="720" w:type="dxa"/>
            <w:noWrap/>
            <w:vAlign w:val="bottom"/>
            <w:hideMark/>
          </w:tcPr>
          <w:p w14:paraId="0B0B1D3C" w14:textId="77777777" w:rsidR="00513FDC" w:rsidRPr="00B901D7" w:rsidRDefault="00513FDC" w:rsidP="00A70798">
            <w:pPr>
              <w:rPr>
                <w:ins w:id="1093" w:author="Dietzel, Ranae N [AGRON]" w:date="2017-06-13T13:31:00Z"/>
                <w:szCs w:val="20"/>
              </w:rPr>
            </w:pPr>
            <w:ins w:id="1094" w:author="Dietzel, Ranae N [AGRON]" w:date="2017-06-13T13:31:00Z">
              <w:r w:rsidRPr="00B901D7">
                <w:rPr>
                  <w:szCs w:val="20"/>
                </w:rPr>
                <w:t>0.036</w:t>
              </w:r>
            </w:ins>
          </w:p>
        </w:tc>
        <w:tc>
          <w:tcPr>
            <w:tcW w:w="405" w:type="dxa"/>
            <w:noWrap/>
            <w:vAlign w:val="bottom"/>
            <w:hideMark/>
          </w:tcPr>
          <w:p w14:paraId="446D4968" w14:textId="77777777" w:rsidR="00513FDC" w:rsidRPr="00B901D7" w:rsidRDefault="00513FDC" w:rsidP="00A70798">
            <w:pPr>
              <w:rPr>
                <w:ins w:id="1095" w:author="Dietzel, Ranae N [AGRON]" w:date="2017-06-13T13:31:00Z"/>
                <w:szCs w:val="20"/>
              </w:rPr>
            </w:pPr>
            <w:ins w:id="1096" w:author="Dietzel, Ranae N [AGRON]" w:date="2017-06-13T13:31:00Z">
              <w:r w:rsidRPr="00B901D7">
                <w:rPr>
                  <w:szCs w:val="20"/>
                </w:rPr>
                <w:t>c</w:t>
              </w:r>
            </w:ins>
          </w:p>
        </w:tc>
        <w:tc>
          <w:tcPr>
            <w:tcW w:w="675" w:type="dxa"/>
            <w:noWrap/>
            <w:vAlign w:val="bottom"/>
            <w:hideMark/>
          </w:tcPr>
          <w:p w14:paraId="2FA606FB" w14:textId="77777777" w:rsidR="00513FDC" w:rsidRPr="00B901D7" w:rsidRDefault="00513FDC" w:rsidP="00A70798">
            <w:pPr>
              <w:rPr>
                <w:ins w:id="1097" w:author="Dietzel, Ranae N [AGRON]" w:date="2017-06-13T13:31:00Z"/>
                <w:szCs w:val="20"/>
              </w:rPr>
            </w:pPr>
            <w:ins w:id="1098" w:author="Dietzel, Ranae N [AGRON]" w:date="2017-06-13T13:31:00Z">
              <w:r w:rsidRPr="00B901D7">
                <w:rPr>
                  <w:szCs w:val="20"/>
                </w:rPr>
                <w:t>B</w:t>
              </w:r>
            </w:ins>
          </w:p>
        </w:tc>
        <w:tc>
          <w:tcPr>
            <w:tcW w:w="720" w:type="dxa"/>
            <w:noWrap/>
            <w:vAlign w:val="bottom"/>
            <w:hideMark/>
          </w:tcPr>
          <w:p w14:paraId="0F6689C1" w14:textId="77777777" w:rsidR="00513FDC" w:rsidRPr="00B901D7" w:rsidRDefault="00513FDC" w:rsidP="00A70798">
            <w:pPr>
              <w:rPr>
                <w:ins w:id="1099" w:author="Dietzel, Ranae N [AGRON]" w:date="2017-06-13T13:31:00Z"/>
                <w:szCs w:val="20"/>
              </w:rPr>
            </w:pPr>
            <w:ins w:id="1100" w:author="Dietzel, Ranae N [AGRON]" w:date="2017-06-13T13:31:00Z">
              <w:r w:rsidRPr="00B901D7">
                <w:rPr>
                  <w:szCs w:val="20"/>
                </w:rPr>
                <w:t>0.084</w:t>
              </w:r>
            </w:ins>
          </w:p>
        </w:tc>
        <w:tc>
          <w:tcPr>
            <w:tcW w:w="360" w:type="dxa"/>
            <w:noWrap/>
            <w:vAlign w:val="bottom"/>
            <w:hideMark/>
          </w:tcPr>
          <w:p w14:paraId="6BBF57EC" w14:textId="77777777" w:rsidR="00513FDC" w:rsidRPr="00B901D7" w:rsidRDefault="00513FDC" w:rsidP="00A70798">
            <w:pPr>
              <w:rPr>
                <w:ins w:id="1101" w:author="Dietzel, Ranae N [AGRON]" w:date="2017-06-13T13:31:00Z"/>
                <w:szCs w:val="20"/>
              </w:rPr>
            </w:pPr>
            <w:ins w:id="1102" w:author="Dietzel, Ranae N [AGRON]" w:date="2017-06-13T13:31:00Z">
              <w:r w:rsidRPr="00B901D7">
                <w:rPr>
                  <w:szCs w:val="20"/>
                </w:rPr>
                <w:t>d</w:t>
              </w:r>
            </w:ins>
          </w:p>
        </w:tc>
        <w:tc>
          <w:tcPr>
            <w:tcW w:w="720" w:type="dxa"/>
            <w:noWrap/>
            <w:vAlign w:val="bottom"/>
            <w:hideMark/>
          </w:tcPr>
          <w:p w14:paraId="269CFC63" w14:textId="77777777" w:rsidR="00513FDC" w:rsidRPr="00B901D7" w:rsidRDefault="00513FDC" w:rsidP="00A70798">
            <w:pPr>
              <w:rPr>
                <w:ins w:id="1103" w:author="Dietzel, Ranae N [AGRON]" w:date="2017-06-13T13:31:00Z"/>
                <w:szCs w:val="20"/>
              </w:rPr>
            </w:pPr>
            <w:ins w:id="1104" w:author="Dietzel, Ranae N [AGRON]" w:date="2017-06-13T13:31:00Z">
              <w:r w:rsidRPr="00B901D7">
                <w:rPr>
                  <w:szCs w:val="20"/>
                </w:rPr>
                <w:t>A</w:t>
              </w:r>
            </w:ins>
          </w:p>
        </w:tc>
      </w:tr>
      <w:tr w:rsidR="00513FDC" w:rsidRPr="00CE3A2F" w14:paraId="5D96832A" w14:textId="77777777" w:rsidTr="00A70798">
        <w:trPr>
          <w:trHeight w:val="288"/>
          <w:jc w:val="center"/>
          <w:ins w:id="1105" w:author="Dietzel, Ranae N [AGRON]" w:date="2017-06-13T13:31:00Z"/>
        </w:trPr>
        <w:tc>
          <w:tcPr>
            <w:tcW w:w="960" w:type="dxa"/>
            <w:vMerge/>
            <w:tcBorders>
              <w:bottom w:val="dotted" w:sz="4" w:space="0" w:color="auto"/>
            </w:tcBorders>
            <w:vAlign w:val="center"/>
            <w:hideMark/>
          </w:tcPr>
          <w:p w14:paraId="46971827" w14:textId="77777777" w:rsidR="00513FDC" w:rsidRPr="00B901D7" w:rsidRDefault="00513FDC" w:rsidP="00A70798">
            <w:pPr>
              <w:jc w:val="center"/>
              <w:rPr>
                <w:ins w:id="1106" w:author="Dietzel, Ranae N [AGRON]" w:date="2017-06-13T13:31:00Z"/>
                <w:szCs w:val="20"/>
              </w:rPr>
            </w:pPr>
          </w:p>
        </w:tc>
        <w:tc>
          <w:tcPr>
            <w:tcW w:w="1020" w:type="dxa"/>
            <w:tcBorders>
              <w:bottom w:val="dotted" w:sz="4" w:space="0" w:color="auto"/>
            </w:tcBorders>
            <w:noWrap/>
            <w:vAlign w:val="bottom"/>
            <w:hideMark/>
          </w:tcPr>
          <w:p w14:paraId="2D866B82" w14:textId="77777777" w:rsidR="00513FDC" w:rsidRPr="00B901D7" w:rsidRDefault="00513FDC" w:rsidP="00A70798">
            <w:pPr>
              <w:jc w:val="center"/>
              <w:rPr>
                <w:ins w:id="1107" w:author="Dietzel, Ranae N [AGRON]" w:date="2017-06-13T13:31:00Z"/>
                <w:szCs w:val="20"/>
              </w:rPr>
            </w:pPr>
            <w:ins w:id="1108" w:author="Dietzel, Ranae N [AGRON]" w:date="2017-06-13T13:31:00Z">
              <w:r w:rsidRPr="00B901D7">
                <w:rPr>
                  <w:szCs w:val="20"/>
                </w:rPr>
                <w:t>60-100</w:t>
              </w:r>
            </w:ins>
          </w:p>
        </w:tc>
        <w:tc>
          <w:tcPr>
            <w:tcW w:w="666" w:type="dxa"/>
            <w:tcBorders>
              <w:bottom w:val="dotted" w:sz="4" w:space="0" w:color="auto"/>
            </w:tcBorders>
            <w:noWrap/>
            <w:vAlign w:val="bottom"/>
            <w:hideMark/>
          </w:tcPr>
          <w:p w14:paraId="18D71DD1" w14:textId="77777777" w:rsidR="00513FDC" w:rsidRPr="00B901D7" w:rsidRDefault="00513FDC" w:rsidP="00A70798">
            <w:pPr>
              <w:rPr>
                <w:ins w:id="1109" w:author="Dietzel, Ranae N [AGRON]" w:date="2017-06-13T13:31:00Z"/>
                <w:szCs w:val="20"/>
              </w:rPr>
            </w:pPr>
            <w:ins w:id="1110" w:author="Dietzel, Ranae N [AGRON]" w:date="2017-06-13T13:31:00Z">
              <w:r w:rsidRPr="00B901D7">
                <w:rPr>
                  <w:szCs w:val="20"/>
                </w:rPr>
                <w:t>0.012</w:t>
              </w:r>
            </w:ins>
          </w:p>
        </w:tc>
        <w:tc>
          <w:tcPr>
            <w:tcW w:w="324" w:type="dxa"/>
            <w:tcBorders>
              <w:bottom w:val="dotted" w:sz="4" w:space="0" w:color="auto"/>
            </w:tcBorders>
            <w:noWrap/>
            <w:vAlign w:val="bottom"/>
            <w:hideMark/>
          </w:tcPr>
          <w:p w14:paraId="0F9F8843" w14:textId="77777777" w:rsidR="00513FDC" w:rsidRPr="00B901D7" w:rsidRDefault="00513FDC" w:rsidP="00A70798">
            <w:pPr>
              <w:rPr>
                <w:ins w:id="1111" w:author="Dietzel, Ranae N [AGRON]" w:date="2017-06-13T13:31:00Z"/>
                <w:szCs w:val="20"/>
              </w:rPr>
            </w:pPr>
            <w:ins w:id="1112" w:author="Dietzel, Ranae N [AGRON]" w:date="2017-06-13T13:31:00Z">
              <w:r w:rsidRPr="00B901D7">
                <w:rPr>
                  <w:szCs w:val="20"/>
                </w:rPr>
                <w:t>a</w:t>
              </w:r>
            </w:ins>
          </w:p>
        </w:tc>
        <w:tc>
          <w:tcPr>
            <w:tcW w:w="630" w:type="dxa"/>
            <w:tcBorders>
              <w:bottom w:val="dotted" w:sz="4" w:space="0" w:color="auto"/>
            </w:tcBorders>
            <w:noWrap/>
            <w:vAlign w:val="bottom"/>
            <w:hideMark/>
          </w:tcPr>
          <w:p w14:paraId="763B21B1" w14:textId="77777777" w:rsidR="00513FDC" w:rsidRPr="00B901D7" w:rsidRDefault="00513FDC" w:rsidP="00A70798">
            <w:pPr>
              <w:rPr>
                <w:ins w:id="1113" w:author="Dietzel, Ranae N [AGRON]" w:date="2017-06-13T13:31:00Z"/>
                <w:szCs w:val="20"/>
              </w:rPr>
            </w:pPr>
            <w:ins w:id="1114" w:author="Dietzel, Ranae N [AGRON]" w:date="2017-06-13T13:31:00Z">
              <w:r w:rsidRPr="00B901D7">
                <w:rPr>
                  <w:szCs w:val="20"/>
                </w:rPr>
                <w:t>B</w:t>
              </w:r>
            </w:ins>
          </w:p>
        </w:tc>
        <w:tc>
          <w:tcPr>
            <w:tcW w:w="720" w:type="dxa"/>
            <w:tcBorders>
              <w:bottom w:val="dotted" w:sz="4" w:space="0" w:color="auto"/>
            </w:tcBorders>
            <w:noWrap/>
            <w:vAlign w:val="bottom"/>
            <w:hideMark/>
          </w:tcPr>
          <w:p w14:paraId="55887BB6" w14:textId="77777777" w:rsidR="00513FDC" w:rsidRPr="00B901D7" w:rsidRDefault="00513FDC" w:rsidP="00A70798">
            <w:pPr>
              <w:rPr>
                <w:ins w:id="1115" w:author="Dietzel, Ranae N [AGRON]" w:date="2017-06-13T13:31:00Z"/>
                <w:szCs w:val="20"/>
              </w:rPr>
            </w:pPr>
            <w:ins w:id="1116" w:author="Dietzel, Ranae N [AGRON]" w:date="2017-06-13T13:31:00Z">
              <w:r w:rsidRPr="00B901D7">
                <w:rPr>
                  <w:szCs w:val="20"/>
                </w:rPr>
                <w:t>0.021</w:t>
              </w:r>
            </w:ins>
          </w:p>
        </w:tc>
        <w:tc>
          <w:tcPr>
            <w:tcW w:w="405" w:type="dxa"/>
            <w:tcBorders>
              <w:bottom w:val="dotted" w:sz="4" w:space="0" w:color="auto"/>
            </w:tcBorders>
            <w:noWrap/>
            <w:vAlign w:val="bottom"/>
            <w:hideMark/>
          </w:tcPr>
          <w:p w14:paraId="6FFECB0F" w14:textId="77777777" w:rsidR="00513FDC" w:rsidRPr="00B901D7" w:rsidRDefault="00513FDC" w:rsidP="00A70798">
            <w:pPr>
              <w:rPr>
                <w:ins w:id="1117" w:author="Dietzel, Ranae N [AGRON]" w:date="2017-06-13T13:31:00Z"/>
                <w:szCs w:val="20"/>
              </w:rPr>
            </w:pPr>
            <w:ins w:id="1118" w:author="Dietzel, Ranae N [AGRON]" w:date="2017-06-13T13:31:00Z">
              <w:r w:rsidRPr="00B901D7">
                <w:rPr>
                  <w:szCs w:val="20"/>
                </w:rPr>
                <w:t>c</w:t>
              </w:r>
            </w:ins>
          </w:p>
        </w:tc>
        <w:tc>
          <w:tcPr>
            <w:tcW w:w="675" w:type="dxa"/>
            <w:tcBorders>
              <w:bottom w:val="dotted" w:sz="4" w:space="0" w:color="auto"/>
            </w:tcBorders>
            <w:noWrap/>
            <w:vAlign w:val="bottom"/>
            <w:hideMark/>
          </w:tcPr>
          <w:p w14:paraId="1CC0E567" w14:textId="77777777" w:rsidR="00513FDC" w:rsidRPr="00B901D7" w:rsidRDefault="00513FDC" w:rsidP="00A70798">
            <w:pPr>
              <w:rPr>
                <w:ins w:id="1119" w:author="Dietzel, Ranae N [AGRON]" w:date="2017-06-13T13:31:00Z"/>
                <w:szCs w:val="20"/>
              </w:rPr>
            </w:pPr>
            <w:ins w:id="1120" w:author="Dietzel, Ranae N [AGRON]" w:date="2017-06-13T13:31:00Z">
              <w:r w:rsidRPr="00B901D7">
                <w:rPr>
                  <w:szCs w:val="20"/>
                </w:rPr>
                <w:t>AB</w:t>
              </w:r>
            </w:ins>
          </w:p>
        </w:tc>
        <w:tc>
          <w:tcPr>
            <w:tcW w:w="720" w:type="dxa"/>
            <w:tcBorders>
              <w:bottom w:val="dotted" w:sz="4" w:space="0" w:color="auto"/>
            </w:tcBorders>
            <w:noWrap/>
            <w:vAlign w:val="bottom"/>
            <w:hideMark/>
          </w:tcPr>
          <w:p w14:paraId="2F2D6A13" w14:textId="77777777" w:rsidR="00513FDC" w:rsidRPr="00B901D7" w:rsidRDefault="00513FDC" w:rsidP="00A70798">
            <w:pPr>
              <w:rPr>
                <w:ins w:id="1121" w:author="Dietzel, Ranae N [AGRON]" w:date="2017-06-13T13:31:00Z"/>
                <w:szCs w:val="20"/>
              </w:rPr>
            </w:pPr>
            <w:ins w:id="1122" w:author="Dietzel, Ranae N [AGRON]" w:date="2017-06-13T13:31:00Z">
              <w:r w:rsidRPr="00B901D7">
                <w:rPr>
                  <w:szCs w:val="20"/>
                </w:rPr>
                <w:t>0.027</w:t>
              </w:r>
            </w:ins>
          </w:p>
        </w:tc>
        <w:tc>
          <w:tcPr>
            <w:tcW w:w="360" w:type="dxa"/>
            <w:tcBorders>
              <w:bottom w:val="dotted" w:sz="4" w:space="0" w:color="auto"/>
            </w:tcBorders>
            <w:noWrap/>
            <w:vAlign w:val="bottom"/>
            <w:hideMark/>
          </w:tcPr>
          <w:p w14:paraId="7C4B2394" w14:textId="77777777" w:rsidR="00513FDC" w:rsidRPr="00B901D7" w:rsidRDefault="00513FDC" w:rsidP="00A70798">
            <w:pPr>
              <w:rPr>
                <w:ins w:id="1123" w:author="Dietzel, Ranae N [AGRON]" w:date="2017-06-13T13:31:00Z"/>
                <w:szCs w:val="20"/>
              </w:rPr>
            </w:pPr>
            <w:ins w:id="1124" w:author="Dietzel, Ranae N [AGRON]" w:date="2017-06-13T13:31:00Z">
              <w:r w:rsidRPr="00B901D7">
                <w:rPr>
                  <w:szCs w:val="20"/>
                </w:rPr>
                <w:t>e</w:t>
              </w:r>
            </w:ins>
          </w:p>
        </w:tc>
        <w:tc>
          <w:tcPr>
            <w:tcW w:w="720" w:type="dxa"/>
            <w:tcBorders>
              <w:bottom w:val="dotted" w:sz="4" w:space="0" w:color="auto"/>
            </w:tcBorders>
            <w:noWrap/>
            <w:vAlign w:val="bottom"/>
            <w:hideMark/>
          </w:tcPr>
          <w:p w14:paraId="69A0EC4F" w14:textId="77777777" w:rsidR="00513FDC" w:rsidRPr="00B901D7" w:rsidRDefault="00513FDC" w:rsidP="00A70798">
            <w:pPr>
              <w:rPr>
                <w:ins w:id="1125" w:author="Dietzel, Ranae N [AGRON]" w:date="2017-06-13T13:31:00Z"/>
                <w:szCs w:val="20"/>
              </w:rPr>
            </w:pPr>
            <w:ins w:id="1126" w:author="Dietzel, Ranae N [AGRON]" w:date="2017-06-13T13:31:00Z">
              <w:r w:rsidRPr="00B901D7">
                <w:rPr>
                  <w:szCs w:val="20"/>
                </w:rPr>
                <w:t>A</w:t>
              </w:r>
            </w:ins>
          </w:p>
        </w:tc>
      </w:tr>
      <w:tr w:rsidR="00513FDC" w:rsidRPr="00CE3A2F" w14:paraId="604FCB4C" w14:textId="77777777" w:rsidTr="00A70798">
        <w:trPr>
          <w:trHeight w:val="288"/>
          <w:jc w:val="center"/>
          <w:ins w:id="1127" w:author="Dietzel, Ranae N [AGRON]" w:date="2017-06-13T13:31:00Z"/>
        </w:trPr>
        <w:tc>
          <w:tcPr>
            <w:tcW w:w="960" w:type="dxa"/>
            <w:vMerge w:val="restart"/>
            <w:tcBorders>
              <w:top w:val="dotted" w:sz="4" w:space="0" w:color="auto"/>
              <w:bottom w:val="dotted" w:sz="4" w:space="0" w:color="auto"/>
            </w:tcBorders>
            <w:noWrap/>
            <w:vAlign w:val="center"/>
            <w:hideMark/>
          </w:tcPr>
          <w:p w14:paraId="7232D4BF" w14:textId="77777777" w:rsidR="00513FDC" w:rsidRPr="00B901D7" w:rsidRDefault="00513FDC" w:rsidP="00A70798">
            <w:pPr>
              <w:jc w:val="center"/>
              <w:rPr>
                <w:ins w:id="1128" w:author="Dietzel, Ranae N [AGRON]" w:date="2017-06-13T13:31:00Z"/>
                <w:szCs w:val="20"/>
              </w:rPr>
            </w:pPr>
            <w:ins w:id="1129" w:author="Dietzel, Ranae N [AGRON]" w:date="2017-06-13T13:31:00Z">
              <w:r w:rsidRPr="00B901D7">
                <w:rPr>
                  <w:szCs w:val="20"/>
                </w:rPr>
                <w:t>2010</w:t>
              </w:r>
            </w:ins>
          </w:p>
        </w:tc>
        <w:tc>
          <w:tcPr>
            <w:tcW w:w="1020" w:type="dxa"/>
            <w:tcBorders>
              <w:top w:val="dotted" w:sz="4" w:space="0" w:color="auto"/>
            </w:tcBorders>
            <w:noWrap/>
            <w:vAlign w:val="bottom"/>
            <w:hideMark/>
          </w:tcPr>
          <w:p w14:paraId="23189235" w14:textId="77777777" w:rsidR="00513FDC" w:rsidRPr="00B901D7" w:rsidRDefault="00513FDC" w:rsidP="00A70798">
            <w:pPr>
              <w:jc w:val="center"/>
              <w:rPr>
                <w:ins w:id="1130" w:author="Dietzel, Ranae N [AGRON]" w:date="2017-06-13T13:31:00Z"/>
                <w:szCs w:val="20"/>
              </w:rPr>
            </w:pPr>
            <w:ins w:id="1131" w:author="Dietzel, Ranae N [AGRON]" w:date="2017-06-13T13:31:00Z">
              <w:r w:rsidRPr="00B901D7">
                <w:rPr>
                  <w:szCs w:val="20"/>
                </w:rPr>
                <w:t>0-5</w:t>
              </w:r>
            </w:ins>
          </w:p>
        </w:tc>
        <w:tc>
          <w:tcPr>
            <w:tcW w:w="666" w:type="dxa"/>
            <w:tcBorders>
              <w:top w:val="dotted" w:sz="4" w:space="0" w:color="auto"/>
            </w:tcBorders>
            <w:noWrap/>
            <w:vAlign w:val="bottom"/>
            <w:hideMark/>
          </w:tcPr>
          <w:p w14:paraId="00ADC79C" w14:textId="77777777" w:rsidR="00513FDC" w:rsidRPr="00B901D7" w:rsidRDefault="00513FDC" w:rsidP="00A70798">
            <w:pPr>
              <w:rPr>
                <w:ins w:id="1132" w:author="Dietzel, Ranae N [AGRON]" w:date="2017-06-13T13:31:00Z"/>
                <w:szCs w:val="20"/>
              </w:rPr>
            </w:pPr>
            <w:ins w:id="1133" w:author="Dietzel, Ranae N [AGRON]" w:date="2017-06-13T13:31:00Z">
              <w:r w:rsidRPr="00B901D7">
                <w:rPr>
                  <w:szCs w:val="20"/>
                </w:rPr>
                <w:t>0.013</w:t>
              </w:r>
            </w:ins>
          </w:p>
        </w:tc>
        <w:tc>
          <w:tcPr>
            <w:tcW w:w="324" w:type="dxa"/>
            <w:tcBorders>
              <w:top w:val="dotted" w:sz="4" w:space="0" w:color="auto"/>
            </w:tcBorders>
            <w:noWrap/>
            <w:vAlign w:val="bottom"/>
            <w:hideMark/>
          </w:tcPr>
          <w:p w14:paraId="25CF62AC" w14:textId="77777777" w:rsidR="00513FDC" w:rsidRPr="00B901D7" w:rsidRDefault="00513FDC" w:rsidP="00A70798">
            <w:pPr>
              <w:rPr>
                <w:ins w:id="1134" w:author="Dietzel, Ranae N [AGRON]" w:date="2017-06-13T13:31:00Z"/>
                <w:szCs w:val="20"/>
              </w:rPr>
            </w:pPr>
            <w:ins w:id="1135" w:author="Dietzel, Ranae N [AGRON]" w:date="2017-06-13T13:31:00Z">
              <w:r w:rsidRPr="00B901D7">
                <w:rPr>
                  <w:szCs w:val="20"/>
                </w:rPr>
                <w:t>a</w:t>
              </w:r>
            </w:ins>
          </w:p>
        </w:tc>
        <w:tc>
          <w:tcPr>
            <w:tcW w:w="630" w:type="dxa"/>
            <w:tcBorders>
              <w:top w:val="dotted" w:sz="4" w:space="0" w:color="auto"/>
            </w:tcBorders>
            <w:noWrap/>
            <w:vAlign w:val="bottom"/>
            <w:hideMark/>
          </w:tcPr>
          <w:p w14:paraId="20092067" w14:textId="77777777" w:rsidR="00513FDC" w:rsidRPr="00B901D7" w:rsidRDefault="00513FDC" w:rsidP="00A70798">
            <w:pPr>
              <w:rPr>
                <w:ins w:id="1136" w:author="Dietzel, Ranae N [AGRON]" w:date="2017-06-13T13:31:00Z"/>
                <w:szCs w:val="20"/>
              </w:rPr>
            </w:pPr>
            <w:ins w:id="1137" w:author="Dietzel, Ranae N [AGRON]" w:date="2017-06-13T13:31:00Z">
              <w:r w:rsidRPr="00B901D7">
                <w:rPr>
                  <w:szCs w:val="20"/>
                </w:rPr>
                <w:t>A</w:t>
              </w:r>
            </w:ins>
          </w:p>
        </w:tc>
        <w:tc>
          <w:tcPr>
            <w:tcW w:w="720" w:type="dxa"/>
            <w:tcBorders>
              <w:top w:val="dotted" w:sz="4" w:space="0" w:color="auto"/>
            </w:tcBorders>
            <w:noWrap/>
            <w:vAlign w:val="bottom"/>
            <w:hideMark/>
          </w:tcPr>
          <w:p w14:paraId="192CCC13" w14:textId="77777777" w:rsidR="00513FDC" w:rsidRPr="00B901D7" w:rsidRDefault="00513FDC" w:rsidP="00A70798">
            <w:pPr>
              <w:rPr>
                <w:ins w:id="1138" w:author="Dietzel, Ranae N [AGRON]" w:date="2017-06-13T13:31:00Z"/>
                <w:szCs w:val="20"/>
              </w:rPr>
            </w:pPr>
            <w:ins w:id="1139" w:author="Dietzel, Ranae N [AGRON]" w:date="2017-06-13T13:31:00Z">
              <w:r w:rsidRPr="00B901D7">
                <w:rPr>
                  <w:szCs w:val="20"/>
                </w:rPr>
                <w:t>0.011</w:t>
              </w:r>
            </w:ins>
          </w:p>
        </w:tc>
        <w:tc>
          <w:tcPr>
            <w:tcW w:w="405" w:type="dxa"/>
            <w:tcBorders>
              <w:top w:val="dotted" w:sz="4" w:space="0" w:color="auto"/>
            </w:tcBorders>
            <w:noWrap/>
            <w:vAlign w:val="bottom"/>
            <w:hideMark/>
          </w:tcPr>
          <w:p w14:paraId="669DBD05" w14:textId="77777777" w:rsidR="00513FDC" w:rsidRPr="00B901D7" w:rsidRDefault="00513FDC" w:rsidP="00A70798">
            <w:pPr>
              <w:rPr>
                <w:ins w:id="1140" w:author="Dietzel, Ranae N [AGRON]" w:date="2017-06-13T13:31:00Z"/>
                <w:szCs w:val="20"/>
              </w:rPr>
            </w:pPr>
            <w:ins w:id="1141" w:author="Dietzel, Ranae N [AGRON]" w:date="2017-06-13T13:31:00Z">
              <w:r w:rsidRPr="00B901D7">
                <w:rPr>
                  <w:szCs w:val="20"/>
                </w:rPr>
                <w:t>d</w:t>
              </w:r>
            </w:ins>
          </w:p>
        </w:tc>
        <w:tc>
          <w:tcPr>
            <w:tcW w:w="675" w:type="dxa"/>
            <w:tcBorders>
              <w:top w:val="dotted" w:sz="4" w:space="0" w:color="auto"/>
            </w:tcBorders>
            <w:noWrap/>
            <w:vAlign w:val="bottom"/>
            <w:hideMark/>
          </w:tcPr>
          <w:p w14:paraId="4C694F48" w14:textId="77777777" w:rsidR="00513FDC" w:rsidRPr="00B901D7" w:rsidRDefault="00513FDC" w:rsidP="00A70798">
            <w:pPr>
              <w:rPr>
                <w:ins w:id="1142" w:author="Dietzel, Ranae N [AGRON]" w:date="2017-06-13T13:31:00Z"/>
                <w:szCs w:val="20"/>
              </w:rPr>
            </w:pPr>
            <w:ins w:id="1143" w:author="Dietzel, Ranae N [AGRON]" w:date="2017-06-13T13:31:00Z">
              <w:r w:rsidRPr="00B901D7">
                <w:rPr>
                  <w:szCs w:val="20"/>
                </w:rPr>
                <w:t>AB</w:t>
              </w:r>
            </w:ins>
          </w:p>
        </w:tc>
        <w:tc>
          <w:tcPr>
            <w:tcW w:w="720" w:type="dxa"/>
            <w:tcBorders>
              <w:top w:val="dotted" w:sz="4" w:space="0" w:color="auto"/>
            </w:tcBorders>
            <w:noWrap/>
            <w:vAlign w:val="bottom"/>
            <w:hideMark/>
          </w:tcPr>
          <w:p w14:paraId="7F1352DF" w14:textId="77777777" w:rsidR="00513FDC" w:rsidRPr="00B901D7" w:rsidRDefault="00513FDC" w:rsidP="00A70798">
            <w:pPr>
              <w:rPr>
                <w:ins w:id="1144" w:author="Dietzel, Ranae N [AGRON]" w:date="2017-06-13T13:31:00Z"/>
                <w:szCs w:val="20"/>
              </w:rPr>
            </w:pPr>
            <w:ins w:id="1145" w:author="Dietzel, Ranae N [AGRON]" w:date="2017-06-13T13:31:00Z">
              <w:r w:rsidRPr="00B901D7">
                <w:rPr>
                  <w:szCs w:val="20"/>
                </w:rPr>
                <w:t>0.021</w:t>
              </w:r>
            </w:ins>
          </w:p>
        </w:tc>
        <w:tc>
          <w:tcPr>
            <w:tcW w:w="360" w:type="dxa"/>
            <w:tcBorders>
              <w:top w:val="dotted" w:sz="4" w:space="0" w:color="auto"/>
            </w:tcBorders>
            <w:noWrap/>
            <w:vAlign w:val="bottom"/>
            <w:hideMark/>
          </w:tcPr>
          <w:p w14:paraId="235F2D6C" w14:textId="77777777" w:rsidR="00513FDC" w:rsidRPr="00B901D7" w:rsidRDefault="00513FDC" w:rsidP="00A70798">
            <w:pPr>
              <w:rPr>
                <w:ins w:id="1146" w:author="Dietzel, Ranae N [AGRON]" w:date="2017-06-13T13:31:00Z"/>
                <w:szCs w:val="20"/>
              </w:rPr>
            </w:pPr>
            <w:ins w:id="1147" w:author="Dietzel, Ranae N [AGRON]" w:date="2017-06-13T13:31:00Z">
              <w:r w:rsidRPr="00B901D7">
                <w:rPr>
                  <w:szCs w:val="20"/>
                </w:rPr>
                <w:t>d</w:t>
              </w:r>
            </w:ins>
          </w:p>
        </w:tc>
        <w:tc>
          <w:tcPr>
            <w:tcW w:w="720" w:type="dxa"/>
            <w:tcBorders>
              <w:top w:val="dotted" w:sz="4" w:space="0" w:color="auto"/>
            </w:tcBorders>
            <w:noWrap/>
            <w:vAlign w:val="bottom"/>
            <w:hideMark/>
          </w:tcPr>
          <w:p w14:paraId="155E5E2E" w14:textId="77777777" w:rsidR="00513FDC" w:rsidRPr="00B901D7" w:rsidRDefault="00513FDC" w:rsidP="00A70798">
            <w:pPr>
              <w:rPr>
                <w:ins w:id="1148" w:author="Dietzel, Ranae N [AGRON]" w:date="2017-06-13T13:31:00Z"/>
                <w:szCs w:val="20"/>
              </w:rPr>
            </w:pPr>
            <w:ins w:id="1149" w:author="Dietzel, Ranae N [AGRON]" w:date="2017-06-13T13:31:00Z">
              <w:r w:rsidRPr="00B901D7">
                <w:rPr>
                  <w:szCs w:val="20"/>
                </w:rPr>
                <w:t>A</w:t>
              </w:r>
            </w:ins>
          </w:p>
        </w:tc>
      </w:tr>
      <w:tr w:rsidR="00513FDC" w:rsidRPr="00CE3A2F" w14:paraId="63662CA7" w14:textId="77777777" w:rsidTr="00A70798">
        <w:trPr>
          <w:trHeight w:val="288"/>
          <w:jc w:val="center"/>
          <w:ins w:id="1150" w:author="Dietzel, Ranae N [AGRON]" w:date="2017-06-13T13:31:00Z"/>
        </w:trPr>
        <w:tc>
          <w:tcPr>
            <w:tcW w:w="960" w:type="dxa"/>
            <w:vMerge/>
            <w:tcBorders>
              <w:bottom w:val="dotted" w:sz="4" w:space="0" w:color="auto"/>
            </w:tcBorders>
            <w:vAlign w:val="center"/>
            <w:hideMark/>
          </w:tcPr>
          <w:p w14:paraId="7037127A" w14:textId="77777777" w:rsidR="00513FDC" w:rsidRPr="00B901D7" w:rsidRDefault="00513FDC" w:rsidP="00A70798">
            <w:pPr>
              <w:jc w:val="center"/>
              <w:rPr>
                <w:ins w:id="1151" w:author="Dietzel, Ranae N [AGRON]" w:date="2017-06-13T13:31:00Z"/>
                <w:szCs w:val="20"/>
              </w:rPr>
            </w:pPr>
          </w:p>
        </w:tc>
        <w:tc>
          <w:tcPr>
            <w:tcW w:w="1020" w:type="dxa"/>
            <w:noWrap/>
            <w:vAlign w:val="bottom"/>
            <w:hideMark/>
          </w:tcPr>
          <w:p w14:paraId="0BCCB36E" w14:textId="77777777" w:rsidR="00513FDC" w:rsidRPr="00B901D7" w:rsidRDefault="00513FDC" w:rsidP="00A70798">
            <w:pPr>
              <w:jc w:val="center"/>
              <w:rPr>
                <w:ins w:id="1152" w:author="Dietzel, Ranae N [AGRON]" w:date="2017-06-13T13:31:00Z"/>
                <w:szCs w:val="20"/>
              </w:rPr>
            </w:pPr>
            <w:ins w:id="1153" w:author="Dietzel, Ranae N [AGRON]" w:date="2017-06-13T13:31:00Z">
              <w:r w:rsidRPr="00B901D7">
                <w:rPr>
                  <w:szCs w:val="20"/>
                </w:rPr>
                <w:t>5-15</w:t>
              </w:r>
            </w:ins>
          </w:p>
        </w:tc>
        <w:tc>
          <w:tcPr>
            <w:tcW w:w="666" w:type="dxa"/>
            <w:noWrap/>
            <w:vAlign w:val="bottom"/>
            <w:hideMark/>
          </w:tcPr>
          <w:p w14:paraId="470C4606" w14:textId="77777777" w:rsidR="00513FDC" w:rsidRPr="00B901D7" w:rsidRDefault="00513FDC" w:rsidP="00A70798">
            <w:pPr>
              <w:rPr>
                <w:ins w:id="1154" w:author="Dietzel, Ranae N [AGRON]" w:date="2017-06-13T13:31:00Z"/>
                <w:szCs w:val="20"/>
              </w:rPr>
            </w:pPr>
            <w:ins w:id="1155" w:author="Dietzel, Ranae N [AGRON]" w:date="2017-06-13T13:31:00Z">
              <w:r w:rsidRPr="00B901D7">
                <w:rPr>
                  <w:szCs w:val="20"/>
                </w:rPr>
                <w:t>0.024</w:t>
              </w:r>
            </w:ins>
          </w:p>
        </w:tc>
        <w:tc>
          <w:tcPr>
            <w:tcW w:w="324" w:type="dxa"/>
            <w:noWrap/>
            <w:vAlign w:val="bottom"/>
            <w:hideMark/>
          </w:tcPr>
          <w:p w14:paraId="3CE71D76" w14:textId="77777777" w:rsidR="00513FDC" w:rsidRPr="00B901D7" w:rsidRDefault="00513FDC" w:rsidP="00A70798">
            <w:pPr>
              <w:rPr>
                <w:ins w:id="1156" w:author="Dietzel, Ranae N [AGRON]" w:date="2017-06-13T13:31:00Z"/>
                <w:szCs w:val="20"/>
              </w:rPr>
            </w:pPr>
            <w:ins w:id="1157" w:author="Dietzel, Ranae N [AGRON]" w:date="2017-06-13T13:31:00Z">
              <w:r w:rsidRPr="00B901D7">
                <w:rPr>
                  <w:szCs w:val="20"/>
                </w:rPr>
                <w:t>a</w:t>
              </w:r>
            </w:ins>
          </w:p>
        </w:tc>
        <w:tc>
          <w:tcPr>
            <w:tcW w:w="630" w:type="dxa"/>
            <w:noWrap/>
            <w:vAlign w:val="bottom"/>
            <w:hideMark/>
          </w:tcPr>
          <w:p w14:paraId="09620413" w14:textId="77777777" w:rsidR="00513FDC" w:rsidRPr="00B901D7" w:rsidRDefault="00513FDC" w:rsidP="00A70798">
            <w:pPr>
              <w:rPr>
                <w:ins w:id="1158" w:author="Dietzel, Ranae N [AGRON]" w:date="2017-06-13T13:31:00Z"/>
                <w:szCs w:val="20"/>
              </w:rPr>
            </w:pPr>
            <w:ins w:id="1159" w:author="Dietzel, Ranae N [AGRON]" w:date="2017-06-13T13:31:00Z">
              <w:r w:rsidRPr="00B901D7">
                <w:rPr>
                  <w:szCs w:val="20"/>
                </w:rPr>
                <w:t>D</w:t>
              </w:r>
            </w:ins>
          </w:p>
        </w:tc>
        <w:tc>
          <w:tcPr>
            <w:tcW w:w="720" w:type="dxa"/>
            <w:noWrap/>
            <w:vAlign w:val="bottom"/>
            <w:hideMark/>
          </w:tcPr>
          <w:p w14:paraId="1042F5F7" w14:textId="77777777" w:rsidR="00513FDC" w:rsidRPr="00B901D7" w:rsidRDefault="00513FDC" w:rsidP="00A70798">
            <w:pPr>
              <w:rPr>
                <w:ins w:id="1160" w:author="Dietzel, Ranae N [AGRON]" w:date="2017-06-13T13:31:00Z"/>
                <w:szCs w:val="20"/>
              </w:rPr>
            </w:pPr>
            <w:ins w:id="1161" w:author="Dietzel, Ranae N [AGRON]" w:date="2017-06-13T13:31:00Z">
              <w:r w:rsidRPr="00B901D7">
                <w:rPr>
                  <w:szCs w:val="20"/>
                </w:rPr>
                <w:t>0.117</w:t>
              </w:r>
            </w:ins>
          </w:p>
        </w:tc>
        <w:tc>
          <w:tcPr>
            <w:tcW w:w="405" w:type="dxa"/>
            <w:noWrap/>
            <w:vAlign w:val="bottom"/>
            <w:hideMark/>
          </w:tcPr>
          <w:p w14:paraId="73E2CCE2" w14:textId="77777777" w:rsidR="00513FDC" w:rsidRPr="00B901D7" w:rsidRDefault="00513FDC" w:rsidP="00A70798">
            <w:pPr>
              <w:rPr>
                <w:ins w:id="1162" w:author="Dietzel, Ranae N [AGRON]" w:date="2017-06-13T13:31:00Z"/>
                <w:szCs w:val="20"/>
              </w:rPr>
            </w:pPr>
            <w:ins w:id="1163" w:author="Dietzel, Ranae N [AGRON]" w:date="2017-06-13T13:31:00Z">
              <w:r w:rsidRPr="00B901D7">
                <w:rPr>
                  <w:szCs w:val="20"/>
                </w:rPr>
                <w:t>a</w:t>
              </w:r>
            </w:ins>
          </w:p>
        </w:tc>
        <w:tc>
          <w:tcPr>
            <w:tcW w:w="675" w:type="dxa"/>
            <w:noWrap/>
            <w:vAlign w:val="bottom"/>
            <w:hideMark/>
          </w:tcPr>
          <w:p w14:paraId="5EDAF73B" w14:textId="77777777" w:rsidR="00513FDC" w:rsidRPr="00B901D7" w:rsidRDefault="00513FDC" w:rsidP="00A70798">
            <w:pPr>
              <w:rPr>
                <w:ins w:id="1164" w:author="Dietzel, Ranae N [AGRON]" w:date="2017-06-13T13:31:00Z"/>
                <w:szCs w:val="20"/>
              </w:rPr>
            </w:pPr>
            <w:ins w:id="1165" w:author="Dietzel, Ranae N [AGRON]" w:date="2017-06-13T13:31:00Z">
              <w:r w:rsidRPr="00B901D7">
                <w:rPr>
                  <w:szCs w:val="20"/>
                </w:rPr>
                <w:t>B</w:t>
              </w:r>
            </w:ins>
          </w:p>
        </w:tc>
        <w:tc>
          <w:tcPr>
            <w:tcW w:w="720" w:type="dxa"/>
            <w:noWrap/>
            <w:vAlign w:val="bottom"/>
            <w:hideMark/>
          </w:tcPr>
          <w:p w14:paraId="114B7977" w14:textId="77777777" w:rsidR="00513FDC" w:rsidRPr="00B901D7" w:rsidRDefault="00513FDC" w:rsidP="00A70798">
            <w:pPr>
              <w:rPr>
                <w:ins w:id="1166" w:author="Dietzel, Ranae N [AGRON]" w:date="2017-06-13T13:31:00Z"/>
                <w:szCs w:val="20"/>
              </w:rPr>
            </w:pPr>
            <w:ins w:id="1167" w:author="Dietzel, Ranae N [AGRON]" w:date="2017-06-13T13:31:00Z">
              <w:r w:rsidRPr="00B901D7">
                <w:rPr>
                  <w:szCs w:val="20"/>
                </w:rPr>
                <w:t>0.197</w:t>
              </w:r>
            </w:ins>
          </w:p>
        </w:tc>
        <w:tc>
          <w:tcPr>
            <w:tcW w:w="360" w:type="dxa"/>
            <w:noWrap/>
            <w:vAlign w:val="bottom"/>
            <w:hideMark/>
          </w:tcPr>
          <w:p w14:paraId="177F7458" w14:textId="77777777" w:rsidR="00513FDC" w:rsidRPr="00B901D7" w:rsidRDefault="00513FDC" w:rsidP="00A70798">
            <w:pPr>
              <w:rPr>
                <w:ins w:id="1168" w:author="Dietzel, Ranae N [AGRON]" w:date="2017-06-13T13:31:00Z"/>
                <w:szCs w:val="20"/>
              </w:rPr>
            </w:pPr>
            <w:ins w:id="1169" w:author="Dietzel, Ranae N [AGRON]" w:date="2017-06-13T13:31:00Z">
              <w:r w:rsidRPr="00B901D7">
                <w:rPr>
                  <w:szCs w:val="20"/>
                </w:rPr>
                <w:t>a</w:t>
              </w:r>
            </w:ins>
          </w:p>
        </w:tc>
        <w:tc>
          <w:tcPr>
            <w:tcW w:w="720" w:type="dxa"/>
            <w:noWrap/>
            <w:vAlign w:val="bottom"/>
            <w:hideMark/>
          </w:tcPr>
          <w:p w14:paraId="0F9F0A98" w14:textId="77777777" w:rsidR="00513FDC" w:rsidRPr="00B901D7" w:rsidRDefault="00513FDC" w:rsidP="00A70798">
            <w:pPr>
              <w:rPr>
                <w:ins w:id="1170" w:author="Dietzel, Ranae N [AGRON]" w:date="2017-06-13T13:31:00Z"/>
                <w:szCs w:val="20"/>
              </w:rPr>
            </w:pPr>
            <w:ins w:id="1171" w:author="Dietzel, Ranae N [AGRON]" w:date="2017-06-13T13:31:00Z">
              <w:r w:rsidRPr="00B901D7">
                <w:rPr>
                  <w:szCs w:val="20"/>
                </w:rPr>
                <w:t>A</w:t>
              </w:r>
            </w:ins>
          </w:p>
        </w:tc>
      </w:tr>
      <w:tr w:rsidR="00513FDC" w:rsidRPr="00CE3A2F" w14:paraId="1ACA68CF" w14:textId="77777777" w:rsidTr="00A70798">
        <w:trPr>
          <w:trHeight w:val="288"/>
          <w:jc w:val="center"/>
          <w:ins w:id="1172" w:author="Dietzel, Ranae N [AGRON]" w:date="2017-06-13T13:31:00Z"/>
        </w:trPr>
        <w:tc>
          <w:tcPr>
            <w:tcW w:w="960" w:type="dxa"/>
            <w:vMerge/>
            <w:tcBorders>
              <w:bottom w:val="dotted" w:sz="4" w:space="0" w:color="auto"/>
            </w:tcBorders>
            <w:vAlign w:val="center"/>
            <w:hideMark/>
          </w:tcPr>
          <w:p w14:paraId="61CBEECA" w14:textId="77777777" w:rsidR="00513FDC" w:rsidRPr="00B901D7" w:rsidRDefault="00513FDC" w:rsidP="00A70798">
            <w:pPr>
              <w:jc w:val="center"/>
              <w:rPr>
                <w:ins w:id="1173" w:author="Dietzel, Ranae N [AGRON]" w:date="2017-06-13T13:31:00Z"/>
                <w:szCs w:val="20"/>
              </w:rPr>
            </w:pPr>
          </w:p>
        </w:tc>
        <w:tc>
          <w:tcPr>
            <w:tcW w:w="1020" w:type="dxa"/>
            <w:noWrap/>
            <w:vAlign w:val="bottom"/>
            <w:hideMark/>
          </w:tcPr>
          <w:p w14:paraId="67949957" w14:textId="77777777" w:rsidR="00513FDC" w:rsidRPr="00B901D7" w:rsidRDefault="00513FDC" w:rsidP="00A70798">
            <w:pPr>
              <w:jc w:val="center"/>
              <w:rPr>
                <w:ins w:id="1174" w:author="Dietzel, Ranae N [AGRON]" w:date="2017-06-13T13:31:00Z"/>
                <w:szCs w:val="20"/>
              </w:rPr>
            </w:pPr>
            <w:ins w:id="1175" w:author="Dietzel, Ranae N [AGRON]" w:date="2017-06-13T13:31:00Z">
              <w:r w:rsidRPr="00B901D7">
                <w:rPr>
                  <w:szCs w:val="20"/>
                </w:rPr>
                <w:t>15-30</w:t>
              </w:r>
            </w:ins>
          </w:p>
        </w:tc>
        <w:tc>
          <w:tcPr>
            <w:tcW w:w="666" w:type="dxa"/>
            <w:noWrap/>
            <w:vAlign w:val="bottom"/>
            <w:hideMark/>
          </w:tcPr>
          <w:p w14:paraId="4ACB9644" w14:textId="77777777" w:rsidR="00513FDC" w:rsidRPr="00B901D7" w:rsidRDefault="00513FDC" w:rsidP="00A70798">
            <w:pPr>
              <w:rPr>
                <w:ins w:id="1176" w:author="Dietzel, Ranae N [AGRON]" w:date="2017-06-13T13:31:00Z"/>
                <w:szCs w:val="20"/>
              </w:rPr>
            </w:pPr>
            <w:ins w:id="1177" w:author="Dietzel, Ranae N [AGRON]" w:date="2017-06-13T13:31:00Z">
              <w:r w:rsidRPr="00B901D7">
                <w:rPr>
                  <w:szCs w:val="20"/>
                </w:rPr>
                <w:t>0.012</w:t>
              </w:r>
            </w:ins>
          </w:p>
        </w:tc>
        <w:tc>
          <w:tcPr>
            <w:tcW w:w="324" w:type="dxa"/>
            <w:noWrap/>
            <w:vAlign w:val="bottom"/>
            <w:hideMark/>
          </w:tcPr>
          <w:p w14:paraId="7F508B9C" w14:textId="77777777" w:rsidR="00513FDC" w:rsidRPr="00B901D7" w:rsidRDefault="00513FDC" w:rsidP="00A70798">
            <w:pPr>
              <w:rPr>
                <w:ins w:id="1178" w:author="Dietzel, Ranae N [AGRON]" w:date="2017-06-13T13:31:00Z"/>
                <w:szCs w:val="20"/>
              </w:rPr>
            </w:pPr>
            <w:ins w:id="1179" w:author="Dietzel, Ranae N [AGRON]" w:date="2017-06-13T13:31:00Z">
              <w:r w:rsidRPr="00B901D7">
                <w:rPr>
                  <w:szCs w:val="20"/>
                </w:rPr>
                <w:t>a</w:t>
              </w:r>
            </w:ins>
          </w:p>
        </w:tc>
        <w:tc>
          <w:tcPr>
            <w:tcW w:w="630" w:type="dxa"/>
            <w:noWrap/>
            <w:vAlign w:val="bottom"/>
            <w:hideMark/>
          </w:tcPr>
          <w:p w14:paraId="5008E8DD" w14:textId="77777777" w:rsidR="00513FDC" w:rsidRPr="00B901D7" w:rsidRDefault="00513FDC" w:rsidP="00A70798">
            <w:pPr>
              <w:rPr>
                <w:ins w:id="1180" w:author="Dietzel, Ranae N [AGRON]" w:date="2017-06-13T13:31:00Z"/>
                <w:szCs w:val="20"/>
              </w:rPr>
            </w:pPr>
            <w:ins w:id="1181" w:author="Dietzel, Ranae N [AGRON]" w:date="2017-06-13T13:31:00Z">
              <w:r w:rsidRPr="00B901D7">
                <w:rPr>
                  <w:szCs w:val="20"/>
                </w:rPr>
                <w:t>C</w:t>
              </w:r>
            </w:ins>
          </w:p>
        </w:tc>
        <w:tc>
          <w:tcPr>
            <w:tcW w:w="720" w:type="dxa"/>
            <w:noWrap/>
            <w:vAlign w:val="bottom"/>
            <w:hideMark/>
          </w:tcPr>
          <w:p w14:paraId="00DA569B" w14:textId="77777777" w:rsidR="00513FDC" w:rsidRPr="00B901D7" w:rsidRDefault="00513FDC" w:rsidP="00A70798">
            <w:pPr>
              <w:rPr>
                <w:ins w:id="1182" w:author="Dietzel, Ranae N [AGRON]" w:date="2017-06-13T13:31:00Z"/>
                <w:szCs w:val="20"/>
              </w:rPr>
            </w:pPr>
            <w:ins w:id="1183" w:author="Dietzel, Ranae N [AGRON]" w:date="2017-06-13T13:31:00Z">
              <w:r w:rsidRPr="00B901D7">
                <w:rPr>
                  <w:szCs w:val="20"/>
                </w:rPr>
                <w:t>0.042</w:t>
              </w:r>
            </w:ins>
          </w:p>
        </w:tc>
        <w:tc>
          <w:tcPr>
            <w:tcW w:w="405" w:type="dxa"/>
            <w:noWrap/>
            <w:vAlign w:val="bottom"/>
            <w:hideMark/>
          </w:tcPr>
          <w:p w14:paraId="53393680" w14:textId="77777777" w:rsidR="00513FDC" w:rsidRPr="00B901D7" w:rsidRDefault="00513FDC" w:rsidP="00A70798">
            <w:pPr>
              <w:rPr>
                <w:ins w:id="1184" w:author="Dietzel, Ranae N [AGRON]" w:date="2017-06-13T13:31:00Z"/>
                <w:szCs w:val="20"/>
              </w:rPr>
            </w:pPr>
            <w:proofErr w:type="spellStart"/>
            <w:ins w:id="1185" w:author="Dietzel, Ranae N [AGRON]" w:date="2017-06-13T13:31:00Z">
              <w:r w:rsidRPr="00B901D7">
                <w:rPr>
                  <w:szCs w:val="20"/>
                </w:rPr>
                <w:t>bc</w:t>
              </w:r>
              <w:proofErr w:type="spellEnd"/>
            </w:ins>
          </w:p>
        </w:tc>
        <w:tc>
          <w:tcPr>
            <w:tcW w:w="675" w:type="dxa"/>
            <w:noWrap/>
            <w:vAlign w:val="bottom"/>
            <w:hideMark/>
          </w:tcPr>
          <w:p w14:paraId="54EC9D33" w14:textId="77777777" w:rsidR="00513FDC" w:rsidRPr="00B901D7" w:rsidRDefault="00513FDC" w:rsidP="00A70798">
            <w:pPr>
              <w:rPr>
                <w:ins w:id="1186" w:author="Dietzel, Ranae N [AGRON]" w:date="2017-06-13T13:31:00Z"/>
                <w:szCs w:val="20"/>
              </w:rPr>
            </w:pPr>
            <w:ins w:id="1187" w:author="Dietzel, Ranae N [AGRON]" w:date="2017-06-13T13:31:00Z">
              <w:r w:rsidRPr="00B901D7">
                <w:rPr>
                  <w:szCs w:val="20"/>
                </w:rPr>
                <w:t>B</w:t>
              </w:r>
            </w:ins>
          </w:p>
        </w:tc>
        <w:tc>
          <w:tcPr>
            <w:tcW w:w="720" w:type="dxa"/>
            <w:noWrap/>
            <w:vAlign w:val="bottom"/>
            <w:hideMark/>
          </w:tcPr>
          <w:p w14:paraId="14578486" w14:textId="77777777" w:rsidR="00513FDC" w:rsidRPr="00B901D7" w:rsidRDefault="00513FDC" w:rsidP="00A70798">
            <w:pPr>
              <w:rPr>
                <w:ins w:id="1188" w:author="Dietzel, Ranae N [AGRON]" w:date="2017-06-13T13:31:00Z"/>
                <w:szCs w:val="20"/>
              </w:rPr>
            </w:pPr>
            <w:ins w:id="1189" w:author="Dietzel, Ranae N [AGRON]" w:date="2017-06-13T13:31:00Z">
              <w:r w:rsidRPr="00B901D7">
                <w:rPr>
                  <w:szCs w:val="20"/>
                </w:rPr>
                <w:t>0.067</w:t>
              </w:r>
            </w:ins>
          </w:p>
        </w:tc>
        <w:tc>
          <w:tcPr>
            <w:tcW w:w="360" w:type="dxa"/>
            <w:noWrap/>
            <w:vAlign w:val="bottom"/>
            <w:hideMark/>
          </w:tcPr>
          <w:p w14:paraId="7C83B7BB" w14:textId="77777777" w:rsidR="00513FDC" w:rsidRPr="00B901D7" w:rsidRDefault="00513FDC" w:rsidP="00A70798">
            <w:pPr>
              <w:rPr>
                <w:ins w:id="1190" w:author="Dietzel, Ranae N [AGRON]" w:date="2017-06-13T13:31:00Z"/>
                <w:szCs w:val="20"/>
              </w:rPr>
            </w:pPr>
            <w:ins w:id="1191" w:author="Dietzel, Ranae N [AGRON]" w:date="2017-06-13T13:31:00Z">
              <w:r w:rsidRPr="00B901D7">
                <w:rPr>
                  <w:szCs w:val="20"/>
                </w:rPr>
                <w:t>c</w:t>
              </w:r>
            </w:ins>
          </w:p>
        </w:tc>
        <w:tc>
          <w:tcPr>
            <w:tcW w:w="720" w:type="dxa"/>
            <w:noWrap/>
            <w:vAlign w:val="bottom"/>
            <w:hideMark/>
          </w:tcPr>
          <w:p w14:paraId="642C83D5" w14:textId="77777777" w:rsidR="00513FDC" w:rsidRPr="00B901D7" w:rsidRDefault="00513FDC" w:rsidP="00A70798">
            <w:pPr>
              <w:rPr>
                <w:ins w:id="1192" w:author="Dietzel, Ranae N [AGRON]" w:date="2017-06-13T13:31:00Z"/>
                <w:szCs w:val="20"/>
              </w:rPr>
            </w:pPr>
            <w:ins w:id="1193" w:author="Dietzel, Ranae N [AGRON]" w:date="2017-06-13T13:31:00Z">
              <w:r w:rsidRPr="00B901D7">
                <w:rPr>
                  <w:szCs w:val="20"/>
                </w:rPr>
                <w:t>A</w:t>
              </w:r>
            </w:ins>
          </w:p>
        </w:tc>
      </w:tr>
      <w:tr w:rsidR="00513FDC" w:rsidRPr="00CE3A2F" w14:paraId="2E139DDB" w14:textId="77777777" w:rsidTr="00A70798">
        <w:trPr>
          <w:trHeight w:val="288"/>
          <w:jc w:val="center"/>
          <w:ins w:id="1194" w:author="Dietzel, Ranae N [AGRON]" w:date="2017-06-13T13:31:00Z"/>
        </w:trPr>
        <w:tc>
          <w:tcPr>
            <w:tcW w:w="960" w:type="dxa"/>
            <w:vMerge/>
            <w:tcBorders>
              <w:bottom w:val="dotted" w:sz="4" w:space="0" w:color="auto"/>
            </w:tcBorders>
            <w:vAlign w:val="center"/>
            <w:hideMark/>
          </w:tcPr>
          <w:p w14:paraId="62238C49" w14:textId="77777777" w:rsidR="00513FDC" w:rsidRPr="00B901D7" w:rsidRDefault="00513FDC" w:rsidP="00A70798">
            <w:pPr>
              <w:jc w:val="center"/>
              <w:rPr>
                <w:ins w:id="1195" w:author="Dietzel, Ranae N [AGRON]" w:date="2017-06-13T13:31:00Z"/>
                <w:szCs w:val="20"/>
              </w:rPr>
            </w:pPr>
          </w:p>
        </w:tc>
        <w:tc>
          <w:tcPr>
            <w:tcW w:w="1020" w:type="dxa"/>
            <w:noWrap/>
            <w:vAlign w:val="bottom"/>
            <w:hideMark/>
          </w:tcPr>
          <w:p w14:paraId="08C9CA7A" w14:textId="77777777" w:rsidR="00513FDC" w:rsidRPr="00B901D7" w:rsidRDefault="00513FDC" w:rsidP="00A70798">
            <w:pPr>
              <w:jc w:val="center"/>
              <w:rPr>
                <w:ins w:id="1196" w:author="Dietzel, Ranae N [AGRON]" w:date="2017-06-13T13:31:00Z"/>
                <w:szCs w:val="20"/>
              </w:rPr>
            </w:pPr>
            <w:ins w:id="1197" w:author="Dietzel, Ranae N [AGRON]" w:date="2017-06-13T13:31:00Z">
              <w:r w:rsidRPr="00B901D7">
                <w:rPr>
                  <w:szCs w:val="20"/>
                </w:rPr>
                <w:t>30-60</w:t>
              </w:r>
            </w:ins>
          </w:p>
        </w:tc>
        <w:tc>
          <w:tcPr>
            <w:tcW w:w="666" w:type="dxa"/>
            <w:noWrap/>
            <w:vAlign w:val="bottom"/>
            <w:hideMark/>
          </w:tcPr>
          <w:p w14:paraId="40696AC2" w14:textId="77777777" w:rsidR="00513FDC" w:rsidRPr="00B901D7" w:rsidRDefault="00513FDC" w:rsidP="00A70798">
            <w:pPr>
              <w:rPr>
                <w:ins w:id="1198" w:author="Dietzel, Ranae N [AGRON]" w:date="2017-06-13T13:31:00Z"/>
                <w:szCs w:val="20"/>
              </w:rPr>
            </w:pPr>
            <w:ins w:id="1199" w:author="Dietzel, Ranae N [AGRON]" w:date="2017-06-13T13:31:00Z">
              <w:r w:rsidRPr="00B901D7">
                <w:rPr>
                  <w:szCs w:val="20"/>
                </w:rPr>
                <w:t>0.020</w:t>
              </w:r>
            </w:ins>
          </w:p>
        </w:tc>
        <w:tc>
          <w:tcPr>
            <w:tcW w:w="324" w:type="dxa"/>
            <w:noWrap/>
            <w:vAlign w:val="bottom"/>
            <w:hideMark/>
          </w:tcPr>
          <w:p w14:paraId="27317669" w14:textId="77777777" w:rsidR="00513FDC" w:rsidRPr="00B901D7" w:rsidRDefault="00513FDC" w:rsidP="00A70798">
            <w:pPr>
              <w:rPr>
                <w:ins w:id="1200" w:author="Dietzel, Ranae N [AGRON]" w:date="2017-06-13T13:31:00Z"/>
                <w:szCs w:val="20"/>
              </w:rPr>
            </w:pPr>
            <w:ins w:id="1201" w:author="Dietzel, Ranae N [AGRON]" w:date="2017-06-13T13:31:00Z">
              <w:r w:rsidRPr="00B901D7">
                <w:rPr>
                  <w:szCs w:val="20"/>
                </w:rPr>
                <w:t>a</w:t>
              </w:r>
            </w:ins>
          </w:p>
        </w:tc>
        <w:tc>
          <w:tcPr>
            <w:tcW w:w="630" w:type="dxa"/>
            <w:noWrap/>
            <w:vAlign w:val="bottom"/>
            <w:hideMark/>
          </w:tcPr>
          <w:p w14:paraId="2F985D22" w14:textId="77777777" w:rsidR="00513FDC" w:rsidRPr="00B901D7" w:rsidRDefault="00513FDC" w:rsidP="00A70798">
            <w:pPr>
              <w:rPr>
                <w:ins w:id="1202" w:author="Dietzel, Ranae N [AGRON]" w:date="2017-06-13T13:31:00Z"/>
                <w:szCs w:val="20"/>
              </w:rPr>
            </w:pPr>
            <w:ins w:id="1203" w:author="Dietzel, Ranae N [AGRON]" w:date="2017-06-13T13:31:00Z">
              <w:r w:rsidRPr="00B901D7">
                <w:rPr>
                  <w:szCs w:val="20"/>
                </w:rPr>
                <w:t>C</w:t>
              </w:r>
            </w:ins>
          </w:p>
        </w:tc>
        <w:tc>
          <w:tcPr>
            <w:tcW w:w="720" w:type="dxa"/>
            <w:noWrap/>
            <w:vAlign w:val="bottom"/>
            <w:hideMark/>
          </w:tcPr>
          <w:p w14:paraId="0339A3AB" w14:textId="77777777" w:rsidR="00513FDC" w:rsidRPr="00B901D7" w:rsidRDefault="00513FDC" w:rsidP="00A70798">
            <w:pPr>
              <w:rPr>
                <w:ins w:id="1204" w:author="Dietzel, Ranae N [AGRON]" w:date="2017-06-13T13:31:00Z"/>
                <w:szCs w:val="20"/>
              </w:rPr>
            </w:pPr>
            <w:ins w:id="1205" w:author="Dietzel, Ranae N [AGRON]" w:date="2017-06-13T13:31:00Z">
              <w:r w:rsidRPr="00B901D7">
                <w:rPr>
                  <w:szCs w:val="20"/>
                </w:rPr>
                <w:t>0.047</w:t>
              </w:r>
            </w:ins>
          </w:p>
        </w:tc>
        <w:tc>
          <w:tcPr>
            <w:tcW w:w="405" w:type="dxa"/>
            <w:noWrap/>
            <w:vAlign w:val="bottom"/>
            <w:hideMark/>
          </w:tcPr>
          <w:p w14:paraId="55488114" w14:textId="77777777" w:rsidR="00513FDC" w:rsidRPr="00B901D7" w:rsidRDefault="00513FDC" w:rsidP="00A70798">
            <w:pPr>
              <w:rPr>
                <w:ins w:id="1206" w:author="Dietzel, Ranae N [AGRON]" w:date="2017-06-13T13:31:00Z"/>
                <w:szCs w:val="20"/>
              </w:rPr>
            </w:pPr>
            <w:ins w:id="1207" w:author="Dietzel, Ranae N [AGRON]" w:date="2017-06-13T13:31:00Z">
              <w:r w:rsidRPr="00B901D7">
                <w:rPr>
                  <w:szCs w:val="20"/>
                </w:rPr>
                <w:t>b</w:t>
              </w:r>
            </w:ins>
          </w:p>
        </w:tc>
        <w:tc>
          <w:tcPr>
            <w:tcW w:w="675" w:type="dxa"/>
            <w:noWrap/>
            <w:vAlign w:val="bottom"/>
            <w:hideMark/>
          </w:tcPr>
          <w:p w14:paraId="598CD1AE" w14:textId="77777777" w:rsidR="00513FDC" w:rsidRPr="00B901D7" w:rsidRDefault="00513FDC" w:rsidP="00A70798">
            <w:pPr>
              <w:rPr>
                <w:ins w:id="1208" w:author="Dietzel, Ranae N [AGRON]" w:date="2017-06-13T13:31:00Z"/>
                <w:szCs w:val="20"/>
              </w:rPr>
            </w:pPr>
            <w:ins w:id="1209" w:author="Dietzel, Ranae N [AGRON]" w:date="2017-06-13T13:31:00Z">
              <w:r w:rsidRPr="00B901D7">
                <w:rPr>
                  <w:szCs w:val="20"/>
                </w:rPr>
                <w:t>B</w:t>
              </w:r>
            </w:ins>
          </w:p>
        </w:tc>
        <w:tc>
          <w:tcPr>
            <w:tcW w:w="720" w:type="dxa"/>
            <w:noWrap/>
            <w:vAlign w:val="bottom"/>
            <w:hideMark/>
          </w:tcPr>
          <w:p w14:paraId="0A54E2E5" w14:textId="77777777" w:rsidR="00513FDC" w:rsidRPr="00B901D7" w:rsidRDefault="00513FDC" w:rsidP="00A70798">
            <w:pPr>
              <w:rPr>
                <w:ins w:id="1210" w:author="Dietzel, Ranae N [AGRON]" w:date="2017-06-13T13:31:00Z"/>
                <w:szCs w:val="20"/>
              </w:rPr>
            </w:pPr>
            <w:ins w:id="1211" w:author="Dietzel, Ranae N [AGRON]" w:date="2017-06-13T13:31:00Z">
              <w:r w:rsidRPr="00B901D7">
                <w:rPr>
                  <w:szCs w:val="20"/>
                </w:rPr>
                <w:t>0.090</w:t>
              </w:r>
            </w:ins>
          </w:p>
        </w:tc>
        <w:tc>
          <w:tcPr>
            <w:tcW w:w="360" w:type="dxa"/>
            <w:noWrap/>
            <w:vAlign w:val="bottom"/>
            <w:hideMark/>
          </w:tcPr>
          <w:p w14:paraId="75912722" w14:textId="77777777" w:rsidR="00513FDC" w:rsidRPr="00B901D7" w:rsidRDefault="00513FDC" w:rsidP="00A70798">
            <w:pPr>
              <w:rPr>
                <w:ins w:id="1212" w:author="Dietzel, Ranae N [AGRON]" w:date="2017-06-13T13:31:00Z"/>
                <w:szCs w:val="20"/>
              </w:rPr>
            </w:pPr>
            <w:ins w:id="1213" w:author="Dietzel, Ranae N [AGRON]" w:date="2017-06-13T13:31:00Z">
              <w:r w:rsidRPr="00B901D7">
                <w:rPr>
                  <w:szCs w:val="20"/>
                </w:rPr>
                <w:t>b</w:t>
              </w:r>
            </w:ins>
          </w:p>
        </w:tc>
        <w:tc>
          <w:tcPr>
            <w:tcW w:w="720" w:type="dxa"/>
            <w:noWrap/>
            <w:vAlign w:val="bottom"/>
            <w:hideMark/>
          </w:tcPr>
          <w:p w14:paraId="5C97292D" w14:textId="77777777" w:rsidR="00513FDC" w:rsidRPr="00B901D7" w:rsidRDefault="00513FDC" w:rsidP="00A70798">
            <w:pPr>
              <w:rPr>
                <w:ins w:id="1214" w:author="Dietzel, Ranae N [AGRON]" w:date="2017-06-13T13:31:00Z"/>
                <w:szCs w:val="20"/>
              </w:rPr>
            </w:pPr>
            <w:ins w:id="1215" w:author="Dietzel, Ranae N [AGRON]" w:date="2017-06-13T13:31:00Z">
              <w:r w:rsidRPr="00B901D7">
                <w:rPr>
                  <w:szCs w:val="20"/>
                </w:rPr>
                <w:t>A</w:t>
              </w:r>
            </w:ins>
          </w:p>
        </w:tc>
      </w:tr>
      <w:tr w:rsidR="00513FDC" w:rsidRPr="00CE3A2F" w14:paraId="2563D58C" w14:textId="77777777" w:rsidTr="00A70798">
        <w:trPr>
          <w:trHeight w:val="288"/>
          <w:jc w:val="center"/>
          <w:ins w:id="1216" w:author="Dietzel, Ranae N [AGRON]" w:date="2017-06-13T13:31:00Z"/>
        </w:trPr>
        <w:tc>
          <w:tcPr>
            <w:tcW w:w="960" w:type="dxa"/>
            <w:vMerge/>
            <w:tcBorders>
              <w:bottom w:val="dotted" w:sz="4" w:space="0" w:color="auto"/>
            </w:tcBorders>
            <w:vAlign w:val="center"/>
            <w:hideMark/>
          </w:tcPr>
          <w:p w14:paraId="419BB3B9" w14:textId="77777777" w:rsidR="00513FDC" w:rsidRPr="00B901D7" w:rsidRDefault="00513FDC" w:rsidP="00A70798">
            <w:pPr>
              <w:jc w:val="center"/>
              <w:rPr>
                <w:ins w:id="1217" w:author="Dietzel, Ranae N [AGRON]" w:date="2017-06-13T13:31:00Z"/>
                <w:szCs w:val="20"/>
              </w:rPr>
            </w:pPr>
          </w:p>
        </w:tc>
        <w:tc>
          <w:tcPr>
            <w:tcW w:w="1020" w:type="dxa"/>
            <w:tcBorders>
              <w:bottom w:val="dotted" w:sz="4" w:space="0" w:color="auto"/>
            </w:tcBorders>
            <w:noWrap/>
            <w:vAlign w:val="bottom"/>
            <w:hideMark/>
          </w:tcPr>
          <w:p w14:paraId="0D4A9FE5" w14:textId="77777777" w:rsidR="00513FDC" w:rsidRPr="00B901D7" w:rsidRDefault="00513FDC" w:rsidP="00A70798">
            <w:pPr>
              <w:jc w:val="center"/>
              <w:rPr>
                <w:ins w:id="1218" w:author="Dietzel, Ranae N [AGRON]" w:date="2017-06-13T13:31:00Z"/>
                <w:szCs w:val="20"/>
              </w:rPr>
            </w:pPr>
            <w:ins w:id="1219" w:author="Dietzel, Ranae N [AGRON]" w:date="2017-06-13T13:31:00Z">
              <w:r w:rsidRPr="00B901D7">
                <w:rPr>
                  <w:szCs w:val="20"/>
                </w:rPr>
                <w:t>60-100</w:t>
              </w:r>
            </w:ins>
          </w:p>
        </w:tc>
        <w:tc>
          <w:tcPr>
            <w:tcW w:w="666" w:type="dxa"/>
            <w:tcBorders>
              <w:bottom w:val="dotted" w:sz="4" w:space="0" w:color="auto"/>
            </w:tcBorders>
            <w:noWrap/>
            <w:vAlign w:val="bottom"/>
            <w:hideMark/>
          </w:tcPr>
          <w:p w14:paraId="02E4C5F3" w14:textId="77777777" w:rsidR="00513FDC" w:rsidRPr="00B901D7" w:rsidRDefault="00513FDC" w:rsidP="00A70798">
            <w:pPr>
              <w:rPr>
                <w:ins w:id="1220" w:author="Dietzel, Ranae N [AGRON]" w:date="2017-06-13T13:31:00Z"/>
                <w:szCs w:val="20"/>
              </w:rPr>
            </w:pPr>
            <w:ins w:id="1221" w:author="Dietzel, Ranae N [AGRON]" w:date="2017-06-13T13:31:00Z">
              <w:r w:rsidRPr="00B901D7">
                <w:rPr>
                  <w:szCs w:val="20"/>
                </w:rPr>
                <w:t>0.016</w:t>
              </w:r>
            </w:ins>
          </w:p>
        </w:tc>
        <w:tc>
          <w:tcPr>
            <w:tcW w:w="324" w:type="dxa"/>
            <w:tcBorders>
              <w:bottom w:val="dotted" w:sz="4" w:space="0" w:color="auto"/>
            </w:tcBorders>
            <w:noWrap/>
            <w:vAlign w:val="bottom"/>
            <w:hideMark/>
          </w:tcPr>
          <w:p w14:paraId="1D8A9FC5" w14:textId="77777777" w:rsidR="00513FDC" w:rsidRPr="00B901D7" w:rsidRDefault="00513FDC" w:rsidP="00A70798">
            <w:pPr>
              <w:rPr>
                <w:ins w:id="1222" w:author="Dietzel, Ranae N [AGRON]" w:date="2017-06-13T13:31:00Z"/>
                <w:szCs w:val="20"/>
              </w:rPr>
            </w:pPr>
            <w:ins w:id="1223" w:author="Dietzel, Ranae N [AGRON]" w:date="2017-06-13T13:31:00Z">
              <w:r w:rsidRPr="00B901D7">
                <w:rPr>
                  <w:szCs w:val="20"/>
                </w:rPr>
                <w:t>a</w:t>
              </w:r>
            </w:ins>
          </w:p>
        </w:tc>
        <w:tc>
          <w:tcPr>
            <w:tcW w:w="630" w:type="dxa"/>
            <w:tcBorders>
              <w:bottom w:val="dotted" w:sz="4" w:space="0" w:color="auto"/>
            </w:tcBorders>
            <w:noWrap/>
            <w:vAlign w:val="bottom"/>
            <w:hideMark/>
          </w:tcPr>
          <w:p w14:paraId="6A200DA6" w14:textId="77777777" w:rsidR="00513FDC" w:rsidRPr="00B901D7" w:rsidRDefault="00513FDC" w:rsidP="00A70798">
            <w:pPr>
              <w:rPr>
                <w:ins w:id="1224" w:author="Dietzel, Ranae N [AGRON]" w:date="2017-06-13T13:31:00Z"/>
                <w:szCs w:val="20"/>
              </w:rPr>
            </w:pPr>
            <w:ins w:id="1225" w:author="Dietzel, Ranae N [AGRON]" w:date="2017-06-13T13:31:00Z">
              <w:r w:rsidRPr="00B901D7">
                <w:rPr>
                  <w:szCs w:val="20"/>
                </w:rPr>
                <w:t>BC</w:t>
              </w:r>
            </w:ins>
          </w:p>
        </w:tc>
        <w:tc>
          <w:tcPr>
            <w:tcW w:w="720" w:type="dxa"/>
            <w:tcBorders>
              <w:bottom w:val="dotted" w:sz="4" w:space="0" w:color="auto"/>
            </w:tcBorders>
            <w:noWrap/>
            <w:vAlign w:val="bottom"/>
            <w:hideMark/>
          </w:tcPr>
          <w:p w14:paraId="6AB89C47" w14:textId="77777777" w:rsidR="00513FDC" w:rsidRPr="00B901D7" w:rsidRDefault="00513FDC" w:rsidP="00A70798">
            <w:pPr>
              <w:rPr>
                <w:ins w:id="1226" w:author="Dietzel, Ranae N [AGRON]" w:date="2017-06-13T13:31:00Z"/>
                <w:szCs w:val="20"/>
              </w:rPr>
            </w:pPr>
            <w:ins w:id="1227" w:author="Dietzel, Ranae N [AGRON]" w:date="2017-06-13T13:31:00Z">
              <w:r w:rsidRPr="00B901D7">
                <w:rPr>
                  <w:szCs w:val="20"/>
                </w:rPr>
                <w:t>0.030</w:t>
              </w:r>
            </w:ins>
          </w:p>
        </w:tc>
        <w:tc>
          <w:tcPr>
            <w:tcW w:w="405" w:type="dxa"/>
            <w:tcBorders>
              <w:bottom w:val="dotted" w:sz="4" w:space="0" w:color="auto"/>
            </w:tcBorders>
            <w:noWrap/>
            <w:vAlign w:val="bottom"/>
            <w:hideMark/>
          </w:tcPr>
          <w:p w14:paraId="47503D1D" w14:textId="77777777" w:rsidR="00513FDC" w:rsidRPr="00B901D7" w:rsidRDefault="00513FDC" w:rsidP="00A70798">
            <w:pPr>
              <w:rPr>
                <w:ins w:id="1228" w:author="Dietzel, Ranae N [AGRON]" w:date="2017-06-13T13:31:00Z"/>
                <w:szCs w:val="20"/>
              </w:rPr>
            </w:pPr>
            <w:ins w:id="1229" w:author="Dietzel, Ranae N [AGRON]" w:date="2017-06-13T13:31:00Z">
              <w:r w:rsidRPr="00B901D7">
                <w:rPr>
                  <w:szCs w:val="20"/>
                </w:rPr>
                <w:t>c</w:t>
              </w:r>
            </w:ins>
          </w:p>
        </w:tc>
        <w:tc>
          <w:tcPr>
            <w:tcW w:w="675" w:type="dxa"/>
            <w:tcBorders>
              <w:bottom w:val="dotted" w:sz="4" w:space="0" w:color="auto"/>
            </w:tcBorders>
            <w:noWrap/>
            <w:vAlign w:val="bottom"/>
            <w:hideMark/>
          </w:tcPr>
          <w:p w14:paraId="6C455BE5" w14:textId="77777777" w:rsidR="00513FDC" w:rsidRPr="00B901D7" w:rsidRDefault="00513FDC" w:rsidP="00A70798">
            <w:pPr>
              <w:rPr>
                <w:ins w:id="1230" w:author="Dietzel, Ranae N [AGRON]" w:date="2017-06-13T13:31:00Z"/>
                <w:szCs w:val="20"/>
              </w:rPr>
            </w:pPr>
            <w:ins w:id="1231" w:author="Dietzel, Ranae N [AGRON]" w:date="2017-06-13T13:31:00Z">
              <w:r w:rsidRPr="00B901D7">
                <w:rPr>
                  <w:szCs w:val="20"/>
                </w:rPr>
                <w:t>AB</w:t>
              </w:r>
            </w:ins>
          </w:p>
        </w:tc>
        <w:tc>
          <w:tcPr>
            <w:tcW w:w="720" w:type="dxa"/>
            <w:tcBorders>
              <w:bottom w:val="dotted" w:sz="4" w:space="0" w:color="auto"/>
            </w:tcBorders>
            <w:noWrap/>
            <w:vAlign w:val="bottom"/>
            <w:hideMark/>
          </w:tcPr>
          <w:p w14:paraId="3BE362A4" w14:textId="77777777" w:rsidR="00513FDC" w:rsidRPr="00B901D7" w:rsidRDefault="00513FDC" w:rsidP="00A70798">
            <w:pPr>
              <w:rPr>
                <w:ins w:id="1232" w:author="Dietzel, Ranae N [AGRON]" w:date="2017-06-13T13:31:00Z"/>
                <w:szCs w:val="20"/>
              </w:rPr>
            </w:pPr>
            <w:ins w:id="1233" w:author="Dietzel, Ranae N [AGRON]" w:date="2017-06-13T13:31:00Z">
              <w:r w:rsidRPr="00B901D7">
                <w:rPr>
                  <w:szCs w:val="20"/>
                </w:rPr>
                <w:t>0.037</w:t>
              </w:r>
            </w:ins>
          </w:p>
        </w:tc>
        <w:tc>
          <w:tcPr>
            <w:tcW w:w="360" w:type="dxa"/>
            <w:tcBorders>
              <w:bottom w:val="dotted" w:sz="4" w:space="0" w:color="auto"/>
            </w:tcBorders>
            <w:noWrap/>
            <w:vAlign w:val="bottom"/>
            <w:hideMark/>
          </w:tcPr>
          <w:p w14:paraId="1D4C1090" w14:textId="77777777" w:rsidR="00513FDC" w:rsidRPr="00B901D7" w:rsidRDefault="00513FDC" w:rsidP="00A70798">
            <w:pPr>
              <w:rPr>
                <w:ins w:id="1234" w:author="Dietzel, Ranae N [AGRON]" w:date="2017-06-13T13:31:00Z"/>
                <w:szCs w:val="20"/>
              </w:rPr>
            </w:pPr>
            <w:ins w:id="1235" w:author="Dietzel, Ranae N [AGRON]" w:date="2017-06-13T13:31:00Z">
              <w:r w:rsidRPr="00B901D7">
                <w:rPr>
                  <w:szCs w:val="20"/>
                </w:rPr>
                <w:t>d</w:t>
              </w:r>
            </w:ins>
          </w:p>
        </w:tc>
        <w:tc>
          <w:tcPr>
            <w:tcW w:w="720" w:type="dxa"/>
            <w:tcBorders>
              <w:bottom w:val="dotted" w:sz="4" w:space="0" w:color="auto"/>
            </w:tcBorders>
            <w:noWrap/>
            <w:vAlign w:val="bottom"/>
            <w:hideMark/>
          </w:tcPr>
          <w:p w14:paraId="0A2415C5" w14:textId="77777777" w:rsidR="00513FDC" w:rsidRPr="00B901D7" w:rsidRDefault="00513FDC" w:rsidP="00A70798">
            <w:pPr>
              <w:rPr>
                <w:ins w:id="1236" w:author="Dietzel, Ranae N [AGRON]" w:date="2017-06-13T13:31:00Z"/>
                <w:szCs w:val="20"/>
              </w:rPr>
            </w:pPr>
            <w:ins w:id="1237" w:author="Dietzel, Ranae N [AGRON]" w:date="2017-06-13T13:31:00Z">
              <w:r w:rsidRPr="00B901D7">
                <w:rPr>
                  <w:szCs w:val="20"/>
                </w:rPr>
                <w:t>A</w:t>
              </w:r>
            </w:ins>
          </w:p>
        </w:tc>
      </w:tr>
      <w:tr w:rsidR="00513FDC" w:rsidRPr="00CE3A2F" w14:paraId="219CCDDF" w14:textId="77777777" w:rsidTr="00A70798">
        <w:trPr>
          <w:trHeight w:val="288"/>
          <w:jc w:val="center"/>
          <w:ins w:id="1238" w:author="Dietzel, Ranae N [AGRON]" w:date="2017-06-13T13:31:00Z"/>
        </w:trPr>
        <w:tc>
          <w:tcPr>
            <w:tcW w:w="960" w:type="dxa"/>
            <w:vMerge w:val="restart"/>
            <w:tcBorders>
              <w:top w:val="dotted" w:sz="4" w:space="0" w:color="auto"/>
              <w:bottom w:val="dotted" w:sz="4" w:space="0" w:color="auto"/>
            </w:tcBorders>
            <w:noWrap/>
            <w:vAlign w:val="center"/>
            <w:hideMark/>
          </w:tcPr>
          <w:p w14:paraId="0204316E" w14:textId="77777777" w:rsidR="00513FDC" w:rsidRPr="00B901D7" w:rsidRDefault="00513FDC" w:rsidP="00A70798">
            <w:pPr>
              <w:jc w:val="center"/>
              <w:rPr>
                <w:ins w:id="1239" w:author="Dietzel, Ranae N [AGRON]" w:date="2017-06-13T13:31:00Z"/>
                <w:szCs w:val="20"/>
              </w:rPr>
            </w:pPr>
            <w:ins w:id="1240" w:author="Dietzel, Ranae N [AGRON]" w:date="2017-06-13T13:31:00Z">
              <w:r w:rsidRPr="00B901D7">
                <w:rPr>
                  <w:szCs w:val="20"/>
                </w:rPr>
                <w:t>2011</w:t>
              </w:r>
            </w:ins>
          </w:p>
        </w:tc>
        <w:tc>
          <w:tcPr>
            <w:tcW w:w="1020" w:type="dxa"/>
            <w:tcBorders>
              <w:top w:val="dotted" w:sz="4" w:space="0" w:color="auto"/>
            </w:tcBorders>
            <w:noWrap/>
            <w:vAlign w:val="bottom"/>
            <w:hideMark/>
          </w:tcPr>
          <w:p w14:paraId="75E90D11" w14:textId="77777777" w:rsidR="00513FDC" w:rsidRPr="00B901D7" w:rsidRDefault="00513FDC" w:rsidP="00A70798">
            <w:pPr>
              <w:jc w:val="center"/>
              <w:rPr>
                <w:ins w:id="1241" w:author="Dietzel, Ranae N [AGRON]" w:date="2017-06-13T13:31:00Z"/>
                <w:szCs w:val="20"/>
              </w:rPr>
            </w:pPr>
            <w:ins w:id="1242" w:author="Dietzel, Ranae N [AGRON]" w:date="2017-06-13T13:31:00Z">
              <w:r w:rsidRPr="00B901D7">
                <w:rPr>
                  <w:szCs w:val="20"/>
                </w:rPr>
                <w:t>0-5</w:t>
              </w:r>
            </w:ins>
          </w:p>
        </w:tc>
        <w:tc>
          <w:tcPr>
            <w:tcW w:w="666" w:type="dxa"/>
            <w:tcBorders>
              <w:top w:val="dotted" w:sz="4" w:space="0" w:color="auto"/>
            </w:tcBorders>
            <w:noWrap/>
            <w:vAlign w:val="bottom"/>
            <w:hideMark/>
          </w:tcPr>
          <w:p w14:paraId="08A749A8" w14:textId="77777777" w:rsidR="00513FDC" w:rsidRPr="00B901D7" w:rsidRDefault="00513FDC" w:rsidP="00A70798">
            <w:pPr>
              <w:rPr>
                <w:ins w:id="1243" w:author="Dietzel, Ranae N [AGRON]" w:date="2017-06-13T13:31:00Z"/>
                <w:szCs w:val="20"/>
              </w:rPr>
            </w:pPr>
            <w:ins w:id="1244" w:author="Dietzel, Ranae N [AGRON]" w:date="2017-06-13T13:31:00Z">
              <w:r w:rsidRPr="00B901D7">
                <w:rPr>
                  <w:szCs w:val="20"/>
                </w:rPr>
                <w:t>0.005</w:t>
              </w:r>
            </w:ins>
          </w:p>
        </w:tc>
        <w:tc>
          <w:tcPr>
            <w:tcW w:w="324" w:type="dxa"/>
            <w:tcBorders>
              <w:top w:val="dotted" w:sz="4" w:space="0" w:color="auto"/>
            </w:tcBorders>
            <w:noWrap/>
            <w:vAlign w:val="bottom"/>
            <w:hideMark/>
          </w:tcPr>
          <w:p w14:paraId="14C15B9F" w14:textId="77777777" w:rsidR="00513FDC" w:rsidRPr="00B901D7" w:rsidRDefault="00513FDC" w:rsidP="00A70798">
            <w:pPr>
              <w:rPr>
                <w:ins w:id="1245" w:author="Dietzel, Ranae N [AGRON]" w:date="2017-06-13T13:31:00Z"/>
                <w:szCs w:val="20"/>
              </w:rPr>
            </w:pPr>
            <w:ins w:id="1246" w:author="Dietzel, Ranae N [AGRON]" w:date="2017-06-13T13:31:00Z">
              <w:r w:rsidRPr="00B901D7">
                <w:rPr>
                  <w:szCs w:val="20"/>
                </w:rPr>
                <w:t>a</w:t>
              </w:r>
            </w:ins>
          </w:p>
        </w:tc>
        <w:tc>
          <w:tcPr>
            <w:tcW w:w="630" w:type="dxa"/>
            <w:tcBorders>
              <w:top w:val="dotted" w:sz="4" w:space="0" w:color="auto"/>
            </w:tcBorders>
            <w:noWrap/>
            <w:vAlign w:val="bottom"/>
            <w:hideMark/>
          </w:tcPr>
          <w:p w14:paraId="58E48EF8" w14:textId="77777777" w:rsidR="00513FDC" w:rsidRPr="00B901D7" w:rsidRDefault="00513FDC" w:rsidP="00A70798">
            <w:pPr>
              <w:rPr>
                <w:ins w:id="1247" w:author="Dietzel, Ranae N [AGRON]" w:date="2017-06-13T13:31:00Z"/>
                <w:szCs w:val="20"/>
              </w:rPr>
            </w:pPr>
            <w:ins w:id="1248" w:author="Dietzel, Ranae N [AGRON]" w:date="2017-06-13T13:31:00Z">
              <w:r w:rsidRPr="00B901D7">
                <w:rPr>
                  <w:szCs w:val="20"/>
                </w:rPr>
                <w:t>A</w:t>
              </w:r>
            </w:ins>
          </w:p>
        </w:tc>
        <w:tc>
          <w:tcPr>
            <w:tcW w:w="720" w:type="dxa"/>
            <w:tcBorders>
              <w:top w:val="dotted" w:sz="4" w:space="0" w:color="auto"/>
            </w:tcBorders>
            <w:noWrap/>
            <w:vAlign w:val="bottom"/>
            <w:hideMark/>
          </w:tcPr>
          <w:p w14:paraId="534DA060" w14:textId="77777777" w:rsidR="00513FDC" w:rsidRPr="00B901D7" w:rsidRDefault="00513FDC" w:rsidP="00A70798">
            <w:pPr>
              <w:rPr>
                <w:ins w:id="1249" w:author="Dietzel, Ranae N [AGRON]" w:date="2017-06-13T13:31:00Z"/>
                <w:szCs w:val="20"/>
              </w:rPr>
            </w:pPr>
            <w:ins w:id="1250" w:author="Dietzel, Ranae N [AGRON]" w:date="2017-06-13T13:31:00Z">
              <w:r w:rsidRPr="00B901D7">
                <w:rPr>
                  <w:szCs w:val="20"/>
                </w:rPr>
                <w:t>0.000</w:t>
              </w:r>
            </w:ins>
          </w:p>
        </w:tc>
        <w:tc>
          <w:tcPr>
            <w:tcW w:w="405" w:type="dxa"/>
            <w:tcBorders>
              <w:top w:val="dotted" w:sz="4" w:space="0" w:color="auto"/>
            </w:tcBorders>
            <w:noWrap/>
            <w:vAlign w:val="bottom"/>
            <w:hideMark/>
          </w:tcPr>
          <w:p w14:paraId="640E6C5F" w14:textId="77777777" w:rsidR="00513FDC" w:rsidRPr="00B901D7" w:rsidRDefault="00513FDC" w:rsidP="00A70798">
            <w:pPr>
              <w:rPr>
                <w:ins w:id="1251" w:author="Dietzel, Ranae N [AGRON]" w:date="2017-06-13T13:31:00Z"/>
                <w:szCs w:val="20"/>
              </w:rPr>
            </w:pPr>
            <w:ins w:id="1252" w:author="Dietzel, Ranae N [AGRON]" w:date="2017-06-13T13:31:00Z">
              <w:r w:rsidRPr="00B901D7">
                <w:rPr>
                  <w:szCs w:val="20"/>
                </w:rPr>
                <w:t>c</w:t>
              </w:r>
            </w:ins>
          </w:p>
        </w:tc>
        <w:tc>
          <w:tcPr>
            <w:tcW w:w="675" w:type="dxa"/>
            <w:tcBorders>
              <w:top w:val="dotted" w:sz="4" w:space="0" w:color="auto"/>
            </w:tcBorders>
            <w:noWrap/>
            <w:vAlign w:val="bottom"/>
            <w:hideMark/>
          </w:tcPr>
          <w:p w14:paraId="18606F20" w14:textId="77777777" w:rsidR="00513FDC" w:rsidRPr="00B901D7" w:rsidRDefault="00513FDC" w:rsidP="00A70798">
            <w:pPr>
              <w:rPr>
                <w:ins w:id="1253" w:author="Dietzel, Ranae N [AGRON]" w:date="2017-06-13T13:31:00Z"/>
                <w:szCs w:val="20"/>
              </w:rPr>
            </w:pPr>
            <w:ins w:id="1254" w:author="Dietzel, Ranae N [AGRON]" w:date="2017-06-13T13:31:00Z">
              <w:r w:rsidRPr="00B901D7">
                <w:rPr>
                  <w:szCs w:val="20"/>
                </w:rPr>
                <w:t>AB</w:t>
              </w:r>
            </w:ins>
          </w:p>
        </w:tc>
        <w:tc>
          <w:tcPr>
            <w:tcW w:w="720" w:type="dxa"/>
            <w:tcBorders>
              <w:top w:val="dotted" w:sz="4" w:space="0" w:color="auto"/>
            </w:tcBorders>
            <w:noWrap/>
            <w:vAlign w:val="bottom"/>
            <w:hideMark/>
          </w:tcPr>
          <w:p w14:paraId="4693E6B5" w14:textId="77777777" w:rsidR="00513FDC" w:rsidRPr="00B901D7" w:rsidRDefault="00513FDC" w:rsidP="00A70798">
            <w:pPr>
              <w:rPr>
                <w:ins w:id="1255" w:author="Dietzel, Ranae N [AGRON]" w:date="2017-06-13T13:31:00Z"/>
                <w:szCs w:val="20"/>
              </w:rPr>
            </w:pPr>
            <w:ins w:id="1256" w:author="Dietzel, Ranae N [AGRON]" w:date="2017-06-13T13:31:00Z">
              <w:r w:rsidRPr="00B901D7">
                <w:rPr>
                  <w:szCs w:val="20"/>
                </w:rPr>
                <w:t>0.000</w:t>
              </w:r>
            </w:ins>
          </w:p>
        </w:tc>
        <w:tc>
          <w:tcPr>
            <w:tcW w:w="360" w:type="dxa"/>
            <w:tcBorders>
              <w:top w:val="dotted" w:sz="4" w:space="0" w:color="auto"/>
            </w:tcBorders>
            <w:noWrap/>
            <w:vAlign w:val="bottom"/>
            <w:hideMark/>
          </w:tcPr>
          <w:p w14:paraId="33067D8E" w14:textId="77777777" w:rsidR="00513FDC" w:rsidRPr="00B901D7" w:rsidRDefault="00513FDC" w:rsidP="00A70798">
            <w:pPr>
              <w:rPr>
                <w:ins w:id="1257" w:author="Dietzel, Ranae N [AGRON]" w:date="2017-06-13T13:31:00Z"/>
                <w:szCs w:val="20"/>
              </w:rPr>
            </w:pPr>
            <w:ins w:id="1258" w:author="Dietzel, Ranae N [AGRON]" w:date="2017-06-13T13:31:00Z">
              <w:r w:rsidRPr="00B901D7">
                <w:rPr>
                  <w:szCs w:val="20"/>
                </w:rPr>
                <w:t>e</w:t>
              </w:r>
            </w:ins>
          </w:p>
        </w:tc>
        <w:tc>
          <w:tcPr>
            <w:tcW w:w="720" w:type="dxa"/>
            <w:tcBorders>
              <w:top w:val="dotted" w:sz="4" w:space="0" w:color="auto"/>
            </w:tcBorders>
            <w:noWrap/>
            <w:vAlign w:val="bottom"/>
            <w:hideMark/>
          </w:tcPr>
          <w:p w14:paraId="1B0B7539" w14:textId="77777777" w:rsidR="00513FDC" w:rsidRPr="00B901D7" w:rsidRDefault="00513FDC" w:rsidP="00A70798">
            <w:pPr>
              <w:rPr>
                <w:ins w:id="1259" w:author="Dietzel, Ranae N [AGRON]" w:date="2017-06-13T13:31:00Z"/>
                <w:szCs w:val="20"/>
              </w:rPr>
            </w:pPr>
            <w:ins w:id="1260" w:author="Dietzel, Ranae N [AGRON]" w:date="2017-06-13T13:31:00Z">
              <w:r w:rsidRPr="00B901D7">
                <w:rPr>
                  <w:szCs w:val="20"/>
                </w:rPr>
                <w:t>A</w:t>
              </w:r>
            </w:ins>
          </w:p>
        </w:tc>
      </w:tr>
      <w:tr w:rsidR="00513FDC" w:rsidRPr="00CE3A2F" w14:paraId="7297258D" w14:textId="77777777" w:rsidTr="00A70798">
        <w:trPr>
          <w:trHeight w:val="288"/>
          <w:jc w:val="center"/>
          <w:ins w:id="1261" w:author="Dietzel, Ranae N [AGRON]" w:date="2017-06-13T13:31:00Z"/>
        </w:trPr>
        <w:tc>
          <w:tcPr>
            <w:tcW w:w="960" w:type="dxa"/>
            <w:vMerge/>
            <w:tcBorders>
              <w:bottom w:val="dotted" w:sz="4" w:space="0" w:color="auto"/>
            </w:tcBorders>
            <w:vAlign w:val="center"/>
            <w:hideMark/>
          </w:tcPr>
          <w:p w14:paraId="1792A667" w14:textId="77777777" w:rsidR="00513FDC" w:rsidRPr="00B901D7" w:rsidRDefault="00513FDC" w:rsidP="00A70798">
            <w:pPr>
              <w:jc w:val="center"/>
              <w:rPr>
                <w:ins w:id="1262" w:author="Dietzel, Ranae N [AGRON]" w:date="2017-06-13T13:31:00Z"/>
                <w:szCs w:val="20"/>
              </w:rPr>
            </w:pPr>
          </w:p>
        </w:tc>
        <w:tc>
          <w:tcPr>
            <w:tcW w:w="1020" w:type="dxa"/>
            <w:noWrap/>
            <w:vAlign w:val="bottom"/>
            <w:hideMark/>
          </w:tcPr>
          <w:p w14:paraId="70066E58" w14:textId="77777777" w:rsidR="00513FDC" w:rsidRPr="00B901D7" w:rsidRDefault="00513FDC" w:rsidP="00A70798">
            <w:pPr>
              <w:jc w:val="center"/>
              <w:rPr>
                <w:ins w:id="1263" w:author="Dietzel, Ranae N [AGRON]" w:date="2017-06-13T13:31:00Z"/>
                <w:szCs w:val="20"/>
              </w:rPr>
            </w:pPr>
            <w:ins w:id="1264" w:author="Dietzel, Ranae N [AGRON]" w:date="2017-06-13T13:31:00Z">
              <w:r w:rsidRPr="00B901D7">
                <w:rPr>
                  <w:szCs w:val="20"/>
                </w:rPr>
                <w:t>5-15</w:t>
              </w:r>
            </w:ins>
          </w:p>
        </w:tc>
        <w:tc>
          <w:tcPr>
            <w:tcW w:w="666" w:type="dxa"/>
            <w:noWrap/>
            <w:vAlign w:val="bottom"/>
            <w:hideMark/>
          </w:tcPr>
          <w:p w14:paraId="41C41743" w14:textId="77777777" w:rsidR="00513FDC" w:rsidRPr="00B901D7" w:rsidRDefault="00513FDC" w:rsidP="00A70798">
            <w:pPr>
              <w:rPr>
                <w:ins w:id="1265" w:author="Dietzel, Ranae N [AGRON]" w:date="2017-06-13T13:31:00Z"/>
                <w:szCs w:val="20"/>
              </w:rPr>
            </w:pPr>
            <w:ins w:id="1266" w:author="Dietzel, Ranae N [AGRON]" w:date="2017-06-13T13:31:00Z">
              <w:r w:rsidRPr="00B901D7">
                <w:rPr>
                  <w:szCs w:val="20"/>
                </w:rPr>
                <w:t>0.022</w:t>
              </w:r>
            </w:ins>
          </w:p>
        </w:tc>
        <w:tc>
          <w:tcPr>
            <w:tcW w:w="324" w:type="dxa"/>
            <w:noWrap/>
            <w:vAlign w:val="bottom"/>
            <w:hideMark/>
          </w:tcPr>
          <w:p w14:paraId="1ABD3165" w14:textId="77777777" w:rsidR="00513FDC" w:rsidRPr="00B901D7" w:rsidRDefault="00513FDC" w:rsidP="00A70798">
            <w:pPr>
              <w:rPr>
                <w:ins w:id="1267" w:author="Dietzel, Ranae N [AGRON]" w:date="2017-06-13T13:31:00Z"/>
                <w:szCs w:val="20"/>
              </w:rPr>
            </w:pPr>
            <w:ins w:id="1268" w:author="Dietzel, Ranae N [AGRON]" w:date="2017-06-13T13:31:00Z">
              <w:r w:rsidRPr="00B901D7">
                <w:rPr>
                  <w:szCs w:val="20"/>
                </w:rPr>
                <w:t>a</w:t>
              </w:r>
            </w:ins>
          </w:p>
        </w:tc>
        <w:tc>
          <w:tcPr>
            <w:tcW w:w="630" w:type="dxa"/>
            <w:noWrap/>
            <w:vAlign w:val="bottom"/>
            <w:hideMark/>
          </w:tcPr>
          <w:p w14:paraId="671CB12D" w14:textId="77777777" w:rsidR="00513FDC" w:rsidRPr="00B901D7" w:rsidRDefault="00513FDC" w:rsidP="00A70798">
            <w:pPr>
              <w:rPr>
                <w:ins w:id="1269" w:author="Dietzel, Ranae N [AGRON]" w:date="2017-06-13T13:31:00Z"/>
                <w:szCs w:val="20"/>
              </w:rPr>
            </w:pPr>
            <w:ins w:id="1270" w:author="Dietzel, Ranae N [AGRON]" w:date="2017-06-13T13:31:00Z">
              <w:r w:rsidRPr="00B901D7">
                <w:rPr>
                  <w:szCs w:val="20"/>
                </w:rPr>
                <w:t>D</w:t>
              </w:r>
            </w:ins>
          </w:p>
        </w:tc>
        <w:tc>
          <w:tcPr>
            <w:tcW w:w="720" w:type="dxa"/>
            <w:noWrap/>
            <w:vAlign w:val="bottom"/>
            <w:hideMark/>
          </w:tcPr>
          <w:p w14:paraId="52C6021C" w14:textId="77777777" w:rsidR="00513FDC" w:rsidRPr="00B901D7" w:rsidRDefault="00513FDC" w:rsidP="00A70798">
            <w:pPr>
              <w:rPr>
                <w:ins w:id="1271" w:author="Dietzel, Ranae N [AGRON]" w:date="2017-06-13T13:31:00Z"/>
                <w:szCs w:val="20"/>
              </w:rPr>
            </w:pPr>
            <w:ins w:id="1272" w:author="Dietzel, Ranae N [AGRON]" w:date="2017-06-13T13:31:00Z">
              <w:r w:rsidRPr="00B901D7">
                <w:rPr>
                  <w:szCs w:val="20"/>
                </w:rPr>
                <w:t>0.093</w:t>
              </w:r>
            </w:ins>
          </w:p>
        </w:tc>
        <w:tc>
          <w:tcPr>
            <w:tcW w:w="405" w:type="dxa"/>
            <w:noWrap/>
            <w:vAlign w:val="bottom"/>
            <w:hideMark/>
          </w:tcPr>
          <w:p w14:paraId="114BC231" w14:textId="77777777" w:rsidR="00513FDC" w:rsidRPr="00B901D7" w:rsidRDefault="00513FDC" w:rsidP="00A70798">
            <w:pPr>
              <w:rPr>
                <w:ins w:id="1273" w:author="Dietzel, Ranae N [AGRON]" w:date="2017-06-13T13:31:00Z"/>
                <w:szCs w:val="20"/>
              </w:rPr>
            </w:pPr>
            <w:ins w:id="1274" w:author="Dietzel, Ranae N [AGRON]" w:date="2017-06-13T13:31:00Z">
              <w:r w:rsidRPr="00B901D7">
                <w:rPr>
                  <w:szCs w:val="20"/>
                </w:rPr>
                <w:t>a</w:t>
              </w:r>
            </w:ins>
          </w:p>
        </w:tc>
        <w:tc>
          <w:tcPr>
            <w:tcW w:w="675" w:type="dxa"/>
            <w:noWrap/>
            <w:vAlign w:val="bottom"/>
            <w:hideMark/>
          </w:tcPr>
          <w:p w14:paraId="2265995C" w14:textId="77777777" w:rsidR="00513FDC" w:rsidRPr="00B901D7" w:rsidRDefault="00513FDC" w:rsidP="00A70798">
            <w:pPr>
              <w:rPr>
                <w:ins w:id="1275" w:author="Dietzel, Ranae N [AGRON]" w:date="2017-06-13T13:31:00Z"/>
                <w:szCs w:val="20"/>
              </w:rPr>
            </w:pPr>
            <w:ins w:id="1276" w:author="Dietzel, Ranae N [AGRON]" w:date="2017-06-13T13:31:00Z">
              <w:r w:rsidRPr="00B901D7">
                <w:rPr>
                  <w:szCs w:val="20"/>
                </w:rPr>
                <w:t>B</w:t>
              </w:r>
            </w:ins>
          </w:p>
        </w:tc>
        <w:tc>
          <w:tcPr>
            <w:tcW w:w="720" w:type="dxa"/>
            <w:noWrap/>
            <w:vAlign w:val="bottom"/>
            <w:hideMark/>
          </w:tcPr>
          <w:p w14:paraId="2EB923CF" w14:textId="77777777" w:rsidR="00513FDC" w:rsidRPr="00B901D7" w:rsidRDefault="00513FDC" w:rsidP="00A70798">
            <w:pPr>
              <w:rPr>
                <w:ins w:id="1277" w:author="Dietzel, Ranae N [AGRON]" w:date="2017-06-13T13:31:00Z"/>
                <w:szCs w:val="20"/>
              </w:rPr>
            </w:pPr>
            <w:ins w:id="1278" w:author="Dietzel, Ranae N [AGRON]" w:date="2017-06-13T13:31:00Z">
              <w:r w:rsidRPr="00B901D7">
                <w:rPr>
                  <w:szCs w:val="20"/>
                </w:rPr>
                <w:t>0.131</w:t>
              </w:r>
            </w:ins>
          </w:p>
        </w:tc>
        <w:tc>
          <w:tcPr>
            <w:tcW w:w="360" w:type="dxa"/>
            <w:noWrap/>
            <w:vAlign w:val="bottom"/>
            <w:hideMark/>
          </w:tcPr>
          <w:p w14:paraId="0F9F7752" w14:textId="77777777" w:rsidR="00513FDC" w:rsidRPr="00B901D7" w:rsidRDefault="00513FDC" w:rsidP="00A70798">
            <w:pPr>
              <w:rPr>
                <w:ins w:id="1279" w:author="Dietzel, Ranae N [AGRON]" w:date="2017-06-13T13:31:00Z"/>
                <w:szCs w:val="20"/>
              </w:rPr>
            </w:pPr>
            <w:ins w:id="1280" w:author="Dietzel, Ranae N [AGRON]" w:date="2017-06-13T13:31:00Z">
              <w:r w:rsidRPr="00B901D7">
                <w:rPr>
                  <w:szCs w:val="20"/>
                </w:rPr>
                <w:t>a</w:t>
              </w:r>
            </w:ins>
          </w:p>
        </w:tc>
        <w:tc>
          <w:tcPr>
            <w:tcW w:w="720" w:type="dxa"/>
            <w:noWrap/>
            <w:vAlign w:val="bottom"/>
            <w:hideMark/>
          </w:tcPr>
          <w:p w14:paraId="73B14453" w14:textId="77777777" w:rsidR="00513FDC" w:rsidRPr="00B901D7" w:rsidRDefault="00513FDC" w:rsidP="00A70798">
            <w:pPr>
              <w:rPr>
                <w:ins w:id="1281" w:author="Dietzel, Ranae N [AGRON]" w:date="2017-06-13T13:31:00Z"/>
                <w:szCs w:val="20"/>
              </w:rPr>
            </w:pPr>
            <w:ins w:id="1282" w:author="Dietzel, Ranae N [AGRON]" w:date="2017-06-13T13:31:00Z">
              <w:r w:rsidRPr="00B901D7">
                <w:rPr>
                  <w:szCs w:val="20"/>
                </w:rPr>
                <w:t>A</w:t>
              </w:r>
            </w:ins>
          </w:p>
        </w:tc>
      </w:tr>
      <w:tr w:rsidR="00513FDC" w:rsidRPr="00CE3A2F" w14:paraId="31E80F9E" w14:textId="77777777" w:rsidTr="00A70798">
        <w:trPr>
          <w:trHeight w:val="288"/>
          <w:jc w:val="center"/>
          <w:ins w:id="1283" w:author="Dietzel, Ranae N [AGRON]" w:date="2017-06-13T13:31:00Z"/>
        </w:trPr>
        <w:tc>
          <w:tcPr>
            <w:tcW w:w="960" w:type="dxa"/>
            <w:vMerge/>
            <w:tcBorders>
              <w:bottom w:val="dotted" w:sz="4" w:space="0" w:color="auto"/>
            </w:tcBorders>
            <w:vAlign w:val="center"/>
            <w:hideMark/>
          </w:tcPr>
          <w:p w14:paraId="2B8886BD" w14:textId="77777777" w:rsidR="00513FDC" w:rsidRPr="00B901D7" w:rsidRDefault="00513FDC" w:rsidP="00A70798">
            <w:pPr>
              <w:jc w:val="center"/>
              <w:rPr>
                <w:ins w:id="1284" w:author="Dietzel, Ranae N [AGRON]" w:date="2017-06-13T13:31:00Z"/>
                <w:szCs w:val="20"/>
              </w:rPr>
            </w:pPr>
          </w:p>
        </w:tc>
        <w:tc>
          <w:tcPr>
            <w:tcW w:w="1020" w:type="dxa"/>
            <w:noWrap/>
            <w:vAlign w:val="bottom"/>
            <w:hideMark/>
          </w:tcPr>
          <w:p w14:paraId="2FA5C585" w14:textId="77777777" w:rsidR="00513FDC" w:rsidRPr="00B901D7" w:rsidRDefault="00513FDC" w:rsidP="00A70798">
            <w:pPr>
              <w:jc w:val="center"/>
              <w:rPr>
                <w:ins w:id="1285" w:author="Dietzel, Ranae N [AGRON]" w:date="2017-06-13T13:31:00Z"/>
                <w:szCs w:val="20"/>
              </w:rPr>
            </w:pPr>
            <w:ins w:id="1286" w:author="Dietzel, Ranae N [AGRON]" w:date="2017-06-13T13:31:00Z">
              <w:r w:rsidRPr="00B901D7">
                <w:rPr>
                  <w:szCs w:val="20"/>
                </w:rPr>
                <w:t>15-30</w:t>
              </w:r>
            </w:ins>
          </w:p>
        </w:tc>
        <w:tc>
          <w:tcPr>
            <w:tcW w:w="666" w:type="dxa"/>
            <w:noWrap/>
            <w:vAlign w:val="bottom"/>
            <w:hideMark/>
          </w:tcPr>
          <w:p w14:paraId="05975663" w14:textId="77777777" w:rsidR="00513FDC" w:rsidRPr="00B901D7" w:rsidRDefault="00513FDC" w:rsidP="00A70798">
            <w:pPr>
              <w:rPr>
                <w:ins w:id="1287" w:author="Dietzel, Ranae N [AGRON]" w:date="2017-06-13T13:31:00Z"/>
                <w:szCs w:val="20"/>
              </w:rPr>
            </w:pPr>
            <w:ins w:id="1288" w:author="Dietzel, Ranae N [AGRON]" w:date="2017-06-13T13:31:00Z">
              <w:r w:rsidRPr="00B901D7">
                <w:rPr>
                  <w:szCs w:val="20"/>
                </w:rPr>
                <w:t>0.018</w:t>
              </w:r>
            </w:ins>
          </w:p>
        </w:tc>
        <w:tc>
          <w:tcPr>
            <w:tcW w:w="324" w:type="dxa"/>
            <w:noWrap/>
            <w:vAlign w:val="bottom"/>
            <w:hideMark/>
          </w:tcPr>
          <w:p w14:paraId="19D9C9FE" w14:textId="77777777" w:rsidR="00513FDC" w:rsidRPr="00B901D7" w:rsidRDefault="00513FDC" w:rsidP="00A70798">
            <w:pPr>
              <w:rPr>
                <w:ins w:id="1289" w:author="Dietzel, Ranae N [AGRON]" w:date="2017-06-13T13:31:00Z"/>
                <w:szCs w:val="20"/>
              </w:rPr>
            </w:pPr>
            <w:ins w:id="1290" w:author="Dietzel, Ranae N [AGRON]" w:date="2017-06-13T13:31:00Z">
              <w:r w:rsidRPr="00B901D7">
                <w:rPr>
                  <w:szCs w:val="20"/>
                </w:rPr>
                <w:t>a</w:t>
              </w:r>
            </w:ins>
          </w:p>
        </w:tc>
        <w:tc>
          <w:tcPr>
            <w:tcW w:w="630" w:type="dxa"/>
            <w:noWrap/>
            <w:vAlign w:val="bottom"/>
            <w:hideMark/>
          </w:tcPr>
          <w:p w14:paraId="5326C753" w14:textId="77777777" w:rsidR="00513FDC" w:rsidRPr="00B901D7" w:rsidRDefault="00513FDC" w:rsidP="00A70798">
            <w:pPr>
              <w:rPr>
                <w:ins w:id="1291" w:author="Dietzel, Ranae N [AGRON]" w:date="2017-06-13T13:31:00Z"/>
                <w:szCs w:val="20"/>
              </w:rPr>
            </w:pPr>
            <w:ins w:id="1292" w:author="Dietzel, Ranae N [AGRON]" w:date="2017-06-13T13:31:00Z">
              <w:r w:rsidRPr="00B901D7">
                <w:rPr>
                  <w:szCs w:val="20"/>
                </w:rPr>
                <w:t>C</w:t>
              </w:r>
            </w:ins>
          </w:p>
        </w:tc>
        <w:tc>
          <w:tcPr>
            <w:tcW w:w="720" w:type="dxa"/>
            <w:noWrap/>
            <w:vAlign w:val="bottom"/>
            <w:hideMark/>
          </w:tcPr>
          <w:p w14:paraId="11B9A1E2" w14:textId="77777777" w:rsidR="00513FDC" w:rsidRPr="00B901D7" w:rsidRDefault="00513FDC" w:rsidP="00A70798">
            <w:pPr>
              <w:rPr>
                <w:ins w:id="1293" w:author="Dietzel, Ranae N [AGRON]" w:date="2017-06-13T13:31:00Z"/>
                <w:szCs w:val="20"/>
              </w:rPr>
            </w:pPr>
            <w:ins w:id="1294" w:author="Dietzel, Ranae N [AGRON]" w:date="2017-06-13T13:31:00Z">
              <w:r w:rsidRPr="00B901D7">
                <w:rPr>
                  <w:szCs w:val="20"/>
                </w:rPr>
                <w:t>0.058</w:t>
              </w:r>
            </w:ins>
          </w:p>
        </w:tc>
        <w:tc>
          <w:tcPr>
            <w:tcW w:w="405" w:type="dxa"/>
            <w:noWrap/>
            <w:vAlign w:val="bottom"/>
            <w:hideMark/>
          </w:tcPr>
          <w:p w14:paraId="19840FB4" w14:textId="77777777" w:rsidR="00513FDC" w:rsidRPr="00B901D7" w:rsidRDefault="00513FDC" w:rsidP="00A70798">
            <w:pPr>
              <w:rPr>
                <w:ins w:id="1295" w:author="Dietzel, Ranae N [AGRON]" w:date="2017-06-13T13:31:00Z"/>
                <w:szCs w:val="20"/>
              </w:rPr>
            </w:pPr>
            <w:ins w:id="1296" w:author="Dietzel, Ranae N [AGRON]" w:date="2017-06-13T13:31:00Z">
              <w:r w:rsidRPr="00B901D7">
                <w:rPr>
                  <w:szCs w:val="20"/>
                </w:rPr>
                <w:t>b</w:t>
              </w:r>
            </w:ins>
          </w:p>
        </w:tc>
        <w:tc>
          <w:tcPr>
            <w:tcW w:w="675" w:type="dxa"/>
            <w:noWrap/>
            <w:vAlign w:val="bottom"/>
            <w:hideMark/>
          </w:tcPr>
          <w:p w14:paraId="7A5B337F" w14:textId="77777777" w:rsidR="00513FDC" w:rsidRPr="00B901D7" w:rsidRDefault="00513FDC" w:rsidP="00A70798">
            <w:pPr>
              <w:rPr>
                <w:ins w:id="1297" w:author="Dietzel, Ranae N [AGRON]" w:date="2017-06-13T13:31:00Z"/>
                <w:szCs w:val="20"/>
              </w:rPr>
            </w:pPr>
            <w:ins w:id="1298" w:author="Dietzel, Ranae N [AGRON]" w:date="2017-06-13T13:31:00Z">
              <w:r w:rsidRPr="00B901D7">
                <w:rPr>
                  <w:szCs w:val="20"/>
                </w:rPr>
                <w:t>B</w:t>
              </w:r>
            </w:ins>
          </w:p>
        </w:tc>
        <w:tc>
          <w:tcPr>
            <w:tcW w:w="720" w:type="dxa"/>
            <w:noWrap/>
            <w:vAlign w:val="bottom"/>
            <w:hideMark/>
          </w:tcPr>
          <w:p w14:paraId="17D37771" w14:textId="77777777" w:rsidR="00513FDC" w:rsidRPr="00B901D7" w:rsidRDefault="00513FDC" w:rsidP="00A70798">
            <w:pPr>
              <w:rPr>
                <w:ins w:id="1299" w:author="Dietzel, Ranae N [AGRON]" w:date="2017-06-13T13:31:00Z"/>
                <w:szCs w:val="20"/>
              </w:rPr>
            </w:pPr>
            <w:ins w:id="1300" w:author="Dietzel, Ranae N [AGRON]" w:date="2017-06-13T13:31:00Z">
              <w:r w:rsidRPr="00B901D7">
                <w:rPr>
                  <w:szCs w:val="20"/>
                </w:rPr>
                <w:t>0.082</w:t>
              </w:r>
            </w:ins>
          </w:p>
        </w:tc>
        <w:tc>
          <w:tcPr>
            <w:tcW w:w="360" w:type="dxa"/>
            <w:noWrap/>
            <w:vAlign w:val="bottom"/>
            <w:hideMark/>
          </w:tcPr>
          <w:p w14:paraId="2699D789" w14:textId="77777777" w:rsidR="00513FDC" w:rsidRPr="00B901D7" w:rsidRDefault="00513FDC" w:rsidP="00A70798">
            <w:pPr>
              <w:rPr>
                <w:ins w:id="1301" w:author="Dietzel, Ranae N [AGRON]" w:date="2017-06-13T13:31:00Z"/>
                <w:szCs w:val="20"/>
              </w:rPr>
            </w:pPr>
            <w:ins w:id="1302" w:author="Dietzel, Ranae N [AGRON]" w:date="2017-06-13T13:31:00Z">
              <w:r w:rsidRPr="00B901D7">
                <w:rPr>
                  <w:szCs w:val="20"/>
                </w:rPr>
                <w:t>b</w:t>
              </w:r>
            </w:ins>
          </w:p>
        </w:tc>
        <w:tc>
          <w:tcPr>
            <w:tcW w:w="720" w:type="dxa"/>
            <w:noWrap/>
            <w:vAlign w:val="bottom"/>
            <w:hideMark/>
          </w:tcPr>
          <w:p w14:paraId="76EE600F" w14:textId="77777777" w:rsidR="00513FDC" w:rsidRPr="00B901D7" w:rsidRDefault="00513FDC" w:rsidP="00A70798">
            <w:pPr>
              <w:rPr>
                <w:ins w:id="1303" w:author="Dietzel, Ranae N [AGRON]" w:date="2017-06-13T13:31:00Z"/>
                <w:szCs w:val="20"/>
              </w:rPr>
            </w:pPr>
            <w:ins w:id="1304" w:author="Dietzel, Ranae N [AGRON]" w:date="2017-06-13T13:31:00Z">
              <w:r w:rsidRPr="00B901D7">
                <w:rPr>
                  <w:szCs w:val="20"/>
                </w:rPr>
                <w:t>A</w:t>
              </w:r>
            </w:ins>
          </w:p>
        </w:tc>
      </w:tr>
      <w:tr w:rsidR="00513FDC" w:rsidRPr="00CE3A2F" w14:paraId="5254DDD7" w14:textId="77777777" w:rsidTr="00A70798">
        <w:trPr>
          <w:trHeight w:val="288"/>
          <w:jc w:val="center"/>
          <w:ins w:id="1305" w:author="Dietzel, Ranae N [AGRON]" w:date="2017-06-13T13:31:00Z"/>
        </w:trPr>
        <w:tc>
          <w:tcPr>
            <w:tcW w:w="960" w:type="dxa"/>
            <w:vMerge/>
            <w:tcBorders>
              <w:bottom w:val="dotted" w:sz="4" w:space="0" w:color="auto"/>
            </w:tcBorders>
            <w:vAlign w:val="center"/>
            <w:hideMark/>
          </w:tcPr>
          <w:p w14:paraId="2EABF718" w14:textId="77777777" w:rsidR="00513FDC" w:rsidRPr="00B901D7" w:rsidRDefault="00513FDC" w:rsidP="00A70798">
            <w:pPr>
              <w:jc w:val="center"/>
              <w:rPr>
                <w:ins w:id="1306" w:author="Dietzel, Ranae N [AGRON]" w:date="2017-06-13T13:31:00Z"/>
                <w:szCs w:val="20"/>
              </w:rPr>
            </w:pPr>
          </w:p>
        </w:tc>
        <w:tc>
          <w:tcPr>
            <w:tcW w:w="1020" w:type="dxa"/>
            <w:noWrap/>
            <w:vAlign w:val="bottom"/>
            <w:hideMark/>
          </w:tcPr>
          <w:p w14:paraId="16330D44" w14:textId="77777777" w:rsidR="00513FDC" w:rsidRPr="00B901D7" w:rsidRDefault="00513FDC" w:rsidP="00A70798">
            <w:pPr>
              <w:jc w:val="center"/>
              <w:rPr>
                <w:ins w:id="1307" w:author="Dietzel, Ranae N [AGRON]" w:date="2017-06-13T13:31:00Z"/>
                <w:szCs w:val="20"/>
              </w:rPr>
            </w:pPr>
            <w:ins w:id="1308" w:author="Dietzel, Ranae N [AGRON]" w:date="2017-06-13T13:31:00Z">
              <w:r w:rsidRPr="00B901D7">
                <w:rPr>
                  <w:szCs w:val="20"/>
                </w:rPr>
                <w:t>30-60</w:t>
              </w:r>
            </w:ins>
          </w:p>
        </w:tc>
        <w:tc>
          <w:tcPr>
            <w:tcW w:w="666" w:type="dxa"/>
            <w:noWrap/>
            <w:vAlign w:val="bottom"/>
            <w:hideMark/>
          </w:tcPr>
          <w:p w14:paraId="3F90B05C" w14:textId="77777777" w:rsidR="00513FDC" w:rsidRPr="00B901D7" w:rsidRDefault="00513FDC" w:rsidP="00A70798">
            <w:pPr>
              <w:rPr>
                <w:ins w:id="1309" w:author="Dietzel, Ranae N [AGRON]" w:date="2017-06-13T13:31:00Z"/>
                <w:szCs w:val="20"/>
              </w:rPr>
            </w:pPr>
            <w:ins w:id="1310" w:author="Dietzel, Ranae N [AGRON]" w:date="2017-06-13T13:31:00Z">
              <w:r w:rsidRPr="00B901D7">
                <w:rPr>
                  <w:szCs w:val="20"/>
                </w:rPr>
                <w:t>0.027</w:t>
              </w:r>
            </w:ins>
          </w:p>
        </w:tc>
        <w:tc>
          <w:tcPr>
            <w:tcW w:w="324" w:type="dxa"/>
            <w:noWrap/>
            <w:vAlign w:val="bottom"/>
            <w:hideMark/>
          </w:tcPr>
          <w:p w14:paraId="2CCA9E47" w14:textId="77777777" w:rsidR="00513FDC" w:rsidRPr="00B901D7" w:rsidRDefault="00513FDC" w:rsidP="00A70798">
            <w:pPr>
              <w:rPr>
                <w:ins w:id="1311" w:author="Dietzel, Ranae N [AGRON]" w:date="2017-06-13T13:31:00Z"/>
                <w:szCs w:val="20"/>
              </w:rPr>
            </w:pPr>
            <w:ins w:id="1312" w:author="Dietzel, Ranae N [AGRON]" w:date="2017-06-13T13:31:00Z">
              <w:r w:rsidRPr="00B901D7">
                <w:rPr>
                  <w:szCs w:val="20"/>
                </w:rPr>
                <w:t>a</w:t>
              </w:r>
            </w:ins>
          </w:p>
        </w:tc>
        <w:tc>
          <w:tcPr>
            <w:tcW w:w="630" w:type="dxa"/>
            <w:noWrap/>
            <w:vAlign w:val="bottom"/>
            <w:hideMark/>
          </w:tcPr>
          <w:p w14:paraId="7426CFFF" w14:textId="77777777" w:rsidR="00513FDC" w:rsidRPr="00B901D7" w:rsidRDefault="00513FDC" w:rsidP="00A70798">
            <w:pPr>
              <w:rPr>
                <w:ins w:id="1313" w:author="Dietzel, Ranae N [AGRON]" w:date="2017-06-13T13:31:00Z"/>
                <w:szCs w:val="20"/>
              </w:rPr>
            </w:pPr>
            <w:ins w:id="1314" w:author="Dietzel, Ranae N [AGRON]" w:date="2017-06-13T13:31:00Z">
              <w:r w:rsidRPr="00B901D7">
                <w:rPr>
                  <w:szCs w:val="20"/>
                </w:rPr>
                <w:t>C</w:t>
              </w:r>
            </w:ins>
          </w:p>
        </w:tc>
        <w:tc>
          <w:tcPr>
            <w:tcW w:w="720" w:type="dxa"/>
            <w:noWrap/>
            <w:vAlign w:val="bottom"/>
            <w:hideMark/>
          </w:tcPr>
          <w:p w14:paraId="10067169" w14:textId="77777777" w:rsidR="00513FDC" w:rsidRPr="00B901D7" w:rsidRDefault="00513FDC" w:rsidP="00A70798">
            <w:pPr>
              <w:rPr>
                <w:ins w:id="1315" w:author="Dietzel, Ranae N [AGRON]" w:date="2017-06-13T13:31:00Z"/>
                <w:szCs w:val="20"/>
              </w:rPr>
            </w:pPr>
            <w:ins w:id="1316" w:author="Dietzel, Ranae N [AGRON]" w:date="2017-06-13T13:31:00Z">
              <w:r w:rsidRPr="00B901D7">
                <w:rPr>
                  <w:szCs w:val="20"/>
                </w:rPr>
                <w:t>0.056</w:t>
              </w:r>
            </w:ins>
          </w:p>
        </w:tc>
        <w:tc>
          <w:tcPr>
            <w:tcW w:w="405" w:type="dxa"/>
            <w:noWrap/>
            <w:vAlign w:val="bottom"/>
            <w:hideMark/>
          </w:tcPr>
          <w:p w14:paraId="623981B7" w14:textId="77777777" w:rsidR="00513FDC" w:rsidRPr="00B901D7" w:rsidRDefault="00513FDC" w:rsidP="00A70798">
            <w:pPr>
              <w:rPr>
                <w:ins w:id="1317" w:author="Dietzel, Ranae N [AGRON]" w:date="2017-06-13T13:31:00Z"/>
                <w:szCs w:val="20"/>
              </w:rPr>
            </w:pPr>
            <w:ins w:id="1318" w:author="Dietzel, Ranae N [AGRON]" w:date="2017-06-13T13:31:00Z">
              <w:r w:rsidRPr="00B901D7">
                <w:rPr>
                  <w:szCs w:val="20"/>
                </w:rPr>
                <w:t>b</w:t>
              </w:r>
            </w:ins>
          </w:p>
        </w:tc>
        <w:tc>
          <w:tcPr>
            <w:tcW w:w="675" w:type="dxa"/>
            <w:noWrap/>
            <w:vAlign w:val="bottom"/>
            <w:hideMark/>
          </w:tcPr>
          <w:p w14:paraId="533228A3" w14:textId="77777777" w:rsidR="00513FDC" w:rsidRPr="00B901D7" w:rsidRDefault="00513FDC" w:rsidP="00A70798">
            <w:pPr>
              <w:rPr>
                <w:ins w:id="1319" w:author="Dietzel, Ranae N [AGRON]" w:date="2017-06-13T13:31:00Z"/>
                <w:szCs w:val="20"/>
              </w:rPr>
            </w:pPr>
            <w:ins w:id="1320" w:author="Dietzel, Ranae N [AGRON]" w:date="2017-06-13T13:31:00Z">
              <w:r w:rsidRPr="00B901D7">
                <w:rPr>
                  <w:szCs w:val="20"/>
                </w:rPr>
                <w:t>B</w:t>
              </w:r>
            </w:ins>
          </w:p>
        </w:tc>
        <w:tc>
          <w:tcPr>
            <w:tcW w:w="720" w:type="dxa"/>
            <w:noWrap/>
            <w:vAlign w:val="bottom"/>
            <w:hideMark/>
          </w:tcPr>
          <w:p w14:paraId="464DE947" w14:textId="77777777" w:rsidR="00513FDC" w:rsidRPr="00B901D7" w:rsidRDefault="00513FDC" w:rsidP="00A70798">
            <w:pPr>
              <w:rPr>
                <w:ins w:id="1321" w:author="Dietzel, Ranae N [AGRON]" w:date="2017-06-13T13:31:00Z"/>
                <w:szCs w:val="20"/>
              </w:rPr>
            </w:pPr>
            <w:ins w:id="1322" w:author="Dietzel, Ranae N [AGRON]" w:date="2017-06-13T13:31:00Z">
              <w:r w:rsidRPr="00B901D7">
                <w:rPr>
                  <w:szCs w:val="20"/>
                </w:rPr>
                <w:t>0.068</w:t>
              </w:r>
            </w:ins>
          </w:p>
        </w:tc>
        <w:tc>
          <w:tcPr>
            <w:tcW w:w="360" w:type="dxa"/>
            <w:noWrap/>
            <w:vAlign w:val="bottom"/>
            <w:hideMark/>
          </w:tcPr>
          <w:p w14:paraId="35FB307F" w14:textId="77777777" w:rsidR="00513FDC" w:rsidRPr="00B901D7" w:rsidRDefault="00513FDC" w:rsidP="00A70798">
            <w:pPr>
              <w:rPr>
                <w:ins w:id="1323" w:author="Dietzel, Ranae N [AGRON]" w:date="2017-06-13T13:31:00Z"/>
                <w:szCs w:val="20"/>
              </w:rPr>
            </w:pPr>
            <w:ins w:id="1324" w:author="Dietzel, Ranae N [AGRON]" w:date="2017-06-13T13:31:00Z">
              <w:r w:rsidRPr="00B901D7">
                <w:rPr>
                  <w:szCs w:val="20"/>
                </w:rPr>
                <w:t>c</w:t>
              </w:r>
            </w:ins>
          </w:p>
        </w:tc>
        <w:tc>
          <w:tcPr>
            <w:tcW w:w="720" w:type="dxa"/>
            <w:noWrap/>
            <w:vAlign w:val="bottom"/>
            <w:hideMark/>
          </w:tcPr>
          <w:p w14:paraId="00803A9A" w14:textId="77777777" w:rsidR="00513FDC" w:rsidRPr="00B901D7" w:rsidRDefault="00513FDC" w:rsidP="00A70798">
            <w:pPr>
              <w:rPr>
                <w:ins w:id="1325" w:author="Dietzel, Ranae N [AGRON]" w:date="2017-06-13T13:31:00Z"/>
                <w:szCs w:val="20"/>
              </w:rPr>
            </w:pPr>
            <w:ins w:id="1326" w:author="Dietzel, Ranae N [AGRON]" w:date="2017-06-13T13:31:00Z">
              <w:r w:rsidRPr="00B901D7">
                <w:rPr>
                  <w:szCs w:val="20"/>
                </w:rPr>
                <w:t>A</w:t>
              </w:r>
            </w:ins>
          </w:p>
        </w:tc>
      </w:tr>
      <w:tr w:rsidR="00513FDC" w:rsidRPr="00CE3A2F" w14:paraId="49E76F75" w14:textId="77777777" w:rsidTr="00A70798">
        <w:trPr>
          <w:trHeight w:val="288"/>
          <w:jc w:val="center"/>
          <w:ins w:id="1327" w:author="Dietzel, Ranae N [AGRON]" w:date="2017-06-13T13:31:00Z"/>
        </w:trPr>
        <w:tc>
          <w:tcPr>
            <w:tcW w:w="960" w:type="dxa"/>
            <w:vMerge/>
            <w:tcBorders>
              <w:bottom w:val="dotted" w:sz="4" w:space="0" w:color="auto"/>
            </w:tcBorders>
            <w:vAlign w:val="center"/>
            <w:hideMark/>
          </w:tcPr>
          <w:p w14:paraId="1CCF6E48" w14:textId="77777777" w:rsidR="00513FDC" w:rsidRPr="00B901D7" w:rsidRDefault="00513FDC" w:rsidP="00A70798">
            <w:pPr>
              <w:jc w:val="center"/>
              <w:rPr>
                <w:ins w:id="1328" w:author="Dietzel, Ranae N [AGRON]" w:date="2017-06-13T13:31:00Z"/>
                <w:szCs w:val="20"/>
              </w:rPr>
            </w:pPr>
          </w:p>
        </w:tc>
        <w:tc>
          <w:tcPr>
            <w:tcW w:w="1020" w:type="dxa"/>
            <w:tcBorders>
              <w:bottom w:val="dotted" w:sz="4" w:space="0" w:color="auto"/>
            </w:tcBorders>
            <w:noWrap/>
            <w:vAlign w:val="bottom"/>
            <w:hideMark/>
          </w:tcPr>
          <w:p w14:paraId="5CC671AF" w14:textId="77777777" w:rsidR="00513FDC" w:rsidRPr="00B901D7" w:rsidRDefault="00513FDC" w:rsidP="00A70798">
            <w:pPr>
              <w:jc w:val="center"/>
              <w:rPr>
                <w:ins w:id="1329" w:author="Dietzel, Ranae N [AGRON]" w:date="2017-06-13T13:31:00Z"/>
                <w:szCs w:val="20"/>
              </w:rPr>
            </w:pPr>
            <w:ins w:id="1330" w:author="Dietzel, Ranae N [AGRON]" w:date="2017-06-13T13:31:00Z">
              <w:r w:rsidRPr="00B901D7">
                <w:rPr>
                  <w:szCs w:val="20"/>
                </w:rPr>
                <w:t>60-100</w:t>
              </w:r>
            </w:ins>
          </w:p>
        </w:tc>
        <w:tc>
          <w:tcPr>
            <w:tcW w:w="666" w:type="dxa"/>
            <w:tcBorders>
              <w:bottom w:val="dotted" w:sz="4" w:space="0" w:color="auto"/>
            </w:tcBorders>
            <w:noWrap/>
            <w:vAlign w:val="bottom"/>
            <w:hideMark/>
          </w:tcPr>
          <w:p w14:paraId="440422E3" w14:textId="77777777" w:rsidR="00513FDC" w:rsidRPr="00B901D7" w:rsidRDefault="00513FDC" w:rsidP="00A70798">
            <w:pPr>
              <w:rPr>
                <w:ins w:id="1331" w:author="Dietzel, Ranae N [AGRON]" w:date="2017-06-13T13:31:00Z"/>
                <w:szCs w:val="20"/>
              </w:rPr>
            </w:pPr>
            <w:ins w:id="1332" w:author="Dietzel, Ranae N [AGRON]" w:date="2017-06-13T13:31:00Z">
              <w:r w:rsidRPr="00B901D7">
                <w:rPr>
                  <w:szCs w:val="20"/>
                </w:rPr>
                <w:t>0.023</w:t>
              </w:r>
            </w:ins>
          </w:p>
        </w:tc>
        <w:tc>
          <w:tcPr>
            <w:tcW w:w="324" w:type="dxa"/>
            <w:tcBorders>
              <w:bottom w:val="dotted" w:sz="4" w:space="0" w:color="auto"/>
            </w:tcBorders>
            <w:noWrap/>
            <w:vAlign w:val="bottom"/>
            <w:hideMark/>
          </w:tcPr>
          <w:p w14:paraId="6DBB2FE9" w14:textId="77777777" w:rsidR="00513FDC" w:rsidRPr="00B901D7" w:rsidRDefault="00513FDC" w:rsidP="00A70798">
            <w:pPr>
              <w:rPr>
                <w:ins w:id="1333" w:author="Dietzel, Ranae N [AGRON]" w:date="2017-06-13T13:31:00Z"/>
                <w:szCs w:val="20"/>
              </w:rPr>
            </w:pPr>
            <w:ins w:id="1334" w:author="Dietzel, Ranae N [AGRON]" w:date="2017-06-13T13:31:00Z">
              <w:r w:rsidRPr="00B901D7">
                <w:rPr>
                  <w:szCs w:val="20"/>
                </w:rPr>
                <w:t>a</w:t>
              </w:r>
            </w:ins>
          </w:p>
        </w:tc>
        <w:tc>
          <w:tcPr>
            <w:tcW w:w="630" w:type="dxa"/>
            <w:tcBorders>
              <w:bottom w:val="dotted" w:sz="4" w:space="0" w:color="auto"/>
            </w:tcBorders>
            <w:noWrap/>
            <w:vAlign w:val="bottom"/>
            <w:hideMark/>
          </w:tcPr>
          <w:p w14:paraId="4129E87E" w14:textId="77777777" w:rsidR="00513FDC" w:rsidRPr="00B901D7" w:rsidRDefault="00513FDC" w:rsidP="00A70798">
            <w:pPr>
              <w:rPr>
                <w:ins w:id="1335" w:author="Dietzel, Ranae N [AGRON]" w:date="2017-06-13T13:31:00Z"/>
                <w:szCs w:val="20"/>
              </w:rPr>
            </w:pPr>
            <w:ins w:id="1336" w:author="Dietzel, Ranae N [AGRON]" w:date="2017-06-13T13:31:00Z">
              <w:r w:rsidRPr="00B901D7">
                <w:rPr>
                  <w:szCs w:val="20"/>
                </w:rPr>
                <w:t>C</w:t>
              </w:r>
            </w:ins>
          </w:p>
        </w:tc>
        <w:tc>
          <w:tcPr>
            <w:tcW w:w="720" w:type="dxa"/>
            <w:tcBorders>
              <w:bottom w:val="dotted" w:sz="4" w:space="0" w:color="auto"/>
            </w:tcBorders>
            <w:noWrap/>
            <w:vAlign w:val="bottom"/>
            <w:hideMark/>
          </w:tcPr>
          <w:p w14:paraId="7FC90482" w14:textId="77777777" w:rsidR="00513FDC" w:rsidRPr="00B901D7" w:rsidRDefault="00513FDC" w:rsidP="00A70798">
            <w:pPr>
              <w:rPr>
                <w:ins w:id="1337" w:author="Dietzel, Ranae N [AGRON]" w:date="2017-06-13T13:31:00Z"/>
                <w:szCs w:val="20"/>
              </w:rPr>
            </w:pPr>
            <w:ins w:id="1338" w:author="Dietzel, Ranae N [AGRON]" w:date="2017-06-13T13:31:00Z">
              <w:r w:rsidRPr="00B901D7">
                <w:rPr>
                  <w:szCs w:val="20"/>
                </w:rPr>
                <w:t>0.041</w:t>
              </w:r>
            </w:ins>
          </w:p>
        </w:tc>
        <w:tc>
          <w:tcPr>
            <w:tcW w:w="405" w:type="dxa"/>
            <w:tcBorders>
              <w:bottom w:val="dotted" w:sz="4" w:space="0" w:color="auto"/>
            </w:tcBorders>
            <w:noWrap/>
            <w:vAlign w:val="bottom"/>
            <w:hideMark/>
          </w:tcPr>
          <w:p w14:paraId="5DBEEE27" w14:textId="77777777" w:rsidR="00513FDC" w:rsidRPr="00B901D7" w:rsidRDefault="00513FDC" w:rsidP="00A70798">
            <w:pPr>
              <w:rPr>
                <w:ins w:id="1339" w:author="Dietzel, Ranae N [AGRON]" w:date="2017-06-13T13:31:00Z"/>
                <w:szCs w:val="20"/>
              </w:rPr>
            </w:pPr>
            <w:ins w:id="1340" w:author="Dietzel, Ranae N [AGRON]" w:date="2017-06-13T13:31:00Z">
              <w:r w:rsidRPr="00B901D7">
                <w:rPr>
                  <w:szCs w:val="20"/>
                </w:rPr>
                <w:t>b</w:t>
              </w:r>
            </w:ins>
          </w:p>
        </w:tc>
        <w:tc>
          <w:tcPr>
            <w:tcW w:w="675" w:type="dxa"/>
            <w:tcBorders>
              <w:bottom w:val="dotted" w:sz="4" w:space="0" w:color="auto"/>
            </w:tcBorders>
            <w:noWrap/>
            <w:vAlign w:val="bottom"/>
            <w:hideMark/>
          </w:tcPr>
          <w:p w14:paraId="00C342FC" w14:textId="77777777" w:rsidR="00513FDC" w:rsidRPr="00B901D7" w:rsidRDefault="00513FDC" w:rsidP="00A70798">
            <w:pPr>
              <w:rPr>
                <w:ins w:id="1341" w:author="Dietzel, Ranae N [AGRON]" w:date="2017-06-13T13:31:00Z"/>
                <w:szCs w:val="20"/>
              </w:rPr>
            </w:pPr>
            <w:ins w:id="1342" w:author="Dietzel, Ranae N [AGRON]" w:date="2017-06-13T13:31:00Z">
              <w:r w:rsidRPr="00B901D7">
                <w:rPr>
                  <w:szCs w:val="20"/>
                </w:rPr>
                <w:t>AB</w:t>
              </w:r>
            </w:ins>
          </w:p>
        </w:tc>
        <w:tc>
          <w:tcPr>
            <w:tcW w:w="720" w:type="dxa"/>
            <w:tcBorders>
              <w:bottom w:val="dotted" w:sz="4" w:space="0" w:color="auto"/>
            </w:tcBorders>
            <w:noWrap/>
            <w:vAlign w:val="bottom"/>
            <w:hideMark/>
          </w:tcPr>
          <w:p w14:paraId="5DED77D7" w14:textId="77777777" w:rsidR="00513FDC" w:rsidRPr="00B901D7" w:rsidRDefault="00513FDC" w:rsidP="00A70798">
            <w:pPr>
              <w:rPr>
                <w:ins w:id="1343" w:author="Dietzel, Ranae N [AGRON]" w:date="2017-06-13T13:31:00Z"/>
                <w:szCs w:val="20"/>
              </w:rPr>
            </w:pPr>
            <w:ins w:id="1344" w:author="Dietzel, Ranae N [AGRON]" w:date="2017-06-13T13:31:00Z">
              <w:r w:rsidRPr="00B901D7">
                <w:rPr>
                  <w:szCs w:val="20"/>
                </w:rPr>
                <w:t>0.051</w:t>
              </w:r>
            </w:ins>
          </w:p>
        </w:tc>
        <w:tc>
          <w:tcPr>
            <w:tcW w:w="360" w:type="dxa"/>
            <w:tcBorders>
              <w:bottom w:val="dotted" w:sz="4" w:space="0" w:color="auto"/>
            </w:tcBorders>
            <w:noWrap/>
            <w:vAlign w:val="bottom"/>
            <w:hideMark/>
          </w:tcPr>
          <w:p w14:paraId="7A1B5915" w14:textId="77777777" w:rsidR="00513FDC" w:rsidRPr="00B901D7" w:rsidRDefault="00513FDC" w:rsidP="00A70798">
            <w:pPr>
              <w:rPr>
                <w:ins w:id="1345" w:author="Dietzel, Ranae N [AGRON]" w:date="2017-06-13T13:31:00Z"/>
                <w:szCs w:val="20"/>
              </w:rPr>
            </w:pPr>
            <w:ins w:id="1346" w:author="Dietzel, Ranae N [AGRON]" w:date="2017-06-13T13:31:00Z">
              <w:r w:rsidRPr="00B901D7">
                <w:rPr>
                  <w:szCs w:val="20"/>
                </w:rPr>
                <w:t>d</w:t>
              </w:r>
            </w:ins>
          </w:p>
        </w:tc>
        <w:tc>
          <w:tcPr>
            <w:tcW w:w="720" w:type="dxa"/>
            <w:tcBorders>
              <w:bottom w:val="dotted" w:sz="4" w:space="0" w:color="auto"/>
            </w:tcBorders>
            <w:noWrap/>
            <w:vAlign w:val="bottom"/>
            <w:hideMark/>
          </w:tcPr>
          <w:p w14:paraId="0635681A" w14:textId="77777777" w:rsidR="00513FDC" w:rsidRPr="00B901D7" w:rsidRDefault="00513FDC" w:rsidP="00A70798">
            <w:pPr>
              <w:rPr>
                <w:ins w:id="1347" w:author="Dietzel, Ranae N [AGRON]" w:date="2017-06-13T13:31:00Z"/>
                <w:szCs w:val="20"/>
              </w:rPr>
            </w:pPr>
            <w:ins w:id="1348" w:author="Dietzel, Ranae N [AGRON]" w:date="2017-06-13T13:31:00Z">
              <w:r w:rsidRPr="00B901D7">
                <w:rPr>
                  <w:szCs w:val="20"/>
                </w:rPr>
                <w:t>A</w:t>
              </w:r>
            </w:ins>
          </w:p>
        </w:tc>
      </w:tr>
      <w:tr w:rsidR="00513FDC" w:rsidRPr="00CE3A2F" w14:paraId="0AEC1F1F" w14:textId="77777777" w:rsidTr="00A70798">
        <w:trPr>
          <w:trHeight w:val="288"/>
          <w:jc w:val="center"/>
          <w:ins w:id="1349" w:author="Dietzel, Ranae N [AGRON]" w:date="2017-06-13T13:31:00Z"/>
        </w:trPr>
        <w:tc>
          <w:tcPr>
            <w:tcW w:w="960" w:type="dxa"/>
            <w:vMerge w:val="restart"/>
            <w:tcBorders>
              <w:top w:val="dotted" w:sz="4" w:space="0" w:color="auto"/>
              <w:bottom w:val="dotted" w:sz="4" w:space="0" w:color="auto"/>
            </w:tcBorders>
            <w:noWrap/>
            <w:vAlign w:val="center"/>
            <w:hideMark/>
          </w:tcPr>
          <w:p w14:paraId="4EABB651" w14:textId="77777777" w:rsidR="00513FDC" w:rsidRPr="00B901D7" w:rsidRDefault="00513FDC" w:rsidP="00A70798">
            <w:pPr>
              <w:jc w:val="center"/>
              <w:rPr>
                <w:ins w:id="1350" w:author="Dietzel, Ranae N [AGRON]" w:date="2017-06-13T13:31:00Z"/>
                <w:szCs w:val="20"/>
              </w:rPr>
            </w:pPr>
            <w:ins w:id="1351" w:author="Dietzel, Ranae N [AGRON]" w:date="2017-06-13T13:31:00Z">
              <w:r w:rsidRPr="00B901D7">
                <w:rPr>
                  <w:szCs w:val="20"/>
                </w:rPr>
                <w:t>2012</w:t>
              </w:r>
            </w:ins>
          </w:p>
        </w:tc>
        <w:tc>
          <w:tcPr>
            <w:tcW w:w="1020" w:type="dxa"/>
            <w:tcBorders>
              <w:top w:val="dotted" w:sz="4" w:space="0" w:color="auto"/>
            </w:tcBorders>
            <w:noWrap/>
            <w:vAlign w:val="bottom"/>
            <w:hideMark/>
          </w:tcPr>
          <w:p w14:paraId="2C7E20F6" w14:textId="77777777" w:rsidR="00513FDC" w:rsidRPr="00B901D7" w:rsidRDefault="00513FDC" w:rsidP="00A70798">
            <w:pPr>
              <w:jc w:val="center"/>
              <w:rPr>
                <w:ins w:id="1352" w:author="Dietzel, Ranae N [AGRON]" w:date="2017-06-13T13:31:00Z"/>
                <w:szCs w:val="20"/>
              </w:rPr>
            </w:pPr>
            <w:ins w:id="1353" w:author="Dietzel, Ranae N [AGRON]" w:date="2017-06-13T13:31:00Z">
              <w:r w:rsidRPr="00B901D7">
                <w:rPr>
                  <w:szCs w:val="20"/>
                </w:rPr>
                <w:t>0-5</w:t>
              </w:r>
            </w:ins>
          </w:p>
        </w:tc>
        <w:tc>
          <w:tcPr>
            <w:tcW w:w="666" w:type="dxa"/>
            <w:tcBorders>
              <w:top w:val="dotted" w:sz="4" w:space="0" w:color="auto"/>
            </w:tcBorders>
            <w:noWrap/>
            <w:vAlign w:val="bottom"/>
            <w:hideMark/>
          </w:tcPr>
          <w:p w14:paraId="7DC3478B" w14:textId="77777777" w:rsidR="00513FDC" w:rsidRPr="00B901D7" w:rsidRDefault="00513FDC" w:rsidP="00A70798">
            <w:pPr>
              <w:rPr>
                <w:ins w:id="1354" w:author="Dietzel, Ranae N [AGRON]" w:date="2017-06-13T13:31:00Z"/>
                <w:szCs w:val="20"/>
              </w:rPr>
            </w:pPr>
            <w:ins w:id="1355" w:author="Dietzel, Ranae N [AGRON]" w:date="2017-06-13T13:31:00Z">
              <w:r w:rsidRPr="00B901D7">
                <w:rPr>
                  <w:szCs w:val="20"/>
                </w:rPr>
                <w:t>0.001</w:t>
              </w:r>
            </w:ins>
          </w:p>
        </w:tc>
        <w:tc>
          <w:tcPr>
            <w:tcW w:w="324" w:type="dxa"/>
            <w:tcBorders>
              <w:top w:val="dotted" w:sz="4" w:space="0" w:color="auto"/>
            </w:tcBorders>
            <w:noWrap/>
            <w:vAlign w:val="bottom"/>
            <w:hideMark/>
          </w:tcPr>
          <w:p w14:paraId="479C98F4" w14:textId="77777777" w:rsidR="00513FDC" w:rsidRPr="00B901D7" w:rsidRDefault="00513FDC" w:rsidP="00A70798">
            <w:pPr>
              <w:rPr>
                <w:ins w:id="1356" w:author="Dietzel, Ranae N [AGRON]" w:date="2017-06-13T13:31:00Z"/>
                <w:szCs w:val="20"/>
              </w:rPr>
            </w:pPr>
            <w:ins w:id="1357" w:author="Dietzel, Ranae N [AGRON]" w:date="2017-06-13T13:31:00Z">
              <w:r w:rsidRPr="00B901D7">
                <w:rPr>
                  <w:szCs w:val="20"/>
                </w:rPr>
                <w:t>c</w:t>
              </w:r>
            </w:ins>
          </w:p>
        </w:tc>
        <w:tc>
          <w:tcPr>
            <w:tcW w:w="630" w:type="dxa"/>
            <w:tcBorders>
              <w:top w:val="dotted" w:sz="4" w:space="0" w:color="auto"/>
            </w:tcBorders>
            <w:noWrap/>
            <w:vAlign w:val="bottom"/>
            <w:hideMark/>
          </w:tcPr>
          <w:p w14:paraId="5DA4B369" w14:textId="77777777" w:rsidR="00513FDC" w:rsidRPr="00B901D7" w:rsidRDefault="00513FDC" w:rsidP="00A70798">
            <w:pPr>
              <w:rPr>
                <w:ins w:id="1358" w:author="Dietzel, Ranae N [AGRON]" w:date="2017-06-13T13:31:00Z"/>
                <w:szCs w:val="20"/>
              </w:rPr>
            </w:pPr>
            <w:ins w:id="1359" w:author="Dietzel, Ranae N [AGRON]" w:date="2017-06-13T13:31:00Z">
              <w:r w:rsidRPr="00B901D7">
                <w:rPr>
                  <w:szCs w:val="20"/>
                </w:rPr>
                <w:t>A</w:t>
              </w:r>
            </w:ins>
          </w:p>
        </w:tc>
        <w:tc>
          <w:tcPr>
            <w:tcW w:w="720" w:type="dxa"/>
            <w:tcBorders>
              <w:top w:val="dotted" w:sz="4" w:space="0" w:color="auto"/>
            </w:tcBorders>
            <w:noWrap/>
            <w:vAlign w:val="bottom"/>
            <w:hideMark/>
          </w:tcPr>
          <w:p w14:paraId="1283BD22" w14:textId="77777777" w:rsidR="00513FDC" w:rsidRPr="00B901D7" w:rsidRDefault="00513FDC" w:rsidP="00A70798">
            <w:pPr>
              <w:rPr>
                <w:ins w:id="1360" w:author="Dietzel, Ranae N [AGRON]" w:date="2017-06-13T13:31:00Z"/>
                <w:szCs w:val="20"/>
              </w:rPr>
            </w:pPr>
            <w:ins w:id="1361" w:author="Dietzel, Ranae N [AGRON]" w:date="2017-06-13T13:31:00Z">
              <w:r w:rsidRPr="00B901D7">
                <w:rPr>
                  <w:szCs w:val="20"/>
                </w:rPr>
                <w:t>0.000</w:t>
              </w:r>
            </w:ins>
          </w:p>
        </w:tc>
        <w:tc>
          <w:tcPr>
            <w:tcW w:w="405" w:type="dxa"/>
            <w:tcBorders>
              <w:top w:val="dotted" w:sz="4" w:space="0" w:color="auto"/>
            </w:tcBorders>
            <w:noWrap/>
            <w:vAlign w:val="bottom"/>
            <w:hideMark/>
          </w:tcPr>
          <w:p w14:paraId="62FB69BC" w14:textId="77777777" w:rsidR="00513FDC" w:rsidRPr="00B901D7" w:rsidRDefault="00513FDC" w:rsidP="00A70798">
            <w:pPr>
              <w:rPr>
                <w:ins w:id="1362" w:author="Dietzel, Ranae N [AGRON]" w:date="2017-06-13T13:31:00Z"/>
                <w:szCs w:val="20"/>
              </w:rPr>
            </w:pPr>
            <w:ins w:id="1363" w:author="Dietzel, Ranae N [AGRON]" w:date="2017-06-13T13:31:00Z">
              <w:r w:rsidRPr="00B901D7">
                <w:rPr>
                  <w:szCs w:val="20"/>
                </w:rPr>
                <w:t>c</w:t>
              </w:r>
            </w:ins>
          </w:p>
        </w:tc>
        <w:tc>
          <w:tcPr>
            <w:tcW w:w="675" w:type="dxa"/>
            <w:tcBorders>
              <w:top w:val="dotted" w:sz="4" w:space="0" w:color="auto"/>
            </w:tcBorders>
            <w:noWrap/>
            <w:vAlign w:val="bottom"/>
            <w:hideMark/>
          </w:tcPr>
          <w:p w14:paraId="62144DD3" w14:textId="77777777" w:rsidR="00513FDC" w:rsidRPr="00B901D7" w:rsidRDefault="00513FDC" w:rsidP="00A70798">
            <w:pPr>
              <w:rPr>
                <w:ins w:id="1364" w:author="Dietzel, Ranae N [AGRON]" w:date="2017-06-13T13:31:00Z"/>
                <w:szCs w:val="20"/>
              </w:rPr>
            </w:pPr>
            <w:ins w:id="1365" w:author="Dietzel, Ranae N [AGRON]" w:date="2017-06-13T13:31:00Z">
              <w:r w:rsidRPr="00B901D7">
                <w:rPr>
                  <w:szCs w:val="20"/>
                </w:rPr>
                <w:t>A</w:t>
              </w:r>
            </w:ins>
          </w:p>
        </w:tc>
        <w:tc>
          <w:tcPr>
            <w:tcW w:w="720" w:type="dxa"/>
            <w:tcBorders>
              <w:top w:val="dotted" w:sz="4" w:space="0" w:color="auto"/>
            </w:tcBorders>
            <w:noWrap/>
            <w:vAlign w:val="bottom"/>
            <w:hideMark/>
          </w:tcPr>
          <w:p w14:paraId="3FFA9382" w14:textId="77777777" w:rsidR="00513FDC" w:rsidRPr="00B901D7" w:rsidRDefault="00513FDC" w:rsidP="00A70798">
            <w:pPr>
              <w:rPr>
                <w:ins w:id="1366" w:author="Dietzel, Ranae N [AGRON]" w:date="2017-06-13T13:31:00Z"/>
                <w:szCs w:val="20"/>
              </w:rPr>
            </w:pPr>
            <w:ins w:id="1367" w:author="Dietzel, Ranae N [AGRON]" w:date="2017-06-13T13:31:00Z">
              <w:r w:rsidRPr="00B901D7">
                <w:rPr>
                  <w:szCs w:val="20"/>
                </w:rPr>
                <w:t>0.000</w:t>
              </w:r>
            </w:ins>
          </w:p>
        </w:tc>
        <w:tc>
          <w:tcPr>
            <w:tcW w:w="360" w:type="dxa"/>
            <w:tcBorders>
              <w:top w:val="dotted" w:sz="4" w:space="0" w:color="auto"/>
            </w:tcBorders>
            <w:noWrap/>
            <w:vAlign w:val="bottom"/>
            <w:hideMark/>
          </w:tcPr>
          <w:p w14:paraId="0AF9C5BC" w14:textId="77777777" w:rsidR="00513FDC" w:rsidRPr="00B901D7" w:rsidRDefault="00513FDC" w:rsidP="00A70798">
            <w:pPr>
              <w:rPr>
                <w:ins w:id="1368" w:author="Dietzel, Ranae N [AGRON]" w:date="2017-06-13T13:31:00Z"/>
                <w:szCs w:val="20"/>
              </w:rPr>
            </w:pPr>
            <w:ins w:id="1369" w:author="Dietzel, Ranae N [AGRON]" w:date="2017-06-13T13:31:00Z">
              <w:r w:rsidRPr="00B901D7">
                <w:rPr>
                  <w:szCs w:val="20"/>
                </w:rPr>
                <w:t>d</w:t>
              </w:r>
            </w:ins>
          </w:p>
        </w:tc>
        <w:tc>
          <w:tcPr>
            <w:tcW w:w="720" w:type="dxa"/>
            <w:tcBorders>
              <w:top w:val="dotted" w:sz="4" w:space="0" w:color="auto"/>
            </w:tcBorders>
            <w:noWrap/>
            <w:vAlign w:val="bottom"/>
            <w:hideMark/>
          </w:tcPr>
          <w:p w14:paraId="2B23792B" w14:textId="77777777" w:rsidR="00513FDC" w:rsidRPr="00B901D7" w:rsidRDefault="00513FDC" w:rsidP="00A70798">
            <w:pPr>
              <w:rPr>
                <w:ins w:id="1370" w:author="Dietzel, Ranae N [AGRON]" w:date="2017-06-13T13:31:00Z"/>
                <w:szCs w:val="20"/>
              </w:rPr>
            </w:pPr>
            <w:ins w:id="1371" w:author="Dietzel, Ranae N [AGRON]" w:date="2017-06-13T13:31:00Z">
              <w:r w:rsidRPr="00B901D7">
                <w:rPr>
                  <w:szCs w:val="20"/>
                </w:rPr>
                <w:t>A</w:t>
              </w:r>
            </w:ins>
          </w:p>
        </w:tc>
      </w:tr>
      <w:tr w:rsidR="00513FDC" w:rsidRPr="00CE3A2F" w14:paraId="56DFA39F" w14:textId="77777777" w:rsidTr="00A70798">
        <w:trPr>
          <w:trHeight w:val="288"/>
          <w:jc w:val="center"/>
          <w:ins w:id="1372" w:author="Dietzel, Ranae N [AGRON]" w:date="2017-06-13T13:31:00Z"/>
        </w:trPr>
        <w:tc>
          <w:tcPr>
            <w:tcW w:w="960" w:type="dxa"/>
            <w:vMerge/>
            <w:tcBorders>
              <w:bottom w:val="dotted" w:sz="4" w:space="0" w:color="auto"/>
            </w:tcBorders>
            <w:vAlign w:val="center"/>
            <w:hideMark/>
          </w:tcPr>
          <w:p w14:paraId="1F729A17" w14:textId="77777777" w:rsidR="00513FDC" w:rsidRPr="00B901D7" w:rsidRDefault="00513FDC" w:rsidP="00A70798">
            <w:pPr>
              <w:jc w:val="center"/>
              <w:rPr>
                <w:ins w:id="1373" w:author="Dietzel, Ranae N [AGRON]" w:date="2017-06-13T13:31:00Z"/>
                <w:szCs w:val="20"/>
              </w:rPr>
            </w:pPr>
          </w:p>
        </w:tc>
        <w:tc>
          <w:tcPr>
            <w:tcW w:w="1020" w:type="dxa"/>
            <w:noWrap/>
            <w:vAlign w:val="bottom"/>
            <w:hideMark/>
          </w:tcPr>
          <w:p w14:paraId="0A8E362E" w14:textId="77777777" w:rsidR="00513FDC" w:rsidRPr="00B901D7" w:rsidRDefault="00513FDC" w:rsidP="00A70798">
            <w:pPr>
              <w:jc w:val="center"/>
              <w:rPr>
                <w:ins w:id="1374" w:author="Dietzel, Ranae N [AGRON]" w:date="2017-06-13T13:31:00Z"/>
                <w:szCs w:val="20"/>
              </w:rPr>
            </w:pPr>
            <w:ins w:id="1375" w:author="Dietzel, Ranae N [AGRON]" w:date="2017-06-13T13:31:00Z">
              <w:r w:rsidRPr="00B901D7">
                <w:rPr>
                  <w:szCs w:val="20"/>
                </w:rPr>
                <w:t>5-15</w:t>
              </w:r>
            </w:ins>
          </w:p>
        </w:tc>
        <w:tc>
          <w:tcPr>
            <w:tcW w:w="666" w:type="dxa"/>
            <w:noWrap/>
            <w:vAlign w:val="bottom"/>
            <w:hideMark/>
          </w:tcPr>
          <w:p w14:paraId="0CC143AD" w14:textId="77777777" w:rsidR="00513FDC" w:rsidRPr="00B901D7" w:rsidRDefault="00513FDC" w:rsidP="00A70798">
            <w:pPr>
              <w:rPr>
                <w:ins w:id="1376" w:author="Dietzel, Ranae N [AGRON]" w:date="2017-06-13T13:31:00Z"/>
                <w:szCs w:val="20"/>
              </w:rPr>
            </w:pPr>
            <w:ins w:id="1377" w:author="Dietzel, Ranae N [AGRON]" w:date="2017-06-13T13:31:00Z">
              <w:r w:rsidRPr="00B901D7">
                <w:rPr>
                  <w:szCs w:val="20"/>
                </w:rPr>
                <w:t>0.012</w:t>
              </w:r>
            </w:ins>
          </w:p>
        </w:tc>
        <w:tc>
          <w:tcPr>
            <w:tcW w:w="324" w:type="dxa"/>
            <w:noWrap/>
            <w:vAlign w:val="bottom"/>
            <w:hideMark/>
          </w:tcPr>
          <w:p w14:paraId="6D4E09D4" w14:textId="77777777" w:rsidR="00513FDC" w:rsidRPr="00B901D7" w:rsidRDefault="00513FDC" w:rsidP="00A70798">
            <w:pPr>
              <w:rPr>
                <w:ins w:id="1378" w:author="Dietzel, Ranae N [AGRON]" w:date="2017-06-13T13:31:00Z"/>
                <w:szCs w:val="20"/>
              </w:rPr>
            </w:pPr>
            <w:ins w:id="1379" w:author="Dietzel, Ranae N [AGRON]" w:date="2017-06-13T13:31:00Z">
              <w:r w:rsidRPr="00B901D7">
                <w:rPr>
                  <w:szCs w:val="20"/>
                </w:rPr>
                <w:t>b</w:t>
              </w:r>
            </w:ins>
          </w:p>
        </w:tc>
        <w:tc>
          <w:tcPr>
            <w:tcW w:w="630" w:type="dxa"/>
            <w:noWrap/>
            <w:vAlign w:val="bottom"/>
            <w:hideMark/>
          </w:tcPr>
          <w:p w14:paraId="65DBFCE1" w14:textId="77777777" w:rsidR="00513FDC" w:rsidRPr="00B901D7" w:rsidRDefault="00513FDC" w:rsidP="00A70798">
            <w:pPr>
              <w:rPr>
                <w:ins w:id="1380" w:author="Dietzel, Ranae N [AGRON]" w:date="2017-06-13T13:31:00Z"/>
                <w:szCs w:val="20"/>
              </w:rPr>
            </w:pPr>
            <w:ins w:id="1381" w:author="Dietzel, Ranae N [AGRON]" w:date="2017-06-13T13:31:00Z">
              <w:r w:rsidRPr="00B901D7">
                <w:rPr>
                  <w:szCs w:val="20"/>
                </w:rPr>
                <w:t>D</w:t>
              </w:r>
            </w:ins>
          </w:p>
        </w:tc>
        <w:tc>
          <w:tcPr>
            <w:tcW w:w="720" w:type="dxa"/>
            <w:noWrap/>
            <w:vAlign w:val="bottom"/>
            <w:hideMark/>
          </w:tcPr>
          <w:p w14:paraId="43812F1C" w14:textId="77777777" w:rsidR="00513FDC" w:rsidRPr="00B901D7" w:rsidRDefault="00513FDC" w:rsidP="00A70798">
            <w:pPr>
              <w:rPr>
                <w:ins w:id="1382" w:author="Dietzel, Ranae N [AGRON]" w:date="2017-06-13T13:31:00Z"/>
                <w:szCs w:val="20"/>
              </w:rPr>
            </w:pPr>
            <w:ins w:id="1383" w:author="Dietzel, Ranae N [AGRON]" w:date="2017-06-13T13:31:00Z">
              <w:r w:rsidRPr="00B901D7">
                <w:rPr>
                  <w:szCs w:val="20"/>
                </w:rPr>
                <w:t>0.048</w:t>
              </w:r>
            </w:ins>
          </w:p>
        </w:tc>
        <w:tc>
          <w:tcPr>
            <w:tcW w:w="405" w:type="dxa"/>
            <w:noWrap/>
            <w:vAlign w:val="bottom"/>
            <w:hideMark/>
          </w:tcPr>
          <w:p w14:paraId="4DF92A2D" w14:textId="77777777" w:rsidR="00513FDC" w:rsidRPr="00B901D7" w:rsidRDefault="00513FDC" w:rsidP="00A70798">
            <w:pPr>
              <w:rPr>
                <w:ins w:id="1384" w:author="Dietzel, Ranae N [AGRON]" w:date="2017-06-13T13:31:00Z"/>
                <w:szCs w:val="20"/>
              </w:rPr>
            </w:pPr>
            <w:ins w:id="1385" w:author="Dietzel, Ranae N [AGRON]" w:date="2017-06-13T13:31:00Z">
              <w:r w:rsidRPr="00B901D7">
                <w:rPr>
                  <w:szCs w:val="20"/>
                </w:rPr>
                <w:t>b</w:t>
              </w:r>
            </w:ins>
          </w:p>
        </w:tc>
        <w:tc>
          <w:tcPr>
            <w:tcW w:w="675" w:type="dxa"/>
            <w:noWrap/>
            <w:vAlign w:val="bottom"/>
            <w:hideMark/>
          </w:tcPr>
          <w:p w14:paraId="6AD3D47D" w14:textId="77777777" w:rsidR="00513FDC" w:rsidRPr="00B901D7" w:rsidRDefault="00513FDC" w:rsidP="00A70798">
            <w:pPr>
              <w:rPr>
                <w:ins w:id="1386" w:author="Dietzel, Ranae N [AGRON]" w:date="2017-06-13T13:31:00Z"/>
                <w:szCs w:val="20"/>
              </w:rPr>
            </w:pPr>
            <w:ins w:id="1387" w:author="Dietzel, Ranae N [AGRON]" w:date="2017-06-13T13:31:00Z">
              <w:r w:rsidRPr="00B901D7">
                <w:rPr>
                  <w:szCs w:val="20"/>
                </w:rPr>
                <w:t>B</w:t>
              </w:r>
            </w:ins>
          </w:p>
        </w:tc>
        <w:tc>
          <w:tcPr>
            <w:tcW w:w="720" w:type="dxa"/>
            <w:noWrap/>
            <w:vAlign w:val="bottom"/>
            <w:hideMark/>
          </w:tcPr>
          <w:p w14:paraId="5B8BBEF0" w14:textId="77777777" w:rsidR="00513FDC" w:rsidRPr="00B901D7" w:rsidRDefault="00513FDC" w:rsidP="00A70798">
            <w:pPr>
              <w:rPr>
                <w:ins w:id="1388" w:author="Dietzel, Ranae N [AGRON]" w:date="2017-06-13T13:31:00Z"/>
                <w:szCs w:val="20"/>
              </w:rPr>
            </w:pPr>
            <w:ins w:id="1389" w:author="Dietzel, Ranae N [AGRON]" w:date="2017-06-13T13:31:00Z">
              <w:r w:rsidRPr="00B901D7">
                <w:rPr>
                  <w:szCs w:val="20"/>
                </w:rPr>
                <w:t>0.061</w:t>
              </w:r>
            </w:ins>
          </w:p>
        </w:tc>
        <w:tc>
          <w:tcPr>
            <w:tcW w:w="360" w:type="dxa"/>
            <w:noWrap/>
            <w:vAlign w:val="bottom"/>
            <w:hideMark/>
          </w:tcPr>
          <w:p w14:paraId="1B28DD06" w14:textId="77777777" w:rsidR="00513FDC" w:rsidRPr="00B901D7" w:rsidRDefault="00513FDC" w:rsidP="00A70798">
            <w:pPr>
              <w:rPr>
                <w:ins w:id="1390" w:author="Dietzel, Ranae N [AGRON]" w:date="2017-06-13T13:31:00Z"/>
                <w:szCs w:val="20"/>
              </w:rPr>
            </w:pPr>
            <w:ins w:id="1391" w:author="Dietzel, Ranae N [AGRON]" w:date="2017-06-13T13:31:00Z">
              <w:r w:rsidRPr="00B901D7">
                <w:rPr>
                  <w:szCs w:val="20"/>
                </w:rPr>
                <w:t>b</w:t>
              </w:r>
            </w:ins>
          </w:p>
        </w:tc>
        <w:tc>
          <w:tcPr>
            <w:tcW w:w="720" w:type="dxa"/>
            <w:noWrap/>
            <w:vAlign w:val="bottom"/>
            <w:hideMark/>
          </w:tcPr>
          <w:p w14:paraId="09B3EEDF" w14:textId="77777777" w:rsidR="00513FDC" w:rsidRPr="00B901D7" w:rsidRDefault="00513FDC" w:rsidP="00A70798">
            <w:pPr>
              <w:rPr>
                <w:ins w:id="1392" w:author="Dietzel, Ranae N [AGRON]" w:date="2017-06-13T13:31:00Z"/>
                <w:szCs w:val="20"/>
              </w:rPr>
            </w:pPr>
            <w:ins w:id="1393" w:author="Dietzel, Ranae N [AGRON]" w:date="2017-06-13T13:31:00Z">
              <w:r w:rsidRPr="00B901D7">
                <w:rPr>
                  <w:szCs w:val="20"/>
                </w:rPr>
                <w:t>A</w:t>
              </w:r>
            </w:ins>
          </w:p>
        </w:tc>
      </w:tr>
      <w:tr w:rsidR="00513FDC" w:rsidRPr="00CE3A2F" w14:paraId="521A0E8B" w14:textId="77777777" w:rsidTr="00A70798">
        <w:trPr>
          <w:trHeight w:val="288"/>
          <w:jc w:val="center"/>
          <w:ins w:id="1394" w:author="Dietzel, Ranae N [AGRON]" w:date="2017-06-13T13:31:00Z"/>
        </w:trPr>
        <w:tc>
          <w:tcPr>
            <w:tcW w:w="960" w:type="dxa"/>
            <w:vMerge/>
            <w:tcBorders>
              <w:bottom w:val="dotted" w:sz="4" w:space="0" w:color="auto"/>
            </w:tcBorders>
            <w:vAlign w:val="center"/>
            <w:hideMark/>
          </w:tcPr>
          <w:p w14:paraId="5C94F6F5" w14:textId="77777777" w:rsidR="00513FDC" w:rsidRPr="00B901D7" w:rsidRDefault="00513FDC" w:rsidP="00A70798">
            <w:pPr>
              <w:jc w:val="center"/>
              <w:rPr>
                <w:ins w:id="1395" w:author="Dietzel, Ranae N [AGRON]" w:date="2017-06-13T13:31:00Z"/>
                <w:szCs w:val="20"/>
              </w:rPr>
            </w:pPr>
          </w:p>
        </w:tc>
        <w:tc>
          <w:tcPr>
            <w:tcW w:w="1020" w:type="dxa"/>
            <w:noWrap/>
            <w:vAlign w:val="bottom"/>
            <w:hideMark/>
          </w:tcPr>
          <w:p w14:paraId="59D2F9EE" w14:textId="77777777" w:rsidR="00513FDC" w:rsidRPr="00B901D7" w:rsidRDefault="00513FDC" w:rsidP="00A70798">
            <w:pPr>
              <w:jc w:val="center"/>
              <w:rPr>
                <w:ins w:id="1396" w:author="Dietzel, Ranae N [AGRON]" w:date="2017-06-13T13:31:00Z"/>
                <w:szCs w:val="20"/>
              </w:rPr>
            </w:pPr>
            <w:ins w:id="1397" w:author="Dietzel, Ranae N [AGRON]" w:date="2017-06-13T13:31:00Z">
              <w:r w:rsidRPr="00B901D7">
                <w:rPr>
                  <w:szCs w:val="20"/>
                </w:rPr>
                <w:t>15-30</w:t>
              </w:r>
            </w:ins>
          </w:p>
        </w:tc>
        <w:tc>
          <w:tcPr>
            <w:tcW w:w="666" w:type="dxa"/>
            <w:noWrap/>
            <w:vAlign w:val="bottom"/>
            <w:hideMark/>
          </w:tcPr>
          <w:p w14:paraId="0DCB1301" w14:textId="77777777" w:rsidR="00513FDC" w:rsidRPr="00B901D7" w:rsidRDefault="00513FDC" w:rsidP="00A70798">
            <w:pPr>
              <w:rPr>
                <w:ins w:id="1398" w:author="Dietzel, Ranae N [AGRON]" w:date="2017-06-13T13:31:00Z"/>
                <w:szCs w:val="20"/>
              </w:rPr>
            </w:pPr>
            <w:ins w:id="1399" w:author="Dietzel, Ranae N [AGRON]" w:date="2017-06-13T13:31:00Z">
              <w:r w:rsidRPr="00B901D7">
                <w:rPr>
                  <w:szCs w:val="20"/>
                </w:rPr>
                <w:t>0.028</w:t>
              </w:r>
            </w:ins>
          </w:p>
        </w:tc>
        <w:tc>
          <w:tcPr>
            <w:tcW w:w="324" w:type="dxa"/>
            <w:noWrap/>
            <w:vAlign w:val="bottom"/>
            <w:hideMark/>
          </w:tcPr>
          <w:p w14:paraId="42A4C449" w14:textId="77777777" w:rsidR="00513FDC" w:rsidRPr="00B901D7" w:rsidRDefault="00513FDC" w:rsidP="00A70798">
            <w:pPr>
              <w:rPr>
                <w:ins w:id="1400" w:author="Dietzel, Ranae N [AGRON]" w:date="2017-06-13T13:31:00Z"/>
                <w:szCs w:val="20"/>
              </w:rPr>
            </w:pPr>
            <w:ins w:id="1401" w:author="Dietzel, Ranae N [AGRON]" w:date="2017-06-13T13:31:00Z">
              <w:r w:rsidRPr="00B901D7">
                <w:rPr>
                  <w:szCs w:val="20"/>
                </w:rPr>
                <w:t>a</w:t>
              </w:r>
            </w:ins>
          </w:p>
        </w:tc>
        <w:tc>
          <w:tcPr>
            <w:tcW w:w="630" w:type="dxa"/>
            <w:noWrap/>
            <w:vAlign w:val="bottom"/>
            <w:hideMark/>
          </w:tcPr>
          <w:p w14:paraId="460B03D4" w14:textId="77777777" w:rsidR="00513FDC" w:rsidRPr="00B901D7" w:rsidRDefault="00513FDC" w:rsidP="00A70798">
            <w:pPr>
              <w:rPr>
                <w:ins w:id="1402" w:author="Dietzel, Ranae N [AGRON]" w:date="2017-06-13T13:31:00Z"/>
                <w:szCs w:val="20"/>
              </w:rPr>
            </w:pPr>
            <w:ins w:id="1403" w:author="Dietzel, Ranae N [AGRON]" w:date="2017-06-13T13:31:00Z">
              <w:r w:rsidRPr="00B901D7">
                <w:rPr>
                  <w:szCs w:val="20"/>
                </w:rPr>
                <w:t>D</w:t>
              </w:r>
            </w:ins>
          </w:p>
        </w:tc>
        <w:tc>
          <w:tcPr>
            <w:tcW w:w="720" w:type="dxa"/>
            <w:noWrap/>
            <w:vAlign w:val="bottom"/>
            <w:hideMark/>
          </w:tcPr>
          <w:p w14:paraId="2F9EB7A7" w14:textId="77777777" w:rsidR="00513FDC" w:rsidRPr="00B901D7" w:rsidRDefault="00513FDC" w:rsidP="00A70798">
            <w:pPr>
              <w:rPr>
                <w:ins w:id="1404" w:author="Dietzel, Ranae N [AGRON]" w:date="2017-06-13T13:31:00Z"/>
                <w:szCs w:val="20"/>
              </w:rPr>
            </w:pPr>
            <w:ins w:id="1405" w:author="Dietzel, Ranae N [AGRON]" w:date="2017-06-13T13:31:00Z">
              <w:r w:rsidRPr="00B901D7">
                <w:rPr>
                  <w:szCs w:val="20"/>
                </w:rPr>
                <w:t>0.074</w:t>
              </w:r>
            </w:ins>
          </w:p>
        </w:tc>
        <w:tc>
          <w:tcPr>
            <w:tcW w:w="405" w:type="dxa"/>
            <w:noWrap/>
            <w:vAlign w:val="bottom"/>
            <w:hideMark/>
          </w:tcPr>
          <w:p w14:paraId="76F86120" w14:textId="77777777" w:rsidR="00513FDC" w:rsidRPr="00B901D7" w:rsidRDefault="00513FDC" w:rsidP="00A70798">
            <w:pPr>
              <w:rPr>
                <w:ins w:id="1406" w:author="Dietzel, Ranae N [AGRON]" w:date="2017-06-13T13:31:00Z"/>
                <w:szCs w:val="20"/>
              </w:rPr>
            </w:pPr>
            <w:ins w:id="1407" w:author="Dietzel, Ranae N [AGRON]" w:date="2017-06-13T13:31:00Z">
              <w:r w:rsidRPr="00B901D7">
                <w:rPr>
                  <w:szCs w:val="20"/>
                </w:rPr>
                <w:t>a</w:t>
              </w:r>
            </w:ins>
          </w:p>
        </w:tc>
        <w:tc>
          <w:tcPr>
            <w:tcW w:w="675" w:type="dxa"/>
            <w:noWrap/>
            <w:vAlign w:val="bottom"/>
            <w:hideMark/>
          </w:tcPr>
          <w:p w14:paraId="31B2F233" w14:textId="77777777" w:rsidR="00513FDC" w:rsidRPr="00B901D7" w:rsidRDefault="00513FDC" w:rsidP="00A70798">
            <w:pPr>
              <w:rPr>
                <w:ins w:id="1408" w:author="Dietzel, Ranae N [AGRON]" w:date="2017-06-13T13:31:00Z"/>
                <w:szCs w:val="20"/>
              </w:rPr>
            </w:pPr>
            <w:ins w:id="1409" w:author="Dietzel, Ranae N [AGRON]" w:date="2017-06-13T13:31:00Z">
              <w:r w:rsidRPr="00B901D7">
                <w:rPr>
                  <w:szCs w:val="20"/>
                </w:rPr>
                <w:t>B</w:t>
              </w:r>
            </w:ins>
          </w:p>
        </w:tc>
        <w:tc>
          <w:tcPr>
            <w:tcW w:w="720" w:type="dxa"/>
            <w:noWrap/>
            <w:vAlign w:val="bottom"/>
            <w:hideMark/>
          </w:tcPr>
          <w:p w14:paraId="390265D2" w14:textId="77777777" w:rsidR="00513FDC" w:rsidRPr="00B901D7" w:rsidRDefault="00513FDC" w:rsidP="00A70798">
            <w:pPr>
              <w:rPr>
                <w:ins w:id="1410" w:author="Dietzel, Ranae N [AGRON]" w:date="2017-06-13T13:31:00Z"/>
                <w:szCs w:val="20"/>
              </w:rPr>
            </w:pPr>
            <w:ins w:id="1411" w:author="Dietzel, Ranae N [AGRON]" w:date="2017-06-13T13:31:00Z">
              <w:r w:rsidRPr="00B901D7">
                <w:rPr>
                  <w:szCs w:val="20"/>
                </w:rPr>
                <w:t>0.089</w:t>
              </w:r>
            </w:ins>
          </w:p>
        </w:tc>
        <w:tc>
          <w:tcPr>
            <w:tcW w:w="360" w:type="dxa"/>
            <w:noWrap/>
            <w:vAlign w:val="bottom"/>
            <w:hideMark/>
          </w:tcPr>
          <w:p w14:paraId="2C08F438" w14:textId="77777777" w:rsidR="00513FDC" w:rsidRPr="00B901D7" w:rsidRDefault="00513FDC" w:rsidP="00A70798">
            <w:pPr>
              <w:rPr>
                <w:ins w:id="1412" w:author="Dietzel, Ranae N [AGRON]" w:date="2017-06-13T13:31:00Z"/>
                <w:szCs w:val="20"/>
              </w:rPr>
            </w:pPr>
            <w:ins w:id="1413" w:author="Dietzel, Ranae N [AGRON]" w:date="2017-06-13T13:31:00Z">
              <w:r w:rsidRPr="00B901D7">
                <w:rPr>
                  <w:szCs w:val="20"/>
                </w:rPr>
                <w:t>a</w:t>
              </w:r>
            </w:ins>
          </w:p>
        </w:tc>
        <w:tc>
          <w:tcPr>
            <w:tcW w:w="720" w:type="dxa"/>
            <w:noWrap/>
            <w:vAlign w:val="bottom"/>
            <w:hideMark/>
          </w:tcPr>
          <w:p w14:paraId="6E8DD465" w14:textId="77777777" w:rsidR="00513FDC" w:rsidRPr="00B901D7" w:rsidRDefault="00513FDC" w:rsidP="00A70798">
            <w:pPr>
              <w:rPr>
                <w:ins w:id="1414" w:author="Dietzel, Ranae N [AGRON]" w:date="2017-06-13T13:31:00Z"/>
                <w:szCs w:val="20"/>
              </w:rPr>
            </w:pPr>
            <w:ins w:id="1415" w:author="Dietzel, Ranae N [AGRON]" w:date="2017-06-13T13:31:00Z">
              <w:r w:rsidRPr="00B901D7">
                <w:rPr>
                  <w:szCs w:val="20"/>
                </w:rPr>
                <w:t>A</w:t>
              </w:r>
            </w:ins>
          </w:p>
        </w:tc>
      </w:tr>
      <w:tr w:rsidR="00513FDC" w:rsidRPr="00CE3A2F" w14:paraId="7126FA02" w14:textId="77777777" w:rsidTr="00A70798">
        <w:trPr>
          <w:trHeight w:val="288"/>
          <w:jc w:val="center"/>
          <w:ins w:id="1416" w:author="Dietzel, Ranae N [AGRON]" w:date="2017-06-13T13:31:00Z"/>
        </w:trPr>
        <w:tc>
          <w:tcPr>
            <w:tcW w:w="960" w:type="dxa"/>
            <w:vMerge/>
            <w:tcBorders>
              <w:bottom w:val="dotted" w:sz="4" w:space="0" w:color="auto"/>
            </w:tcBorders>
            <w:vAlign w:val="center"/>
            <w:hideMark/>
          </w:tcPr>
          <w:p w14:paraId="4CACBB0B" w14:textId="77777777" w:rsidR="00513FDC" w:rsidRPr="00B901D7" w:rsidRDefault="00513FDC" w:rsidP="00A70798">
            <w:pPr>
              <w:jc w:val="center"/>
              <w:rPr>
                <w:ins w:id="1417" w:author="Dietzel, Ranae N [AGRON]" w:date="2017-06-13T13:31:00Z"/>
                <w:szCs w:val="20"/>
              </w:rPr>
            </w:pPr>
          </w:p>
        </w:tc>
        <w:tc>
          <w:tcPr>
            <w:tcW w:w="1020" w:type="dxa"/>
            <w:noWrap/>
            <w:vAlign w:val="bottom"/>
            <w:hideMark/>
          </w:tcPr>
          <w:p w14:paraId="199078F4" w14:textId="77777777" w:rsidR="00513FDC" w:rsidRPr="00B901D7" w:rsidRDefault="00513FDC" w:rsidP="00A70798">
            <w:pPr>
              <w:jc w:val="center"/>
              <w:rPr>
                <w:ins w:id="1418" w:author="Dietzel, Ranae N [AGRON]" w:date="2017-06-13T13:31:00Z"/>
                <w:szCs w:val="20"/>
              </w:rPr>
            </w:pPr>
            <w:ins w:id="1419" w:author="Dietzel, Ranae N [AGRON]" w:date="2017-06-13T13:31:00Z">
              <w:r w:rsidRPr="00B901D7">
                <w:rPr>
                  <w:szCs w:val="20"/>
                </w:rPr>
                <w:t>30-60</w:t>
              </w:r>
            </w:ins>
          </w:p>
        </w:tc>
        <w:tc>
          <w:tcPr>
            <w:tcW w:w="666" w:type="dxa"/>
            <w:noWrap/>
            <w:vAlign w:val="bottom"/>
            <w:hideMark/>
          </w:tcPr>
          <w:p w14:paraId="567CE7F4" w14:textId="77777777" w:rsidR="00513FDC" w:rsidRPr="00B901D7" w:rsidRDefault="00513FDC" w:rsidP="00A70798">
            <w:pPr>
              <w:rPr>
                <w:ins w:id="1420" w:author="Dietzel, Ranae N [AGRON]" w:date="2017-06-13T13:31:00Z"/>
                <w:szCs w:val="20"/>
              </w:rPr>
            </w:pPr>
            <w:ins w:id="1421" w:author="Dietzel, Ranae N [AGRON]" w:date="2017-06-13T13:31:00Z">
              <w:r w:rsidRPr="00B901D7">
                <w:rPr>
                  <w:szCs w:val="20"/>
                </w:rPr>
                <w:t>0.034</w:t>
              </w:r>
            </w:ins>
          </w:p>
        </w:tc>
        <w:tc>
          <w:tcPr>
            <w:tcW w:w="324" w:type="dxa"/>
            <w:noWrap/>
            <w:vAlign w:val="bottom"/>
            <w:hideMark/>
          </w:tcPr>
          <w:p w14:paraId="10DB6824" w14:textId="77777777" w:rsidR="00513FDC" w:rsidRPr="00B901D7" w:rsidRDefault="00513FDC" w:rsidP="00A70798">
            <w:pPr>
              <w:rPr>
                <w:ins w:id="1422" w:author="Dietzel, Ranae N [AGRON]" w:date="2017-06-13T13:31:00Z"/>
                <w:szCs w:val="20"/>
              </w:rPr>
            </w:pPr>
            <w:ins w:id="1423" w:author="Dietzel, Ranae N [AGRON]" w:date="2017-06-13T13:31:00Z">
              <w:r w:rsidRPr="00B901D7">
                <w:rPr>
                  <w:szCs w:val="20"/>
                </w:rPr>
                <w:t>a</w:t>
              </w:r>
            </w:ins>
          </w:p>
        </w:tc>
        <w:tc>
          <w:tcPr>
            <w:tcW w:w="630" w:type="dxa"/>
            <w:noWrap/>
            <w:vAlign w:val="bottom"/>
            <w:hideMark/>
          </w:tcPr>
          <w:p w14:paraId="4C36E127" w14:textId="77777777" w:rsidR="00513FDC" w:rsidRPr="00B901D7" w:rsidRDefault="00513FDC" w:rsidP="00A70798">
            <w:pPr>
              <w:rPr>
                <w:ins w:id="1424" w:author="Dietzel, Ranae N [AGRON]" w:date="2017-06-13T13:31:00Z"/>
                <w:szCs w:val="20"/>
              </w:rPr>
            </w:pPr>
            <w:ins w:id="1425" w:author="Dietzel, Ranae N [AGRON]" w:date="2017-06-13T13:31:00Z">
              <w:r w:rsidRPr="00B901D7">
                <w:rPr>
                  <w:szCs w:val="20"/>
                </w:rPr>
                <w:t>B</w:t>
              </w:r>
            </w:ins>
          </w:p>
        </w:tc>
        <w:tc>
          <w:tcPr>
            <w:tcW w:w="720" w:type="dxa"/>
            <w:noWrap/>
            <w:vAlign w:val="bottom"/>
            <w:hideMark/>
          </w:tcPr>
          <w:p w14:paraId="70687838" w14:textId="77777777" w:rsidR="00513FDC" w:rsidRPr="00B901D7" w:rsidRDefault="00513FDC" w:rsidP="00A70798">
            <w:pPr>
              <w:rPr>
                <w:ins w:id="1426" w:author="Dietzel, Ranae N [AGRON]" w:date="2017-06-13T13:31:00Z"/>
                <w:szCs w:val="20"/>
              </w:rPr>
            </w:pPr>
            <w:ins w:id="1427" w:author="Dietzel, Ranae N [AGRON]" w:date="2017-06-13T13:31:00Z">
              <w:r w:rsidRPr="00B901D7">
                <w:rPr>
                  <w:szCs w:val="20"/>
                </w:rPr>
                <w:t>0.058</w:t>
              </w:r>
            </w:ins>
          </w:p>
        </w:tc>
        <w:tc>
          <w:tcPr>
            <w:tcW w:w="405" w:type="dxa"/>
            <w:noWrap/>
            <w:vAlign w:val="bottom"/>
            <w:hideMark/>
          </w:tcPr>
          <w:p w14:paraId="72D9017D" w14:textId="77777777" w:rsidR="00513FDC" w:rsidRPr="00B901D7" w:rsidRDefault="00513FDC" w:rsidP="00A70798">
            <w:pPr>
              <w:rPr>
                <w:ins w:id="1428" w:author="Dietzel, Ranae N [AGRON]" w:date="2017-06-13T13:31:00Z"/>
                <w:szCs w:val="20"/>
              </w:rPr>
            </w:pPr>
            <w:ins w:id="1429" w:author="Dietzel, Ranae N [AGRON]" w:date="2017-06-13T13:31:00Z">
              <w:r w:rsidRPr="00B901D7">
                <w:rPr>
                  <w:szCs w:val="20"/>
                </w:rPr>
                <w:t>b</w:t>
              </w:r>
            </w:ins>
          </w:p>
        </w:tc>
        <w:tc>
          <w:tcPr>
            <w:tcW w:w="675" w:type="dxa"/>
            <w:noWrap/>
            <w:vAlign w:val="bottom"/>
            <w:hideMark/>
          </w:tcPr>
          <w:p w14:paraId="0A1B1013" w14:textId="77777777" w:rsidR="00513FDC" w:rsidRPr="00B901D7" w:rsidRDefault="00513FDC" w:rsidP="00A70798">
            <w:pPr>
              <w:rPr>
                <w:ins w:id="1430" w:author="Dietzel, Ranae N [AGRON]" w:date="2017-06-13T13:31:00Z"/>
                <w:szCs w:val="20"/>
              </w:rPr>
            </w:pPr>
            <w:ins w:id="1431" w:author="Dietzel, Ranae N [AGRON]" w:date="2017-06-13T13:31:00Z">
              <w:r w:rsidRPr="00B901D7">
                <w:rPr>
                  <w:szCs w:val="20"/>
                </w:rPr>
                <w:t>A</w:t>
              </w:r>
            </w:ins>
          </w:p>
        </w:tc>
        <w:tc>
          <w:tcPr>
            <w:tcW w:w="720" w:type="dxa"/>
            <w:noWrap/>
            <w:vAlign w:val="bottom"/>
            <w:hideMark/>
          </w:tcPr>
          <w:p w14:paraId="4B445F86" w14:textId="77777777" w:rsidR="00513FDC" w:rsidRPr="00B901D7" w:rsidRDefault="00513FDC" w:rsidP="00A70798">
            <w:pPr>
              <w:rPr>
                <w:ins w:id="1432" w:author="Dietzel, Ranae N [AGRON]" w:date="2017-06-13T13:31:00Z"/>
                <w:szCs w:val="20"/>
              </w:rPr>
            </w:pPr>
            <w:ins w:id="1433" w:author="Dietzel, Ranae N [AGRON]" w:date="2017-06-13T13:31:00Z">
              <w:r w:rsidRPr="00B901D7">
                <w:rPr>
                  <w:szCs w:val="20"/>
                </w:rPr>
                <w:t>0.041</w:t>
              </w:r>
            </w:ins>
          </w:p>
        </w:tc>
        <w:tc>
          <w:tcPr>
            <w:tcW w:w="360" w:type="dxa"/>
            <w:noWrap/>
            <w:vAlign w:val="bottom"/>
            <w:hideMark/>
          </w:tcPr>
          <w:p w14:paraId="1911817B" w14:textId="77777777" w:rsidR="00513FDC" w:rsidRPr="00B901D7" w:rsidRDefault="00513FDC" w:rsidP="00A70798">
            <w:pPr>
              <w:rPr>
                <w:ins w:id="1434" w:author="Dietzel, Ranae N [AGRON]" w:date="2017-06-13T13:31:00Z"/>
                <w:szCs w:val="20"/>
              </w:rPr>
            </w:pPr>
            <w:ins w:id="1435" w:author="Dietzel, Ranae N [AGRON]" w:date="2017-06-13T13:31:00Z">
              <w:r w:rsidRPr="00B901D7">
                <w:rPr>
                  <w:szCs w:val="20"/>
                </w:rPr>
                <w:t>c</w:t>
              </w:r>
            </w:ins>
          </w:p>
        </w:tc>
        <w:tc>
          <w:tcPr>
            <w:tcW w:w="720" w:type="dxa"/>
            <w:noWrap/>
            <w:vAlign w:val="bottom"/>
            <w:hideMark/>
          </w:tcPr>
          <w:p w14:paraId="4FA11171" w14:textId="77777777" w:rsidR="00513FDC" w:rsidRPr="00B901D7" w:rsidRDefault="00513FDC" w:rsidP="00A70798">
            <w:pPr>
              <w:rPr>
                <w:ins w:id="1436" w:author="Dietzel, Ranae N [AGRON]" w:date="2017-06-13T13:31:00Z"/>
                <w:szCs w:val="20"/>
              </w:rPr>
            </w:pPr>
            <w:ins w:id="1437" w:author="Dietzel, Ranae N [AGRON]" w:date="2017-06-13T13:31:00Z">
              <w:r w:rsidRPr="00B901D7">
                <w:rPr>
                  <w:szCs w:val="20"/>
                </w:rPr>
                <w:t>B</w:t>
              </w:r>
            </w:ins>
          </w:p>
        </w:tc>
      </w:tr>
      <w:tr w:rsidR="00513FDC" w:rsidRPr="00CE3A2F" w14:paraId="22968510" w14:textId="77777777" w:rsidTr="00A70798">
        <w:trPr>
          <w:trHeight w:val="288"/>
          <w:jc w:val="center"/>
          <w:ins w:id="1438" w:author="Dietzel, Ranae N [AGRON]" w:date="2017-06-13T13:31:00Z"/>
        </w:trPr>
        <w:tc>
          <w:tcPr>
            <w:tcW w:w="960" w:type="dxa"/>
            <w:vMerge/>
            <w:tcBorders>
              <w:bottom w:val="dotted" w:sz="4" w:space="0" w:color="auto"/>
            </w:tcBorders>
            <w:vAlign w:val="center"/>
            <w:hideMark/>
          </w:tcPr>
          <w:p w14:paraId="7F521662" w14:textId="77777777" w:rsidR="00513FDC" w:rsidRPr="00B901D7" w:rsidRDefault="00513FDC" w:rsidP="00A70798">
            <w:pPr>
              <w:jc w:val="center"/>
              <w:rPr>
                <w:ins w:id="1439" w:author="Dietzel, Ranae N [AGRON]" w:date="2017-06-13T13:31:00Z"/>
                <w:szCs w:val="20"/>
              </w:rPr>
            </w:pPr>
          </w:p>
        </w:tc>
        <w:tc>
          <w:tcPr>
            <w:tcW w:w="1020" w:type="dxa"/>
            <w:tcBorders>
              <w:bottom w:val="dotted" w:sz="4" w:space="0" w:color="auto"/>
            </w:tcBorders>
            <w:noWrap/>
            <w:vAlign w:val="bottom"/>
            <w:hideMark/>
          </w:tcPr>
          <w:p w14:paraId="0B31B0F4" w14:textId="77777777" w:rsidR="00513FDC" w:rsidRPr="00B901D7" w:rsidRDefault="00513FDC" w:rsidP="00A70798">
            <w:pPr>
              <w:jc w:val="center"/>
              <w:rPr>
                <w:ins w:id="1440" w:author="Dietzel, Ranae N [AGRON]" w:date="2017-06-13T13:31:00Z"/>
                <w:szCs w:val="20"/>
              </w:rPr>
            </w:pPr>
            <w:ins w:id="1441" w:author="Dietzel, Ranae N [AGRON]" w:date="2017-06-13T13:31:00Z">
              <w:r w:rsidRPr="00B901D7">
                <w:rPr>
                  <w:szCs w:val="20"/>
                </w:rPr>
                <w:t>60-100</w:t>
              </w:r>
            </w:ins>
          </w:p>
        </w:tc>
        <w:tc>
          <w:tcPr>
            <w:tcW w:w="666" w:type="dxa"/>
            <w:tcBorders>
              <w:bottom w:val="dotted" w:sz="4" w:space="0" w:color="auto"/>
            </w:tcBorders>
            <w:noWrap/>
            <w:vAlign w:val="bottom"/>
            <w:hideMark/>
          </w:tcPr>
          <w:p w14:paraId="0C5E4428" w14:textId="77777777" w:rsidR="00513FDC" w:rsidRPr="00B901D7" w:rsidRDefault="00513FDC" w:rsidP="00A70798">
            <w:pPr>
              <w:rPr>
                <w:ins w:id="1442" w:author="Dietzel, Ranae N [AGRON]" w:date="2017-06-13T13:31:00Z"/>
                <w:szCs w:val="20"/>
              </w:rPr>
            </w:pPr>
            <w:ins w:id="1443" w:author="Dietzel, Ranae N [AGRON]" w:date="2017-06-13T13:31:00Z">
              <w:r w:rsidRPr="00B901D7">
                <w:rPr>
                  <w:szCs w:val="20"/>
                </w:rPr>
                <w:t>0.033</w:t>
              </w:r>
            </w:ins>
          </w:p>
        </w:tc>
        <w:tc>
          <w:tcPr>
            <w:tcW w:w="324" w:type="dxa"/>
            <w:tcBorders>
              <w:bottom w:val="dotted" w:sz="4" w:space="0" w:color="auto"/>
            </w:tcBorders>
            <w:noWrap/>
            <w:vAlign w:val="bottom"/>
            <w:hideMark/>
          </w:tcPr>
          <w:p w14:paraId="176958E6" w14:textId="77777777" w:rsidR="00513FDC" w:rsidRPr="00B901D7" w:rsidRDefault="00513FDC" w:rsidP="00A70798">
            <w:pPr>
              <w:rPr>
                <w:ins w:id="1444" w:author="Dietzel, Ranae N [AGRON]" w:date="2017-06-13T13:31:00Z"/>
                <w:szCs w:val="20"/>
              </w:rPr>
            </w:pPr>
            <w:ins w:id="1445" w:author="Dietzel, Ranae N [AGRON]" w:date="2017-06-13T13:31:00Z">
              <w:r w:rsidRPr="00B901D7">
                <w:rPr>
                  <w:szCs w:val="20"/>
                </w:rPr>
                <w:t>a</w:t>
              </w:r>
            </w:ins>
          </w:p>
        </w:tc>
        <w:tc>
          <w:tcPr>
            <w:tcW w:w="630" w:type="dxa"/>
            <w:tcBorders>
              <w:bottom w:val="dotted" w:sz="4" w:space="0" w:color="auto"/>
            </w:tcBorders>
            <w:noWrap/>
            <w:vAlign w:val="bottom"/>
            <w:hideMark/>
          </w:tcPr>
          <w:p w14:paraId="3F842308" w14:textId="77777777" w:rsidR="00513FDC" w:rsidRPr="00B901D7" w:rsidRDefault="00513FDC" w:rsidP="00A70798">
            <w:pPr>
              <w:rPr>
                <w:ins w:id="1446" w:author="Dietzel, Ranae N [AGRON]" w:date="2017-06-13T13:31:00Z"/>
                <w:szCs w:val="20"/>
              </w:rPr>
            </w:pPr>
            <w:ins w:id="1447" w:author="Dietzel, Ranae N [AGRON]" w:date="2017-06-13T13:31:00Z">
              <w:r w:rsidRPr="00B901D7">
                <w:rPr>
                  <w:szCs w:val="20"/>
                </w:rPr>
                <w:t>D</w:t>
              </w:r>
            </w:ins>
          </w:p>
        </w:tc>
        <w:tc>
          <w:tcPr>
            <w:tcW w:w="720" w:type="dxa"/>
            <w:tcBorders>
              <w:bottom w:val="dotted" w:sz="4" w:space="0" w:color="auto"/>
            </w:tcBorders>
            <w:noWrap/>
            <w:vAlign w:val="bottom"/>
            <w:hideMark/>
          </w:tcPr>
          <w:p w14:paraId="4B40BB94" w14:textId="77777777" w:rsidR="00513FDC" w:rsidRPr="00B901D7" w:rsidRDefault="00513FDC" w:rsidP="00A70798">
            <w:pPr>
              <w:rPr>
                <w:ins w:id="1448" w:author="Dietzel, Ranae N [AGRON]" w:date="2017-06-13T13:31:00Z"/>
                <w:szCs w:val="20"/>
              </w:rPr>
            </w:pPr>
            <w:ins w:id="1449" w:author="Dietzel, Ranae N [AGRON]" w:date="2017-06-13T13:31:00Z">
              <w:r w:rsidRPr="00B901D7">
                <w:rPr>
                  <w:szCs w:val="20"/>
                </w:rPr>
                <w:t>0.056</w:t>
              </w:r>
            </w:ins>
          </w:p>
        </w:tc>
        <w:tc>
          <w:tcPr>
            <w:tcW w:w="405" w:type="dxa"/>
            <w:tcBorders>
              <w:bottom w:val="dotted" w:sz="4" w:space="0" w:color="auto"/>
            </w:tcBorders>
            <w:noWrap/>
            <w:vAlign w:val="bottom"/>
            <w:hideMark/>
          </w:tcPr>
          <w:p w14:paraId="0D68F629" w14:textId="77777777" w:rsidR="00513FDC" w:rsidRPr="00B901D7" w:rsidRDefault="00513FDC" w:rsidP="00A70798">
            <w:pPr>
              <w:rPr>
                <w:ins w:id="1450" w:author="Dietzel, Ranae N [AGRON]" w:date="2017-06-13T13:31:00Z"/>
                <w:szCs w:val="20"/>
              </w:rPr>
            </w:pPr>
            <w:ins w:id="1451" w:author="Dietzel, Ranae N [AGRON]" w:date="2017-06-13T13:31:00Z">
              <w:r w:rsidRPr="00B901D7">
                <w:rPr>
                  <w:szCs w:val="20"/>
                </w:rPr>
                <w:t>b</w:t>
              </w:r>
            </w:ins>
          </w:p>
        </w:tc>
        <w:tc>
          <w:tcPr>
            <w:tcW w:w="675" w:type="dxa"/>
            <w:tcBorders>
              <w:bottom w:val="dotted" w:sz="4" w:space="0" w:color="auto"/>
            </w:tcBorders>
            <w:noWrap/>
            <w:vAlign w:val="bottom"/>
            <w:hideMark/>
          </w:tcPr>
          <w:p w14:paraId="0EB82AC2" w14:textId="77777777" w:rsidR="00513FDC" w:rsidRPr="00B901D7" w:rsidRDefault="00513FDC" w:rsidP="00A70798">
            <w:pPr>
              <w:rPr>
                <w:ins w:id="1452" w:author="Dietzel, Ranae N [AGRON]" w:date="2017-06-13T13:31:00Z"/>
                <w:szCs w:val="20"/>
              </w:rPr>
            </w:pPr>
            <w:ins w:id="1453" w:author="Dietzel, Ranae N [AGRON]" w:date="2017-06-13T13:31:00Z">
              <w:r w:rsidRPr="00B901D7">
                <w:rPr>
                  <w:szCs w:val="20"/>
                </w:rPr>
                <w:t>B</w:t>
              </w:r>
            </w:ins>
          </w:p>
        </w:tc>
        <w:tc>
          <w:tcPr>
            <w:tcW w:w="720" w:type="dxa"/>
            <w:tcBorders>
              <w:bottom w:val="dotted" w:sz="4" w:space="0" w:color="auto"/>
            </w:tcBorders>
            <w:noWrap/>
            <w:vAlign w:val="bottom"/>
            <w:hideMark/>
          </w:tcPr>
          <w:p w14:paraId="4A4D203B" w14:textId="77777777" w:rsidR="00513FDC" w:rsidRPr="00B901D7" w:rsidRDefault="00513FDC" w:rsidP="00A70798">
            <w:pPr>
              <w:rPr>
                <w:ins w:id="1454" w:author="Dietzel, Ranae N [AGRON]" w:date="2017-06-13T13:31:00Z"/>
                <w:szCs w:val="20"/>
              </w:rPr>
            </w:pPr>
            <w:ins w:id="1455" w:author="Dietzel, Ranae N [AGRON]" w:date="2017-06-13T13:31:00Z">
              <w:r w:rsidRPr="00B901D7">
                <w:rPr>
                  <w:szCs w:val="20"/>
                </w:rPr>
                <w:t>0.068</w:t>
              </w:r>
            </w:ins>
          </w:p>
        </w:tc>
        <w:tc>
          <w:tcPr>
            <w:tcW w:w="360" w:type="dxa"/>
            <w:tcBorders>
              <w:bottom w:val="dotted" w:sz="4" w:space="0" w:color="auto"/>
            </w:tcBorders>
            <w:noWrap/>
            <w:vAlign w:val="bottom"/>
            <w:hideMark/>
          </w:tcPr>
          <w:p w14:paraId="0BDA436A" w14:textId="77777777" w:rsidR="00513FDC" w:rsidRPr="00B901D7" w:rsidRDefault="00513FDC" w:rsidP="00A70798">
            <w:pPr>
              <w:rPr>
                <w:ins w:id="1456" w:author="Dietzel, Ranae N [AGRON]" w:date="2017-06-13T13:31:00Z"/>
                <w:szCs w:val="20"/>
              </w:rPr>
            </w:pPr>
            <w:ins w:id="1457" w:author="Dietzel, Ranae N [AGRON]" w:date="2017-06-13T13:31:00Z">
              <w:r w:rsidRPr="00B901D7">
                <w:rPr>
                  <w:szCs w:val="20"/>
                </w:rPr>
                <w:t>b</w:t>
              </w:r>
            </w:ins>
          </w:p>
        </w:tc>
        <w:tc>
          <w:tcPr>
            <w:tcW w:w="720" w:type="dxa"/>
            <w:tcBorders>
              <w:bottom w:val="dotted" w:sz="4" w:space="0" w:color="auto"/>
            </w:tcBorders>
            <w:noWrap/>
            <w:vAlign w:val="bottom"/>
            <w:hideMark/>
          </w:tcPr>
          <w:p w14:paraId="4F58F407" w14:textId="77777777" w:rsidR="00513FDC" w:rsidRPr="00B901D7" w:rsidRDefault="00513FDC" w:rsidP="00A70798">
            <w:pPr>
              <w:rPr>
                <w:ins w:id="1458" w:author="Dietzel, Ranae N [AGRON]" w:date="2017-06-13T13:31:00Z"/>
                <w:szCs w:val="20"/>
              </w:rPr>
            </w:pPr>
            <w:ins w:id="1459" w:author="Dietzel, Ranae N [AGRON]" w:date="2017-06-13T13:31:00Z">
              <w:r w:rsidRPr="00B901D7">
                <w:rPr>
                  <w:szCs w:val="20"/>
                </w:rPr>
                <w:t>A</w:t>
              </w:r>
            </w:ins>
          </w:p>
        </w:tc>
      </w:tr>
      <w:tr w:rsidR="00513FDC" w:rsidRPr="00CE3A2F" w14:paraId="2EF5509D" w14:textId="77777777" w:rsidTr="00A70798">
        <w:trPr>
          <w:trHeight w:val="288"/>
          <w:jc w:val="center"/>
          <w:ins w:id="1460" w:author="Dietzel, Ranae N [AGRON]" w:date="2017-06-13T13:31:00Z"/>
        </w:trPr>
        <w:tc>
          <w:tcPr>
            <w:tcW w:w="960" w:type="dxa"/>
            <w:vMerge w:val="restart"/>
            <w:tcBorders>
              <w:top w:val="dotted" w:sz="4" w:space="0" w:color="auto"/>
              <w:bottom w:val="single" w:sz="4" w:space="0" w:color="auto"/>
            </w:tcBorders>
            <w:noWrap/>
            <w:vAlign w:val="center"/>
            <w:hideMark/>
          </w:tcPr>
          <w:p w14:paraId="037B8C76" w14:textId="77777777" w:rsidR="00513FDC" w:rsidRPr="00B901D7" w:rsidRDefault="00513FDC" w:rsidP="00A70798">
            <w:pPr>
              <w:jc w:val="center"/>
              <w:rPr>
                <w:ins w:id="1461" w:author="Dietzel, Ranae N [AGRON]" w:date="2017-06-13T13:31:00Z"/>
                <w:szCs w:val="20"/>
              </w:rPr>
            </w:pPr>
            <w:ins w:id="1462" w:author="Dietzel, Ranae N [AGRON]" w:date="2017-06-13T13:31:00Z">
              <w:r w:rsidRPr="00B901D7">
                <w:rPr>
                  <w:szCs w:val="20"/>
                </w:rPr>
                <w:t>2013</w:t>
              </w:r>
            </w:ins>
          </w:p>
        </w:tc>
        <w:tc>
          <w:tcPr>
            <w:tcW w:w="1020" w:type="dxa"/>
            <w:tcBorders>
              <w:top w:val="dotted" w:sz="4" w:space="0" w:color="auto"/>
            </w:tcBorders>
            <w:noWrap/>
            <w:vAlign w:val="bottom"/>
            <w:hideMark/>
          </w:tcPr>
          <w:p w14:paraId="35C82F95" w14:textId="77777777" w:rsidR="00513FDC" w:rsidRPr="00B901D7" w:rsidRDefault="00513FDC" w:rsidP="00A70798">
            <w:pPr>
              <w:jc w:val="center"/>
              <w:rPr>
                <w:ins w:id="1463" w:author="Dietzel, Ranae N [AGRON]" w:date="2017-06-13T13:31:00Z"/>
                <w:szCs w:val="20"/>
              </w:rPr>
            </w:pPr>
            <w:ins w:id="1464" w:author="Dietzel, Ranae N [AGRON]" w:date="2017-06-13T13:31:00Z">
              <w:r w:rsidRPr="00B901D7">
                <w:rPr>
                  <w:szCs w:val="20"/>
                </w:rPr>
                <w:t>0-5</w:t>
              </w:r>
            </w:ins>
          </w:p>
        </w:tc>
        <w:tc>
          <w:tcPr>
            <w:tcW w:w="666" w:type="dxa"/>
            <w:tcBorders>
              <w:top w:val="dotted" w:sz="4" w:space="0" w:color="auto"/>
            </w:tcBorders>
            <w:noWrap/>
            <w:vAlign w:val="bottom"/>
            <w:hideMark/>
          </w:tcPr>
          <w:p w14:paraId="5BD6411E" w14:textId="77777777" w:rsidR="00513FDC" w:rsidRPr="00B901D7" w:rsidRDefault="00513FDC" w:rsidP="00A70798">
            <w:pPr>
              <w:rPr>
                <w:ins w:id="1465" w:author="Dietzel, Ranae N [AGRON]" w:date="2017-06-13T13:31:00Z"/>
                <w:szCs w:val="20"/>
              </w:rPr>
            </w:pPr>
            <w:ins w:id="1466" w:author="Dietzel, Ranae N [AGRON]" w:date="2017-06-13T13:31:00Z">
              <w:r w:rsidRPr="00B901D7">
                <w:rPr>
                  <w:szCs w:val="20"/>
                </w:rPr>
                <w:t>0.000</w:t>
              </w:r>
            </w:ins>
          </w:p>
        </w:tc>
        <w:tc>
          <w:tcPr>
            <w:tcW w:w="324" w:type="dxa"/>
            <w:tcBorders>
              <w:top w:val="dotted" w:sz="4" w:space="0" w:color="auto"/>
            </w:tcBorders>
            <w:noWrap/>
            <w:vAlign w:val="bottom"/>
            <w:hideMark/>
          </w:tcPr>
          <w:p w14:paraId="458CFB82" w14:textId="77777777" w:rsidR="00513FDC" w:rsidRPr="00B901D7" w:rsidRDefault="00513FDC" w:rsidP="00A70798">
            <w:pPr>
              <w:rPr>
                <w:ins w:id="1467" w:author="Dietzel, Ranae N [AGRON]" w:date="2017-06-13T13:31:00Z"/>
                <w:szCs w:val="20"/>
              </w:rPr>
            </w:pPr>
            <w:ins w:id="1468" w:author="Dietzel, Ranae N [AGRON]" w:date="2017-06-13T13:31:00Z">
              <w:r w:rsidRPr="00B901D7">
                <w:rPr>
                  <w:szCs w:val="20"/>
                </w:rPr>
                <w:t>b</w:t>
              </w:r>
            </w:ins>
          </w:p>
        </w:tc>
        <w:tc>
          <w:tcPr>
            <w:tcW w:w="630" w:type="dxa"/>
            <w:tcBorders>
              <w:top w:val="dotted" w:sz="4" w:space="0" w:color="auto"/>
            </w:tcBorders>
            <w:noWrap/>
            <w:vAlign w:val="bottom"/>
            <w:hideMark/>
          </w:tcPr>
          <w:p w14:paraId="4C997B60" w14:textId="77777777" w:rsidR="00513FDC" w:rsidRPr="00B901D7" w:rsidRDefault="00513FDC" w:rsidP="00A70798">
            <w:pPr>
              <w:rPr>
                <w:ins w:id="1469" w:author="Dietzel, Ranae N [AGRON]" w:date="2017-06-13T13:31:00Z"/>
                <w:szCs w:val="20"/>
              </w:rPr>
            </w:pPr>
            <w:ins w:id="1470" w:author="Dietzel, Ranae N [AGRON]" w:date="2017-06-13T13:31:00Z">
              <w:r w:rsidRPr="00B901D7">
                <w:rPr>
                  <w:szCs w:val="20"/>
                </w:rPr>
                <w:t>A</w:t>
              </w:r>
            </w:ins>
          </w:p>
        </w:tc>
        <w:tc>
          <w:tcPr>
            <w:tcW w:w="720" w:type="dxa"/>
            <w:tcBorders>
              <w:top w:val="dotted" w:sz="4" w:space="0" w:color="auto"/>
            </w:tcBorders>
            <w:noWrap/>
            <w:vAlign w:val="bottom"/>
            <w:hideMark/>
          </w:tcPr>
          <w:p w14:paraId="371EE0DA" w14:textId="77777777" w:rsidR="00513FDC" w:rsidRPr="00B901D7" w:rsidRDefault="00513FDC" w:rsidP="00A70798">
            <w:pPr>
              <w:rPr>
                <w:ins w:id="1471" w:author="Dietzel, Ranae N [AGRON]" w:date="2017-06-13T13:31:00Z"/>
                <w:szCs w:val="20"/>
              </w:rPr>
            </w:pPr>
            <w:ins w:id="1472" w:author="Dietzel, Ranae N [AGRON]" w:date="2017-06-13T13:31:00Z">
              <w:r w:rsidRPr="00B901D7">
                <w:rPr>
                  <w:szCs w:val="20"/>
                </w:rPr>
                <w:t>0.000</w:t>
              </w:r>
            </w:ins>
          </w:p>
        </w:tc>
        <w:tc>
          <w:tcPr>
            <w:tcW w:w="405" w:type="dxa"/>
            <w:tcBorders>
              <w:top w:val="dotted" w:sz="4" w:space="0" w:color="auto"/>
            </w:tcBorders>
            <w:noWrap/>
            <w:vAlign w:val="bottom"/>
            <w:hideMark/>
          </w:tcPr>
          <w:p w14:paraId="36A4CFE8" w14:textId="77777777" w:rsidR="00513FDC" w:rsidRPr="00B901D7" w:rsidRDefault="00513FDC" w:rsidP="00A70798">
            <w:pPr>
              <w:rPr>
                <w:ins w:id="1473" w:author="Dietzel, Ranae N [AGRON]" w:date="2017-06-13T13:31:00Z"/>
                <w:szCs w:val="20"/>
              </w:rPr>
            </w:pPr>
            <w:ins w:id="1474" w:author="Dietzel, Ranae N [AGRON]" w:date="2017-06-13T13:31:00Z">
              <w:r w:rsidRPr="00B901D7">
                <w:rPr>
                  <w:szCs w:val="20"/>
                </w:rPr>
                <w:t>e</w:t>
              </w:r>
            </w:ins>
          </w:p>
        </w:tc>
        <w:tc>
          <w:tcPr>
            <w:tcW w:w="675" w:type="dxa"/>
            <w:tcBorders>
              <w:top w:val="dotted" w:sz="4" w:space="0" w:color="auto"/>
            </w:tcBorders>
            <w:noWrap/>
            <w:vAlign w:val="bottom"/>
            <w:hideMark/>
          </w:tcPr>
          <w:p w14:paraId="6BC8C069" w14:textId="77777777" w:rsidR="00513FDC" w:rsidRPr="00B901D7" w:rsidRDefault="00513FDC" w:rsidP="00A70798">
            <w:pPr>
              <w:rPr>
                <w:ins w:id="1475" w:author="Dietzel, Ranae N [AGRON]" w:date="2017-06-13T13:31:00Z"/>
                <w:szCs w:val="20"/>
              </w:rPr>
            </w:pPr>
            <w:ins w:id="1476" w:author="Dietzel, Ranae N [AGRON]" w:date="2017-06-13T13:31:00Z">
              <w:r w:rsidRPr="00B901D7">
                <w:rPr>
                  <w:szCs w:val="20"/>
                </w:rPr>
                <w:t>A</w:t>
              </w:r>
            </w:ins>
          </w:p>
        </w:tc>
        <w:tc>
          <w:tcPr>
            <w:tcW w:w="720" w:type="dxa"/>
            <w:tcBorders>
              <w:top w:val="dotted" w:sz="4" w:space="0" w:color="auto"/>
            </w:tcBorders>
            <w:noWrap/>
            <w:vAlign w:val="bottom"/>
            <w:hideMark/>
          </w:tcPr>
          <w:p w14:paraId="0F8A60C7" w14:textId="77777777" w:rsidR="00513FDC" w:rsidRPr="00B901D7" w:rsidRDefault="00513FDC" w:rsidP="00A70798">
            <w:pPr>
              <w:rPr>
                <w:ins w:id="1477" w:author="Dietzel, Ranae N [AGRON]" w:date="2017-06-13T13:31:00Z"/>
                <w:szCs w:val="20"/>
              </w:rPr>
            </w:pPr>
            <w:ins w:id="1478" w:author="Dietzel, Ranae N [AGRON]" w:date="2017-06-13T13:31:00Z">
              <w:r w:rsidRPr="00B901D7">
                <w:rPr>
                  <w:szCs w:val="20"/>
                </w:rPr>
                <w:t>0.000</w:t>
              </w:r>
            </w:ins>
          </w:p>
        </w:tc>
        <w:tc>
          <w:tcPr>
            <w:tcW w:w="360" w:type="dxa"/>
            <w:tcBorders>
              <w:top w:val="dotted" w:sz="4" w:space="0" w:color="auto"/>
            </w:tcBorders>
            <w:noWrap/>
            <w:vAlign w:val="bottom"/>
            <w:hideMark/>
          </w:tcPr>
          <w:p w14:paraId="4AAF63AC" w14:textId="77777777" w:rsidR="00513FDC" w:rsidRPr="00B901D7" w:rsidRDefault="00513FDC" w:rsidP="00A70798">
            <w:pPr>
              <w:rPr>
                <w:ins w:id="1479" w:author="Dietzel, Ranae N [AGRON]" w:date="2017-06-13T13:31:00Z"/>
                <w:szCs w:val="20"/>
              </w:rPr>
            </w:pPr>
            <w:ins w:id="1480" w:author="Dietzel, Ranae N [AGRON]" w:date="2017-06-13T13:31:00Z">
              <w:r w:rsidRPr="00B901D7">
                <w:rPr>
                  <w:szCs w:val="20"/>
                </w:rPr>
                <w:t>c</w:t>
              </w:r>
            </w:ins>
          </w:p>
        </w:tc>
        <w:tc>
          <w:tcPr>
            <w:tcW w:w="720" w:type="dxa"/>
            <w:tcBorders>
              <w:top w:val="dotted" w:sz="4" w:space="0" w:color="auto"/>
            </w:tcBorders>
            <w:noWrap/>
            <w:vAlign w:val="bottom"/>
            <w:hideMark/>
          </w:tcPr>
          <w:p w14:paraId="458F8BDC" w14:textId="77777777" w:rsidR="00513FDC" w:rsidRPr="00B901D7" w:rsidRDefault="00513FDC" w:rsidP="00A70798">
            <w:pPr>
              <w:rPr>
                <w:ins w:id="1481" w:author="Dietzel, Ranae N [AGRON]" w:date="2017-06-13T13:31:00Z"/>
                <w:szCs w:val="20"/>
              </w:rPr>
            </w:pPr>
            <w:ins w:id="1482" w:author="Dietzel, Ranae N [AGRON]" w:date="2017-06-13T13:31:00Z">
              <w:r w:rsidRPr="00B901D7">
                <w:rPr>
                  <w:szCs w:val="20"/>
                </w:rPr>
                <w:t>A</w:t>
              </w:r>
            </w:ins>
          </w:p>
        </w:tc>
      </w:tr>
      <w:tr w:rsidR="00513FDC" w:rsidRPr="00CE3A2F" w14:paraId="070C97D6" w14:textId="77777777" w:rsidTr="00A70798">
        <w:trPr>
          <w:trHeight w:val="288"/>
          <w:jc w:val="center"/>
          <w:ins w:id="1483" w:author="Dietzel, Ranae N [AGRON]" w:date="2017-06-13T13:31:00Z"/>
        </w:trPr>
        <w:tc>
          <w:tcPr>
            <w:tcW w:w="960" w:type="dxa"/>
            <w:vMerge/>
            <w:tcBorders>
              <w:bottom w:val="single" w:sz="4" w:space="0" w:color="auto"/>
            </w:tcBorders>
            <w:vAlign w:val="center"/>
            <w:hideMark/>
          </w:tcPr>
          <w:p w14:paraId="14225AC6" w14:textId="77777777" w:rsidR="00513FDC" w:rsidRPr="00B901D7" w:rsidRDefault="00513FDC" w:rsidP="00A70798">
            <w:pPr>
              <w:rPr>
                <w:ins w:id="1484" w:author="Dietzel, Ranae N [AGRON]" w:date="2017-06-13T13:31:00Z"/>
                <w:szCs w:val="20"/>
              </w:rPr>
            </w:pPr>
          </w:p>
        </w:tc>
        <w:tc>
          <w:tcPr>
            <w:tcW w:w="1020" w:type="dxa"/>
            <w:noWrap/>
            <w:vAlign w:val="bottom"/>
            <w:hideMark/>
          </w:tcPr>
          <w:p w14:paraId="05011934" w14:textId="77777777" w:rsidR="00513FDC" w:rsidRPr="00B901D7" w:rsidRDefault="00513FDC" w:rsidP="00A70798">
            <w:pPr>
              <w:jc w:val="center"/>
              <w:rPr>
                <w:ins w:id="1485" w:author="Dietzel, Ranae N [AGRON]" w:date="2017-06-13T13:31:00Z"/>
                <w:szCs w:val="20"/>
              </w:rPr>
            </w:pPr>
            <w:ins w:id="1486" w:author="Dietzel, Ranae N [AGRON]" w:date="2017-06-13T13:31:00Z">
              <w:r w:rsidRPr="00B901D7">
                <w:rPr>
                  <w:szCs w:val="20"/>
                </w:rPr>
                <w:t>5-15</w:t>
              </w:r>
            </w:ins>
          </w:p>
        </w:tc>
        <w:tc>
          <w:tcPr>
            <w:tcW w:w="666" w:type="dxa"/>
            <w:noWrap/>
            <w:vAlign w:val="bottom"/>
            <w:hideMark/>
          </w:tcPr>
          <w:p w14:paraId="16308702" w14:textId="77777777" w:rsidR="00513FDC" w:rsidRPr="00B901D7" w:rsidRDefault="00513FDC" w:rsidP="00A70798">
            <w:pPr>
              <w:rPr>
                <w:ins w:id="1487" w:author="Dietzel, Ranae N [AGRON]" w:date="2017-06-13T13:31:00Z"/>
                <w:szCs w:val="20"/>
              </w:rPr>
            </w:pPr>
            <w:ins w:id="1488" w:author="Dietzel, Ranae N [AGRON]" w:date="2017-06-13T13:31:00Z">
              <w:r w:rsidRPr="00B901D7">
                <w:rPr>
                  <w:szCs w:val="20"/>
                </w:rPr>
                <w:t>0.005</w:t>
              </w:r>
            </w:ins>
          </w:p>
        </w:tc>
        <w:tc>
          <w:tcPr>
            <w:tcW w:w="324" w:type="dxa"/>
            <w:noWrap/>
            <w:vAlign w:val="bottom"/>
            <w:hideMark/>
          </w:tcPr>
          <w:p w14:paraId="5EB80428" w14:textId="77777777" w:rsidR="00513FDC" w:rsidRPr="00B901D7" w:rsidRDefault="00513FDC" w:rsidP="00A70798">
            <w:pPr>
              <w:rPr>
                <w:ins w:id="1489" w:author="Dietzel, Ranae N [AGRON]" w:date="2017-06-13T13:31:00Z"/>
                <w:szCs w:val="20"/>
              </w:rPr>
            </w:pPr>
            <w:ins w:id="1490" w:author="Dietzel, Ranae N [AGRON]" w:date="2017-06-13T13:31:00Z">
              <w:r w:rsidRPr="00B901D7">
                <w:rPr>
                  <w:szCs w:val="20"/>
                </w:rPr>
                <w:t>b</w:t>
              </w:r>
            </w:ins>
          </w:p>
        </w:tc>
        <w:tc>
          <w:tcPr>
            <w:tcW w:w="630" w:type="dxa"/>
            <w:noWrap/>
            <w:vAlign w:val="bottom"/>
            <w:hideMark/>
          </w:tcPr>
          <w:p w14:paraId="548467B8" w14:textId="77777777" w:rsidR="00513FDC" w:rsidRPr="00B901D7" w:rsidRDefault="00513FDC" w:rsidP="00A70798">
            <w:pPr>
              <w:rPr>
                <w:ins w:id="1491" w:author="Dietzel, Ranae N [AGRON]" w:date="2017-06-13T13:31:00Z"/>
                <w:szCs w:val="20"/>
              </w:rPr>
            </w:pPr>
            <w:ins w:id="1492" w:author="Dietzel, Ranae N [AGRON]" w:date="2017-06-13T13:31:00Z">
              <w:r w:rsidRPr="00B901D7">
                <w:rPr>
                  <w:szCs w:val="20"/>
                </w:rPr>
                <w:t>B</w:t>
              </w:r>
            </w:ins>
          </w:p>
        </w:tc>
        <w:tc>
          <w:tcPr>
            <w:tcW w:w="720" w:type="dxa"/>
            <w:noWrap/>
            <w:vAlign w:val="bottom"/>
            <w:hideMark/>
          </w:tcPr>
          <w:p w14:paraId="768BDAFA" w14:textId="77777777" w:rsidR="00513FDC" w:rsidRPr="00B901D7" w:rsidRDefault="00513FDC" w:rsidP="00A70798">
            <w:pPr>
              <w:rPr>
                <w:ins w:id="1493" w:author="Dietzel, Ranae N [AGRON]" w:date="2017-06-13T13:31:00Z"/>
                <w:szCs w:val="20"/>
              </w:rPr>
            </w:pPr>
            <w:ins w:id="1494" w:author="Dietzel, Ranae N [AGRON]" w:date="2017-06-13T13:31:00Z">
              <w:r w:rsidRPr="00B901D7">
                <w:rPr>
                  <w:szCs w:val="20"/>
                </w:rPr>
                <w:t>0.019</w:t>
              </w:r>
            </w:ins>
          </w:p>
        </w:tc>
        <w:tc>
          <w:tcPr>
            <w:tcW w:w="405" w:type="dxa"/>
            <w:noWrap/>
            <w:vAlign w:val="bottom"/>
            <w:hideMark/>
          </w:tcPr>
          <w:p w14:paraId="6E5CA08E" w14:textId="77777777" w:rsidR="00513FDC" w:rsidRPr="00B901D7" w:rsidRDefault="00513FDC" w:rsidP="00A70798">
            <w:pPr>
              <w:rPr>
                <w:ins w:id="1495" w:author="Dietzel, Ranae N [AGRON]" w:date="2017-06-13T13:31:00Z"/>
                <w:szCs w:val="20"/>
              </w:rPr>
            </w:pPr>
            <w:ins w:id="1496" w:author="Dietzel, Ranae N [AGRON]" w:date="2017-06-13T13:31:00Z">
              <w:r w:rsidRPr="00B901D7">
                <w:rPr>
                  <w:szCs w:val="20"/>
                </w:rPr>
                <w:t>d</w:t>
              </w:r>
            </w:ins>
          </w:p>
        </w:tc>
        <w:tc>
          <w:tcPr>
            <w:tcW w:w="675" w:type="dxa"/>
            <w:noWrap/>
            <w:vAlign w:val="bottom"/>
            <w:hideMark/>
          </w:tcPr>
          <w:p w14:paraId="72884B9D" w14:textId="77777777" w:rsidR="00513FDC" w:rsidRPr="00B901D7" w:rsidRDefault="00513FDC" w:rsidP="00A70798">
            <w:pPr>
              <w:rPr>
                <w:ins w:id="1497" w:author="Dietzel, Ranae N [AGRON]" w:date="2017-06-13T13:31:00Z"/>
                <w:szCs w:val="20"/>
              </w:rPr>
            </w:pPr>
            <w:ins w:id="1498" w:author="Dietzel, Ranae N [AGRON]" w:date="2017-06-13T13:31:00Z">
              <w:r w:rsidRPr="00B901D7">
                <w:rPr>
                  <w:szCs w:val="20"/>
                </w:rPr>
                <w:t>A</w:t>
              </w:r>
            </w:ins>
          </w:p>
        </w:tc>
        <w:tc>
          <w:tcPr>
            <w:tcW w:w="720" w:type="dxa"/>
            <w:noWrap/>
            <w:vAlign w:val="bottom"/>
            <w:hideMark/>
          </w:tcPr>
          <w:p w14:paraId="71C9B2C1" w14:textId="77777777" w:rsidR="00513FDC" w:rsidRPr="00B901D7" w:rsidRDefault="00513FDC" w:rsidP="00A70798">
            <w:pPr>
              <w:rPr>
                <w:ins w:id="1499" w:author="Dietzel, Ranae N [AGRON]" w:date="2017-06-13T13:31:00Z"/>
                <w:szCs w:val="20"/>
              </w:rPr>
            </w:pPr>
            <w:ins w:id="1500" w:author="Dietzel, Ranae N [AGRON]" w:date="2017-06-13T13:31:00Z">
              <w:r w:rsidRPr="00B901D7">
                <w:rPr>
                  <w:szCs w:val="20"/>
                </w:rPr>
                <w:t>0.023</w:t>
              </w:r>
            </w:ins>
          </w:p>
        </w:tc>
        <w:tc>
          <w:tcPr>
            <w:tcW w:w="360" w:type="dxa"/>
            <w:noWrap/>
            <w:vAlign w:val="bottom"/>
            <w:hideMark/>
          </w:tcPr>
          <w:p w14:paraId="61DB8588" w14:textId="77777777" w:rsidR="00513FDC" w:rsidRPr="00B901D7" w:rsidRDefault="00513FDC" w:rsidP="00A70798">
            <w:pPr>
              <w:rPr>
                <w:ins w:id="1501" w:author="Dietzel, Ranae N [AGRON]" w:date="2017-06-13T13:31:00Z"/>
                <w:szCs w:val="20"/>
              </w:rPr>
            </w:pPr>
            <w:ins w:id="1502" w:author="Dietzel, Ranae N [AGRON]" w:date="2017-06-13T13:31:00Z">
              <w:r w:rsidRPr="00B901D7">
                <w:rPr>
                  <w:szCs w:val="20"/>
                </w:rPr>
                <w:t>b</w:t>
              </w:r>
            </w:ins>
          </w:p>
        </w:tc>
        <w:tc>
          <w:tcPr>
            <w:tcW w:w="720" w:type="dxa"/>
            <w:noWrap/>
            <w:vAlign w:val="bottom"/>
            <w:hideMark/>
          </w:tcPr>
          <w:p w14:paraId="3D9E9024" w14:textId="77777777" w:rsidR="00513FDC" w:rsidRPr="00B901D7" w:rsidRDefault="00513FDC" w:rsidP="00A70798">
            <w:pPr>
              <w:rPr>
                <w:ins w:id="1503" w:author="Dietzel, Ranae N [AGRON]" w:date="2017-06-13T13:31:00Z"/>
                <w:szCs w:val="20"/>
              </w:rPr>
            </w:pPr>
            <w:ins w:id="1504" w:author="Dietzel, Ranae N [AGRON]" w:date="2017-06-13T13:31:00Z">
              <w:r w:rsidRPr="00B901D7">
                <w:rPr>
                  <w:szCs w:val="20"/>
                </w:rPr>
                <w:t>A</w:t>
              </w:r>
            </w:ins>
          </w:p>
        </w:tc>
      </w:tr>
      <w:tr w:rsidR="00513FDC" w:rsidRPr="00CE3A2F" w14:paraId="2EE0FCB2" w14:textId="77777777" w:rsidTr="00A70798">
        <w:trPr>
          <w:trHeight w:val="288"/>
          <w:jc w:val="center"/>
          <w:ins w:id="1505" w:author="Dietzel, Ranae N [AGRON]" w:date="2017-06-13T13:31:00Z"/>
        </w:trPr>
        <w:tc>
          <w:tcPr>
            <w:tcW w:w="960" w:type="dxa"/>
            <w:vMerge/>
            <w:tcBorders>
              <w:bottom w:val="single" w:sz="4" w:space="0" w:color="auto"/>
            </w:tcBorders>
            <w:vAlign w:val="center"/>
            <w:hideMark/>
          </w:tcPr>
          <w:p w14:paraId="0929AFA8" w14:textId="77777777" w:rsidR="00513FDC" w:rsidRPr="00B901D7" w:rsidRDefault="00513FDC" w:rsidP="00A70798">
            <w:pPr>
              <w:rPr>
                <w:ins w:id="1506" w:author="Dietzel, Ranae N [AGRON]" w:date="2017-06-13T13:31:00Z"/>
                <w:szCs w:val="20"/>
              </w:rPr>
            </w:pPr>
          </w:p>
        </w:tc>
        <w:tc>
          <w:tcPr>
            <w:tcW w:w="1020" w:type="dxa"/>
            <w:noWrap/>
            <w:vAlign w:val="bottom"/>
            <w:hideMark/>
          </w:tcPr>
          <w:p w14:paraId="1F447B60" w14:textId="77777777" w:rsidR="00513FDC" w:rsidRPr="00B901D7" w:rsidRDefault="00513FDC" w:rsidP="00A70798">
            <w:pPr>
              <w:jc w:val="center"/>
              <w:rPr>
                <w:ins w:id="1507" w:author="Dietzel, Ranae N [AGRON]" w:date="2017-06-13T13:31:00Z"/>
                <w:szCs w:val="20"/>
              </w:rPr>
            </w:pPr>
            <w:ins w:id="1508" w:author="Dietzel, Ranae N [AGRON]" w:date="2017-06-13T13:31:00Z">
              <w:r w:rsidRPr="00B901D7">
                <w:rPr>
                  <w:szCs w:val="20"/>
                </w:rPr>
                <w:t>15-30</w:t>
              </w:r>
            </w:ins>
          </w:p>
        </w:tc>
        <w:tc>
          <w:tcPr>
            <w:tcW w:w="666" w:type="dxa"/>
            <w:noWrap/>
            <w:vAlign w:val="bottom"/>
            <w:hideMark/>
          </w:tcPr>
          <w:p w14:paraId="213DE652" w14:textId="77777777" w:rsidR="00513FDC" w:rsidRPr="00B901D7" w:rsidRDefault="00513FDC" w:rsidP="00A70798">
            <w:pPr>
              <w:rPr>
                <w:ins w:id="1509" w:author="Dietzel, Ranae N [AGRON]" w:date="2017-06-13T13:31:00Z"/>
                <w:szCs w:val="20"/>
              </w:rPr>
            </w:pPr>
            <w:ins w:id="1510" w:author="Dietzel, Ranae N [AGRON]" w:date="2017-06-13T13:31:00Z">
              <w:r w:rsidRPr="00B901D7">
                <w:rPr>
                  <w:szCs w:val="20"/>
                </w:rPr>
                <w:t>0.041</w:t>
              </w:r>
            </w:ins>
          </w:p>
        </w:tc>
        <w:tc>
          <w:tcPr>
            <w:tcW w:w="324" w:type="dxa"/>
            <w:noWrap/>
            <w:vAlign w:val="bottom"/>
            <w:hideMark/>
          </w:tcPr>
          <w:p w14:paraId="5EB9A676" w14:textId="77777777" w:rsidR="00513FDC" w:rsidRPr="00B901D7" w:rsidRDefault="00513FDC" w:rsidP="00A70798">
            <w:pPr>
              <w:rPr>
                <w:ins w:id="1511" w:author="Dietzel, Ranae N [AGRON]" w:date="2017-06-13T13:31:00Z"/>
                <w:szCs w:val="20"/>
              </w:rPr>
            </w:pPr>
            <w:ins w:id="1512" w:author="Dietzel, Ranae N [AGRON]" w:date="2017-06-13T13:31:00Z">
              <w:r w:rsidRPr="00B901D7">
                <w:rPr>
                  <w:szCs w:val="20"/>
                </w:rPr>
                <w:t>a</w:t>
              </w:r>
            </w:ins>
          </w:p>
        </w:tc>
        <w:tc>
          <w:tcPr>
            <w:tcW w:w="630" w:type="dxa"/>
            <w:noWrap/>
            <w:vAlign w:val="bottom"/>
            <w:hideMark/>
          </w:tcPr>
          <w:p w14:paraId="1333F26F" w14:textId="77777777" w:rsidR="00513FDC" w:rsidRPr="00B901D7" w:rsidRDefault="00513FDC" w:rsidP="00A70798">
            <w:pPr>
              <w:rPr>
                <w:ins w:id="1513" w:author="Dietzel, Ranae N [AGRON]" w:date="2017-06-13T13:31:00Z"/>
                <w:szCs w:val="20"/>
              </w:rPr>
            </w:pPr>
            <w:ins w:id="1514" w:author="Dietzel, Ranae N [AGRON]" w:date="2017-06-13T13:31:00Z">
              <w:r w:rsidRPr="00B901D7">
                <w:rPr>
                  <w:szCs w:val="20"/>
                </w:rPr>
                <w:t>D</w:t>
              </w:r>
            </w:ins>
          </w:p>
        </w:tc>
        <w:tc>
          <w:tcPr>
            <w:tcW w:w="720" w:type="dxa"/>
            <w:noWrap/>
            <w:vAlign w:val="bottom"/>
            <w:hideMark/>
          </w:tcPr>
          <w:p w14:paraId="4AE83F93" w14:textId="77777777" w:rsidR="00513FDC" w:rsidRPr="00B901D7" w:rsidRDefault="00513FDC" w:rsidP="00A70798">
            <w:pPr>
              <w:rPr>
                <w:ins w:id="1515" w:author="Dietzel, Ranae N [AGRON]" w:date="2017-06-13T13:31:00Z"/>
                <w:szCs w:val="20"/>
              </w:rPr>
            </w:pPr>
            <w:ins w:id="1516" w:author="Dietzel, Ranae N [AGRON]" w:date="2017-06-13T13:31:00Z">
              <w:r w:rsidRPr="00B901D7">
                <w:rPr>
                  <w:szCs w:val="20"/>
                </w:rPr>
                <w:t>0.086</w:t>
              </w:r>
            </w:ins>
          </w:p>
        </w:tc>
        <w:tc>
          <w:tcPr>
            <w:tcW w:w="405" w:type="dxa"/>
            <w:noWrap/>
            <w:vAlign w:val="bottom"/>
            <w:hideMark/>
          </w:tcPr>
          <w:p w14:paraId="4ADBCD88" w14:textId="77777777" w:rsidR="00513FDC" w:rsidRPr="00B901D7" w:rsidRDefault="00513FDC" w:rsidP="00A70798">
            <w:pPr>
              <w:rPr>
                <w:ins w:id="1517" w:author="Dietzel, Ranae N [AGRON]" w:date="2017-06-13T13:31:00Z"/>
                <w:szCs w:val="20"/>
              </w:rPr>
            </w:pPr>
            <w:ins w:id="1518" w:author="Dietzel, Ranae N [AGRON]" w:date="2017-06-13T13:31:00Z">
              <w:r w:rsidRPr="00B901D7">
                <w:rPr>
                  <w:szCs w:val="20"/>
                </w:rPr>
                <w:t>a</w:t>
              </w:r>
            </w:ins>
          </w:p>
        </w:tc>
        <w:tc>
          <w:tcPr>
            <w:tcW w:w="675" w:type="dxa"/>
            <w:noWrap/>
            <w:vAlign w:val="bottom"/>
            <w:hideMark/>
          </w:tcPr>
          <w:p w14:paraId="6D68C028" w14:textId="77777777" w:rsidR="00513FDC" w:rsidRPr="00B901D7" w:rsidRDefault="00513FDC" w:rsidP="00A70798">
            <w:pPr>
              <w:rPr>
                <w:ins w:id="1519" w:author="Dietzel, Ranae N [AGRON]" w:date="2017-06-13T13:31:00Z"/>
                <w:szCs w:val="20"/>
              </w:rPr>
            </w:pPr>
            <w:ins w:id="1520" w:author="Dietzel, Ranae N [AGRON]" w:date="2017-06-13T13:31:00Z">
              <w:r w:rsidRPr="00B901D7">
                <w:rPr>
                  <w:szCs w:val="20"/>
                </w:rPr>
                <w:t>A</w:t>
              </w:r>
            </w:ins>
          </w:p>
        </w:tc>
        <w:tc>
          <w:tcPr>
            <w:tcW w:w="720" w:type="dxa"/>
            <w:noWrap/>
            <w:vAlign w:val="bottom"/>
            <w:hideMark/>
          </w:tcPr>
          <w:p w14:paraId="66A0B1FE" w14:textId="77777777" w:rsidR="00513FDC" w:rsidRPr="00B901D7" w:rsidRDefault="00513FDC" w:rsidP="00A70798">
            <w:pPr>
              <w:rPr>
                <w:ins w:id="1521" w:author="Dietzel, Ranae N [AGRON]" w:date="2017-06-13T13:31:00Z"/>
                <w:szCs w:val="20"/>
              </w:rPr>
            </w:pPr>
            <w:ins w:id="1522" w:author="Dietzel, Ranae N [AGRON]" w:date="2017-06-13T13:31:00Z">
              <w:r w:rsidRPr="00B901D7">
                <w:rPr>
                  <w:szCs w:val="20"/>
                </w:rPr>
                <w:t>0.087</w:t>
              </w:r>
            </w:ins>
          </w:p>
        </w:tc>
        <w:tc>
          <w:tcPr>
            <w:tcW w:w="360" w:type="dxa"/>
            <w:noWrap/>
            <w:vAlign w:val="bottom"/>
            <w:hideMark/>
          </w:tcPr>
          <w:p w14:paraId="3DD95A08" w14:textId="77777777" w:rsidR="00513FDC" w:rsidRPr="00B901D7" w:rsidRDefault="00513FDC" w:rsidP="00A70798">
            <w:pPr>
              <w:rPr>
                <w:ins w:id="1523" w:author="Dietzel, Ranae N [AGRON]" w:date="2017-06-13T13:31:00Z"/>
                <w:szCs w:val="20"/>
              </w:rPr>
            </w:pPr>
            <w:ins w:id="1524" w:author="Dietzel, Ranae N [AGRON]" w:date="2017-06-13T13:31:00Z">
              <w:r w:rsidRPr="00B901D7">
                <w:rPr>
                  <w:szCs w:val="20"/>
                </w:rPr>
                <w:t>a</w:t>
              </w:r>
            </w:ins>
          </w:p>
        </w:tc>
        <w:tc>
          <w:tcPr>
            <w:tcW w:w="720" w:type="dxa"/>
            <w:noWrap/>
            <w:vAlign w:val="bottom"/>
            <w:hideMark/>
          </w:tcPr>
          <w:p w14:paraId="565FA8F1" w14:textId="77777777" w:rsidR="00513FDC" w:rsidRPr="00B901D7" w:rsidRDefault="00513FDC" w:rsidP="00A70798">
            <w:pPr>
              <w:rPr>
                <w:ins w:id="1525" w:author="Dietzel, Ranae N [AGRON]" w:date="2017-06-13T13:31:00Z"/>
                <w:szCs w:val="20"/>
              </w:rPr>
            </w:pPr>
            <w:ins w:id="1526" w:author="Dietzel, Ranae N [AGRON]" w:date="2017-06-13T13:31:00Z">
              <w:r w:rsidRPr="00B901D7">
                <w:rPr>
                  <w:szCs w:val="20"/>
                </w:rPr>
                <w:t>A</w:t>
              </w:r>
            </w:ins>
          </w:p>
        </w:tc>
      </w:tr>
      <w:tr w:rsidR="00513FDC" w:rsidRPr="00CE3A2F" w14:paraId="2432D807" w14:textId="77777777" w:rsidTr="00A70798">
        <w:trPr>
          <w:trHeight w:val="288"/>
          <w:jc w:val="center"/>
          <w:ins w:id="1527" w:author="Dietzel, Ranae N [AGRON]" w:date="2017-06-13T13:31:00Z"/>
        </w:trPr>
        <w:tc>
          <w:tcPr>
            <w:tcW w:w="960" w:type="dxa"/>
            <w:vMerge/>
            <w:tcBorders>
              <w:bottom w:val="single" w:sz="4" w:space="0" w:color="auto"/>
            </w:tcBorders>
            <w:vAlign w:val="center"/>
            <w:hideMark/>
          </w:tcPr>
          <w:p w14:paraId="084AF5A9" w14:textId="77777777" w:rsidR="00513FDC" w:rsidRPr="00B901D7" w:rsidRDefault="00513FDC" w:rsidP="00A70798">
            <w:pPr>
              <w:rPr>
                <w:ins w:id="1528" w:author="Dietzel, Ranae N [AGRON]" w:date="2017-06-13T13:31:00Z"/>
                <w:szCs w:val="20"/>
              </w:rPr>
            </w:pPr>
          </w:p>
        </w:tc>
        <w:tc>
          <w:tcPr>
            <w:tcW w:w="1020" w:type="dxa"/>
            <w:noWrap/>
            <w:vAlign w:val="bottom"/>
            <w:hideMark/>
          </w:tcPr>
          <w:p w14:paraId="3EBF0253" w14:textId="77777777" w:rsidR="00513FDC" w:rsidRPr="00B901D7" w:rsidRDefault="00513FDC" w:rsidP="00A70798">
            <w:pPr>
              <w:jc w:val="center"/>
              <w:rPr>
                <w:ins w:id="1529" w:author="Dietzel, Ranae N [AGRON]" w:date="2017-06-13T13:31:00Z"/>
                <w:szCs w:val="20"/>
              </w:rPr>
            </w:pPr>
            <w:ins w:id="1530" w:author="Dietzel, Ranae N [AGRON]" w:date="2017-06-13T13:31:00Z">
              <w:r w:rsidRPr="00B901D7">
                <w:rPr>
                  <w:szCs w:val="20"/>
                </w:rPr>
                <w:t>30-60</w:t>
              </w:r>
            </w:ins>
          </w:p>
        </w:tc>
        <w:tc>
          <w:tcPr>
            <w:tcW w:w="666" w:type="dxa"/>
            <w:noWrap/>
            <w:vAlign w:val="bottom"/>
            <w:hideMark/>
          </w:tcPr>
          <w:p w14:paraId="40C91141" w14:textId="77777777" w:rsidR="00513FDC" w:rsidRPr="00B901D7" w:rsidRDefault="00513FDC" w:rsidP="00A70798">
            <w:pPr>
              <w:rPr>
                <w:ins w:id="1531" w:author="Dietzel, Ranae N [AGRON]" w:date="2017-06-13T13:31:00Z"/>
                <w:szCs w:val="20"/>
              </w:rPr>
            </w:pPr>
            <w:ins w:id="1532" w:author="Dietzel, Ranae N [AGRON]" w:date="2017-06-13T13:31:00Z">
              <w:r w:rsidRPr="00B901D7">
                <w:rPr>
                  <w:szCs w:val="20"/>
                </w:rPr>
                <w:t>0.041</w:t>
              </w:r>
            </w:ins>
          </w:p>
        </w:tc>
        <w:tc>
          <w:tcPr>
            <w:tcW w:w="324" w:type="dxa"/>
            <w:noWrap/>
            <w:vAlign w:val="bottom"/>
            <w:hideMark/>
          </w:tcPr>
          <w:p w14:paraId="7CA7C20D" w14:textId="77777777" w:rsidR="00513FDC" w:rsidRPr="00B901D7" w:rsidRDefault="00513FDC" w:rsidP="00A70798">
            <w:pPr>
              <w:rPr>
                <w:ins w:id="1533" w:author="Dietzel, Ranae N [AGRON]" w:date="2017-06-13T13:31:00Z"/>
                <w:szCs w:val="20"/>
              </w:rPr>
            </w:pPr>
            <w:ins w:id="1534" w:author="Dietzel, Ranae N [AGRON]" w:date="2017-06-13T13:31:00Z">
              <w:r w:rsidRPr="00B901D7">
                <w:rPr>
                  <w:szCs w:val="20"/>
                </w:rPr>
                <w:t>a</w:t>
              </w:r>
            </w:ins>
          </w:p>
        </w:tc>
        <w:tc>
          <w:tcPr>
            <w:tcW w:w="630" w:type="dxa"/>
            <w:noWrap/>
            <w:vAlign w:val="bottom"/>
            <w:hideMark/>
          </w:tcPr>
          <w:p w14:paraId="4ACC6BF3" w14:textId="77777777" w:rsidR="00513FDC" w:rsidRPr="00B901D7" w:rsidRDefault="00513FDC" w:rsidP="00A70798">
            <w:pPr>
              <w:rPr>
                <w:ins w:id="1535" w:author="Dietzel, Ranae N [AGRON]" w:date="2017-06-13T13:31:00Z"/>
                <w:szCs w:val="20"/>
              </w:rPr>
            </w:pPr>
            <w:ins w:id="1536" w:author="Dietzel, Ranae N [AGRON]" w:date="2017-06-13T13:31:00Z">
              <w:r w:rsidRPr="00B901D7">
                <w:rPr>
                  <w:szCs w:val="20"/>
                </w:rPr>
                <w:t>B</w:t>
              </w:r>
            </w:ins>
          </w:p>
        </w:tc>
        <w:tc>
          <w:tcPr>
            <w:tcW w:w="720" w:type="dxa"/>
            <w:noWrap/>
            <w:vAlign w:val="bottom"/>
            <w:hideMark/>
          </w:tcPr>
          <w:p w14:paraId="1F56339A" w14:textId="77777777" w:rsidR="00513FDC" w:rsidRPr="00B901D7" w:rsidRDefault="00513FDC" w:rsidP="00A70798">
            <w:pPr>
              <w:rPr>
                <w:ins w:id="1537" w:author="Dietzel, Ranae N [AGRON]" w:date="2017-06-13T13:31:00Z"/>
                <w:szCs w:val="20"/>
              </w:rPr>
            </w:pPr>
            <w:ins w:id="1538" w:author="Dietzel, Ranae N [AGRON]" w:date="2017-06-13T13:31:00Z">
              <w:r w:rsidRPr="00B901D7">
                <w:rPr>
                  <w:szCs w:val="20"/>
                </w:rPr>
                <w:t>0.052</w:t>
              </w:r>
            </w:ins>
          </w:p>
        </w:tc>
        <w:tc>
          <w:tcPr>
            <w:tcW w:w="405" w:type="dxa"/>
            <w:noWrap/>
            <w:vAlign w:val="bottom"/>
            <w:hideMark/>
          </w:tcPr>
          <w:p w14:paraId="49066B1E" w14:textId="77777777" w:rsidR="00513FDC" w:rsidRPr="00B901D7" w:rsidRDefault="00513FDC" w:rsidP="00A70798">
            <w:pPr>
              <w:rPr>
                <w:ins w:id="1539" w:author="Dietzel, Ranae N [AGRON]" w:date="2017-06-13T13:31:00Z"/>
                <w:szCs w:val="20"/>
              </w:rPr>
            </w:pPr>
            <w:ins w:id="1540" w:author="Dietzel, Ranae N [AGRON]" w:date="2017-06-13T13:31:00Z">
              <w:r w:rsidRPr="00B901D7">
                <w:rPr>
                  <w:szCs w:val="20"/>
                </w:rPr>
                <w:t>c</w:t>
              </w:r>
            </w:ins>
          </w:p>
        </w:tc>
        <w:tc>
          <w:tcPr>
            <w:tcW w:w="675" w:type="dxa"/>
            <w:noWrap/>
            <w:vAlign w:val="bottom"/>
            <w:hideMark/>
          </w:tcPr>
          <w:p w14:paraId="16484561" w14:textId="77777777" w:rsidR="00513FDC" w:rsidRPr="00B901D7" w:rsidRDefault="00513FDC" w:rsidP="00A70798">
            <w:pPr>
              <w:rPr>
                <w:ins w:id="1541" w:author="Dietzel, Ranae N [AGRON]" w:date="2017-06-13T13:31:00Z"/>
                <w:szCs w:val="20"/>
              </w:rPr>
            </w:pPr>
            <w:ins w:id="1542" w:author="Dietzel, Ranae N [AGRON]" w:date="2017-06-13T13:31:00Z">
              <w:r w:rsidRPr="00B901D7">
                <w:rPr>
                  <w:szCs w:val="20"/>
                </w:rPr>
                <w:t>A</w:t>
              </w:r>
            </w:ins>
          </w:p>
        </w:tc>
        <w:tc>
          <w:tcPr>
            <w:tcW w:w="720" w:type="dxa"/>
            <w:noWrap/>
            <w:vAlign w:val="bottom"/>
            <w:hideMark/>
          </w:tcPr>
          <w:p w14:paraId="6D9A47CB" w14:textId="77777777" w:rsidR="00513FDC" w:rsidRPr="00B901D7" w:rsidRDefault="00513FDC" w:rsidP="00A70798">
            <w:pPr>
              <w:rPr>
                <w:ins w:id="1543" w:author="Dietzel, Ranae N [AGRON]" w:date="2017-06-13T13:31:00Z"/>
                <w:szCs w:val="20"/>
              </w:rPr>
            </w:pPr>
            <w:ins w:id="1544" w:author="Dietzel, Ranae N [AGRON]" w:date="2017-06-13T13:31:00Z">
              <w:r w:rsidRPr="00B901D7">
                <w:rPr>
                  <w:szCs w:val="20"/>
                </w:rPr>
                <w:t>0.022</w:t>
              </w:r>
            </w:ins>
          </w:p>
        </w:tc>
        <w:tc>
          <w:tcPr>
            <w:tcW w:w="360" w:type="dxa"/>
            <w:noWrap/>
            <w:vAlign w:val="bottom"/>
            <w:hideMark/>
          </w:tcPr>
          <w:p w14:paraId="52C1215E" w14:textId="77777777" w:rsidR="00513FDC" w:rsidRPr="00B901D7" w:rsidRDefault="00513FDC" w:rsidP="00A70798">
            <w:pPr>
              <w:rPr>
                <w:ins w:id="1545" w:author="Dietzel, Ranae N [AGRON]" w:date="2017-06-13T13:31:00Z"/>
                <w:szCs w:val="20"/>
              </w:rPr>
            </w:pPr>
            <w:ins w:id="1546" w:author="Dietzel, Ranae N [AGRON]" w:date="2017-06-13T13:31:00Z">
              <w:r w:rsidRPr="00B901D7">
                <w:rPr>
                  <w:szCs w:val="20"/>
                </w:rPr>
                <w:t>b</w:t>
              </w:r>
            </w:ins>
          </w:p>
        </w:tc>
        <w:tc>
          <w:tcPr>
            <w:tcW w:w="720" w:type="dxa"/>
            <w:noWrap/>
            <w:vAlign w:val="bottom"/>
            <w:hideMark/>
          </w:tcPr>
          <w:p w14:paraId="5629FF45" w14:textId="77777777" w:rsidR="00513FDC" w:rsidRPr="00B901D7" w:rsidRDefault="00513FDC" w:rsidP="00A70798">
            <w:pPr>
              <w:rPr>
                <w:ins w:id="1547" w:author="Dietzel, Ranae N [AGRON]" w:date="2017-06-13T13:31:00Z"/>
                <w:szCs w:val="20"/>
              </w:rPr>
            </w:pPr>
            <w:ins w:id="1548" w:author="Dietzel, Ranae N [AGRON]" w:date="2017-06-13T13:31:00Z">
              <w:r w:rsidRPr="00B901D7">
                <w:rPr>
                  <w:szCs w:val="20"/>
                </w:rPr>
                <w:t>C</w:t>
              </w:r>
            </w:ins>
          </w:p>
        </w:tc>
      </w:tr>
      <w:tr w:rsidR="00513FDC" w:rsidRPr="00CE3A2F" w14:paraId="60F000EF" w14:textId="77777777" w:rsidTr="00A70798">
        <w:trPr>
          <w:trHeight w:val="300"/>
          <w:jc w:val="center"/>
          <w:ins w:id="1549" w:author="Dietzel, Ranae N [AGRON]" w:date="2017-06-13T13:31:00Z"/>
        </w:trPr>
        <w:tc>
          <w:tcPr>
            <w:tcW w:w="960" w:type="dxa"/>
            <w:vMerge/>
            <w:tcBorders>
              <w:bottom w:val="single" w:sz="4" w:space="0" w:color="auto"/>
            </w:tcBorders>
            <w:vAlign w:val="center"/>
            <w:hideMark/>
          </w:tcPr>
          <w:p w14:paraId="4D9655D7" w14:textId="77777777" w:rsidR="00513FDC" w:rsidRPr="00B901D7" w:rsidRDefault="00513FDC" w:rsidP="00A70798">
            <w:pPr>
              <w:rPr>
                <w:ins w:id="1550" w:author="Dietzel, Ranae N [AGRON]" w:date="2017-06-13T13:31:00Z"/>
                <w:szCs w:val="20"/>
              </w:rPr>
            </w:pPr>
          </w:p>
        </w:tc>
        <w:tc>
          <w:tcPr>
            <w:tcW w:w="1020" w:type="dxa"/>
            <w:tcBorders>
              <w:bottom w:val="single" w:sz="4" w:space="0" w:color="auto"/>
            </w:tcBorders>
            <w:noWrap/>
            <w:vAlign w:val="bottom"/>
            <w:hideMark/>
          </w:tcPr>
          <w:p w14:paraId="1B67F605" w14:textId="77777777" w:rsidR="00513FDC" w:rsidRPr="00B901D7" w:rsidRDefault="00513FDC" w:rsidP="00A70798">
            <w:pPr>
              <w:jc w:val="center"/>
              <w:rPr>
                <w:ins w:id="1551" w:author="Dietzel, Ranae N [AGRON]" w:date="2017-06-13T13:31:00Z"/>
                <w:szCs w:val="20"/>
              </w:rPr>
            </w:pPr>
            <w:ins w:id="1552" w:author="Dietzel, Ranae N [AGRON]" w:date="2017-06-13T13:31:00Z">
              <w:r w:rsidRPr="00B901D7">
                <w:rPr>
                  <w:szCs w:val="20"/>
                </w:rPr>
                <w:t>60-100</w:t>
              </w:r>
            </w:ins>
          </w:p>
        </w:tc>
        <w:tc>
          <w:tcPr>
            <w:tcW w:w="666" w:type="dxa"/>
            <w:tcBorders>
              <w:bottom w:val="single" w:sz="4" w:space="0" w:color="auto"/>
            </w:tcBorders>
            <w:noWrap/>
            <w:vAlign w:val="bottom"/>
            <w:hideMark/>
          </w:tcPr>
          <w:p w14:paraId="7E55DA48" w14:textId="77777777" w:rsidR="00513FDC" w:rsidRPr="00B901D7" w:rsidRDefault="00513FDC" w:rsidP="00A70798">
            <w:pPr>
              <w:rPr>
                <w:ins w:id="1553" w:author="Dietzel, Ranae N [AGRON]" w:date="2017-06-13T13:31:00Z"/>
                <w:szCs w:val="20"/>
              </w:rPr>
            </w:pPr>
            <w:ins w:id="1554" w:author="Dietzel, Ranae N [AGRON]" w:date="2017-06-13T13:31:00Z">
              <w:r w:rsidRPr="00B901D7">
                <w:rPr>
                  <w:szCs w:val="20"/>
                </w:rPr>
                <w:t>0.045</w:t>
              </w:r>
            </w:ins>
          </w:p>
        </w:tc>
        <w:tc>
          <w:tcPr>
            <w:tcW w:w="324" w:type="dxa"/>
            <w:tcBorders>
              <w:bottom w:val="single" w:sz="4" w:space="0" w:color="auto"/>
            </w:tcBorders>
            <w:noWrap/>
            <w:vAlign w:val="bottom"/>
            <w:hideMark/>
          </w:tcPr>
          <w:p w14:paraId="3EA3EC66" w14:textId="77777777" w:rsidR="00513FDC" w:rsidRPr="00B901D7" w:rsidRDefault="00513FDC" w:rsidP="00A70798">
            <w:pPr>
              <w:rPr>
                <w:ins w:id="1555" w:author="Dietzel, Ranae N [AGRON]" w:date="2017-06-13T13:31:00Z"/>
                <w:szCs w:val="20"/>
              </w:rPr>
            </w:pPr>
            <w:ins w:id="1556" w:author="Dietzel, Ranae N [AGRON]" w:date="2017-06-13T13:31:00Z">
              <w:r w:rsidRPr="00B901D7">
                <w:rPr>
                  <w:szCs w:val="20"/>
                </w:rPr>
                <w:t>a</w:t>
              </w:r>
            </w:ins>
          </w:p>
        </w:tc>
        <w:tc>
          <w:tcPr>
            <w:tcW w:w="630" w:type="dxa"/>
            <w:tcBorders>
              <w:bottom w:val="single" w:sz="4" w:space="0" w:color="auto"/>
            </w:tcBorders>
            <w:noWrap/>
            <w:vAlign w:val="bottom"/>
            <w:hideMark/>
          </w:tcPr>
          <w:p w14:paraId="31B0E2CB" w14:textId="77777777" w:rsidR="00513FDC" w:rsidRPr="00B901D7" w:rsidRDefault="00513FDC" w:rsidP="00A70798">
            <w:pPr>
              <w:rPr>
                <w:ins w:id="1557" w:author="Dietzel, Ranae N [AGRON]" w:date="2017-06-13T13:31:00Z"/>
                <w:szCs w:val="20"/>
              </w:rPr>
            </w:pPr>
            <w:ins w:id="1558" w:author="Dietzel, Ranae N [AGRON]" w:date="2017-06-13T13:31:00Z">
              <w:r w:rsidRPr="00B901D7">
                <w:rPr>
                  <w:szCs w:val="20"/>
                </w:rPr>
                <w:t>C</w:t>
              </w:r>
            </w:ins>
          </w:p>
        </w:tc>
        <w:tc>
          <w:tcPr>
            <w:tcW w:w="720" w:type="dxa"/>
            <w:tcBorders>
              <w:bottom w:val="single" w:sz="4" w:space="0" w:color="auto"/>
            </w:tcBorders>
            <w:noWrap/>
            <w:vAlign w:val="bottom"/>
            <w:hideMark/>
          </w:tcPr>
          <w:p w14:paraId="69F94223" w14:textId="77777777" w:rsidR="00513FDC" w:rsidRPr="00B901D7" w:rsidRDefault="00513FDC" w:rsidP="00A70798">
            <w:pPr>
              <w:rPr>
                <w:ins w:id="1559" w:author="Dietzel, Ranae N [AGRON]" w:date="2017-06-13T13:31:00Z"/>
                <w:szCs w:val="20"/>
              </w:rPr>
            </w:pPr>
            <w:ins w:id="1560" w:author="Dietzel, Ranae N [AGRON]" w:date="2017-06-13T13:31:00Z">
              <w:r w:rsidRPr="00B901D7">
                <w:rPr>
                  <w:szCs w:val="20"/>
                </w:rPr>
                <w:t>0.074</w:t>
              </w:r>
            </w:ins>
          </w:p>
        </w:tc>
        <w:tc>
          <w:tcPr>
            <w:tcW w:w="405" w:type="dxa"/>
            <w:tcBorders>
              <w:bottom w:val="single" w:sz="4" w:space="0" w:color="auto"/>
            </w:tcBorders>
            <w:noWrap/>
            <w:vAlign w:val="bottom"/>
            <w:hideMark/>
          </w:tcPr>
          <w:p w14:paraId="1A6B21FE" w14:textId="77777777" w:rsidR="00513FDC" w:rsidRPr="00B901D7" w:rsidRDefault="00513FDC" w:rsidP="00A70798">
            <w:pPr>
              <w:rPr>
                <w:ins w:id="1561" w:author="Dietzel, Ranae N [AGRON]" w:date="2017-06-13T13:31:00Z"/>
                <w:szCs w:val="20"/>
              </w:rPr>
            </w:pPr>
            <w:ins w:id="1562" w:author="Dietzel, Ranae N [AGRON]" w:date="2017-06-13T13:31:00Z">
              <w:r w:rsidRPr="00B901D7">
                <w:rPr>
                  <w:szCs w:val="20"/>
                </w:rPr>
                <w:t>b</w:t>
              </w:r>
            </w:ins>
          </w:p>
        </w:tc>
        <w:tc>
          <w:tcPr>
            <w:tcW w:w="675" w:type="dxa"/>
            <w:tcBorders>
              <w:bottom w:val="single" w:sz="4" w:space="0" w:color="auto"/>
            </w:tcBorders>
            <w:noWrap/>
            <w:vAlign w:val="bottom"/>
            <w:hideMark/>
          </w:tcPr>
          <w:p w14:paraId="1B03C89F" w14:textId="77777777" w:rsidR="00513FDC" w:rsidRPr="00B901D7" w:rsidRDefault="00513FDC" w:rsidP="00A70798">
            <w:pPr>
              <w:rPr>
                <w:ins w:id="1563" w:author="Dietzel, Ranae N [AGRON]" w:date="2017-06-13T13:31:00Z"/>
                <w:szCs w:val="20"/>
              </w:rPr>
            </w:pPr>
            <w:ins w:id="1564" w:author="Dietzel, Ranae N [AGRON]" w:date="2017-06-13T13:31:00Z">
              <w:r w:rsidRPr="00B901D7">
                <w:rPr>
                  <w:szCs w:val="20"/>
                </w:rPr>
                <w:t>B</w:t>
              </w:r>
            </w:ins>
          </w:p>
        </w:tc>
        <w:tc>
          <w:tcPr>
            <w:tcW w:w="720" w:type="dxa"/>
            <w:tcBorders>
              <w:bottom w:val="single" w:sz="4" w:space="0" w:color="auto"/>
            </w:tcBorders>
            <w:noWrap/>
            <w:vAlign w:val="bottom"/>
            <w:hideMark/>
          </w:tcPr>
          <w:p w14:paraId="7B3429D7" w14:textId="77777777" w:rsidR="00513FDC" w:rsidRPr="00B901D7" w:rsidRDefault="00513FDC" w:rsidP="00A70798">
            <w:pPr>
              <w:rPr>
                <w:ins w:id="1565" w:author="Dietzel, Ranae N [AGRON]" w:date="2017-06-13T13:31:00Z"/>
                <w:szCs w:val="20"/>
              </w:rPr>
            </w:pPr>
            <w:ins w:id="1566" w:author="Dietzel, Ranae N [AGRON]" w:date="2017-06-13T13:31:00Z">
              <w:r w:rsidRPr="00B901D7">
                <w:rPr>
                  <w:szCs w:val="20"/>
                </w:rPr>
                <w:t>0.087</w:t>
              </w:r>
            </w:ins>
          </w:p>
        </w:tc>
        <w:tc>
          <w:tcPr>
            <w:tcW w:w="360" w:type="dxa"/>
            <w:tcBorders>
              <w:bottom w:val="single" w:sz="4" w:space="0" w:color="auto"/>
            </w:tcBorders>
            <w:noWrap/>
            <w:vAlign w:val="bottom"/>
            <w:hideMark/>
          </w:tcPr>
          <w:p w14:paraId="1B361225" w14:textId="77777777" w:rsidR="00513FDC" w:rsidRPr="00B901D7" w:rsidRDefault="00513FDC" w:rsidP="00A70798">
            <w:pPr>
              <w:rPr>
                <w:ins w:id="1567" w:author="Dietzel, Ranae N [AGRON]" w:date="2017-06-13T13:31:00Z"/>
                <w:szCs w:val="20"/>
              </w:rPr>
            </w:pPr>
            <w:ins w:id="1568" w:author="Dietzel, Ranae N [AGRON]" w:date="2017-06-13T13:31:00Z">
              <w:r w:rsidRPr="00B901D7">
                <w:rPr>
                  <w:szCs w:val="20"/>
                </w:rPr>
                <w:t>a</w:t>
              </w:r>
            </w:ins>
          </w:p>
        </w:tc>
        <w:tc>
          <w:tcPr>
            <w:tcW w:w="720" w:type="dxa"/>
            <w:tcBorders>
              <w:bottom w:val="single" w:sz="4" w:space="0" w:color="auto"/>
            </w:tcBorders>
            <w:noWrap/>
            <w:vAlign w:val="bottom"/>
            <w:hideMark/>
          </w:tcPr>
          <w:p w14:paraId="0462E4CB" w14:textId="77777777" w:rsidR="00513FDC" w:rsidRPr="00B901D7" w:rsidRDefault="00513FDC" w:rsidP="00A70798">
            <w:pPr>
              <w:rPr>
                <w:ins w:id="1569" w:author="Dietzel, Ranae N [AGRON]" w:date="2017-06-13T13:31:00Z"/>
                <w:szCs w:val="20"/>
              </w:rPr>
            </w:pPr>
            <w:ins w:id="1570" w:author="Dietzel, Ranae N [AGRON]" w:date="2017-06-13T13:31:00Z">
              <w:r w:rsidRPr="00B901D7">
                <w:rPr>
                  <w:szCs w:val="20"/>
                </w:rPr>
                <w:t>A</w:t>
              </w:r>
            </w:ins>
          </w:p>
        </w:tc>
      </w:tr>
    </w:tbl>
    <w:p w14:paraId="7068772E" w14:textId="77777777" w:rsidR="00513FDC" w:rsidRPr="00532388" w:rsidRDefault="00513FDC" w:rsidP="00F03621">
      <w:pPr>
        <w:rPr>
          <w:color w:val="000000" w:themeColor="text1"/>
          <w:szCs w:val="20"/>
        </w:rPr>
      </w:pPr>
    </w:p>
    <w:p w14:paraId="4F5FAB6A" w14:textId="77777777" w:rsidR="00F03621" w:rsidRDefault="00F03621" w:rsidP="00532388">
      <w:pPr>
        <w:rPr>
          <w:szCs w:val="20"/>
        </w:rPr>
      </w:pPr>
    </w:p>
    <w:p w14:paraId="340A8786" w14:textId="77777777" w:rsidR="003D4C84" w:rsidRDefault="003D4C84" w:rsidP="00532388">
      <w:pPr>
        <w:rPr>
          <w:szCs w:val="20"/>
        </w:rPr>
      </w:pPr>
    </w:p>
    <w:p w14:paraId="576C615B" w14:textId="1CFF0333" w:rsidR="007561B4" w:rsidRPr="00227A0F" w:rsidRDefault="007561B4" w:rsidP="00532388">
      <w:pPr>
        <w:rPr>
          <w:b/>
          <w:szCs w:val="20"/>
        </w:rPr>
      </w:pPr>
      <w:r w:rsidRPr="00227A0F">
        <w:rPr>
          <w:b/>
          <w:szCs w:val="20"/>
        </w:rPr>
        <w:t>Competing interests</w:t>
      </w:r>
    </w:p>
    <w:p w14:paraId="70F206AF" w14:textId="10A40981" w:rsidR="00227A0F" w:rsidRDefault="00227A0F" w:rsidP="00532388">
      <w:pPr>
        <w:rPr>
          <w:szCs w:val="20"/>
        </w:rPr>
      </w:pPr>
      <w:r>
        <w:rPr>
          <w:szCs w:val="20"/>
        </w:rPr>
        <w:t>The authors have no competing interests.</w:t>
      </w:r>
    </w:p>
    <w:p w14:paraId="000D49BF" w14:textId="77777777" w:rsidR="00EA405D" w:rsidRDefault="00EA405D" w:rsidP="00532388">
      <w:pPr>
        <w:rPr>
          <w:szCs w:val="20"/>
        </w:rPr>
      </w:pPr>
    </w:p>
    <w:p w14:paraId="79EB63DC" w14:textId="47AA3C80" w:rsidR="007561B4" w:rsidRPr="00EA405D" w:rsidRDefault="007561B4" w:rsidP="00532388">
      <w:pPr>
        <w:rPr>
          <w:rFonts w:asciiTheme="minorHAnsi" w:hAnsiTheme="minorHAnsi" w:cstheme="minorHAnsi"/>
          <w:b/>
          <w:szCs w:val="20"/>
        </w:rPr>
      </w:pPr>
      <w:r w:rsidRPr="00EA405D">
        <w:rPr>
          <w:rFonts w:asciiTheme="minorHAnsi" w:hAnsiTheme="minorHAnsi" w:cstheme="minorHAnsi"/>
          <w:b/>
          <w:szCs w:val="20"/>
        </w:rPr>
        <w:t>Acknowledgements</w:t>
      </w:r>
    </w:p>
    <w:p w14:paraId="68DFDE27" w14:textId="607BA1A0" w:rsidR="009179CC" w:rsidRDefault="009179CC" w:rsidP="00532388">
      <w:pPr>
        <w:rPr>
          <w:rFonts w:asciiTheme="minorHAnsi" w:hAnsiTheme="minorHAnsi" w:cstheme="minorHAnsi"/>
          <w:color w:val="111111"/>
          <w:szCs w:val="20"/>
          <w:shd w:val="clear" w:color="auto" w:fill="FFFFFF"/>
        </w:rPr>
      </w:pPr>
      <w:r w:rsidRPr="002029EA">
        <w:rPr>
          <w:rFonts w:asciiTheme="minorHAnsi" w:hAnsiTheme="minorHAnsi" w:cstheme="minorHAnsi"/>
          <w:color w:val="111111"/>
          <w:szCs w:val="20"/>
          <w:shd w:val="clear" w:color="auto" w:fill="FFFFFF"/>
        </w:rPr>
        <w:t>T</w:t>
      </w:r>
      <w:r w:rsidR="002029EA" w:rsidRPr="002029EA">
        <w:rPr>
          <w:rFonts w:asciiTheme="minorHAnsi" w:hAnsiTheme="minorHAnsi" w:cstheme="minorHAnsi"/>
          <w:color w:val="111111"/>
          <w:szCs w:val="20"/>
          <w:shd w:val="clear" w:color="auto" w:fill="FFFFFF"/>
        </w:rPr>
        <w:t xml:space="preserve">his project </w:t>
      </w:r>
      <w:proofErr w:type="gramStart"/>
      <w:r w:rsidR="002029EA" w:rsidRPr="002029EA">
        <w:rPr>
          <w:rFonts w:asciiTheme="minorHAnsi" w:hAnsiTheme="minorHAnsi" w:cstheme="minorHAnsi"/>
          <w:color w:val="111111"/>
          <w:szCs w:val="20"/>
          <w:shd w:val="clear" w:color="auto" w:fill="FFFFFF"/>
        </w:rPr>
        <w:t>was supported</w:t>
      </w:r>
      <w:proofErr w:type="gramEnd"/>
      <w:r w:rsidR="002029EA" w:rsidRPr="002029EA">
        <w:rPr>
          <w:rFonts w:asciiTheme="minorHAnsi" w:hAnsiTheme="minorHAnsi" w:cstheme="minorHAnsi"/>
          <w:color w:val="111111"/>
          <w:szCs w:val="20"/>
          <w:shd w:val="clear" w:color="auto" w:fill="FFFFFF"/>
        </w:rPr>
        <w:t xml:space="preserve"> by</w:t>
      </w:r>
      <w:r w:rsidRPr="002029EA">
        <w:rPr>
          <w:rFonts w:asciiTheme="minorHAnsi" w:hAnsiTheme="minorHAnsi" w:cstheme="minorHAnsi"/>
          <w:color w:val="111111"/>
          <w:szCs w:val="20"/>
          <w:shd w:val="clear" w:color="auto" w:fill="FFFFFF"/>
        </w:rPr>
        <w:t xml:space="preserve"> Agriculture and Food Research</w:t>
      </w:r>
      <w:r w:rsidR="002029EA" w:rsidRPr="002029EA">
        <w:rPr>
          <w:rFonts w:asciiTheme="minorHAnsi" w:hAnsiTheme="minorHAnsi" w:cstheme="minorHAnsi"/>
          <w:color w:val="111111"/>
          <w:szCs w:val="20"/>
          <w:shd w:val="clear" w:color="auto" w:fill="FFFFFF"/>
        </w:rPr>
        <w:t xml:space="preserve"> Initiative Competitive Grant numbers</w:t>
      </w:r>
      <w:r w:rsidRPr="002029EA">
        <w:rPr>
          <w:rFonts w:asciiTheme="minorHAnsi" w:hAnsiTheme="minorHAnsi" w:cstheme="minorHAnsi"/>
          <w:color w:val="111111"/>
          <w:szCs w:val="20"/>
          <w:shd w:val="clear" w:color="auto" w:fill="FFFFFF"/>
        </w:rPr>
        <w:t xml:space="preserve"> 2012-67011-1966 </w:t>
      </w:r>
      <w:r w:rsidR="002029EA" w:rsidRPr="002029EA">
        <w:rPr>
          <w:rFonts w:asciiTheme="minorHAnsi" w:hAnsiTheme="minorHAnsi" w:cstheme="minorHAnsi"/>
          <w:color w:val="111111"/>
          <w:szCs w:val="20"/>
          <w:shd w:val="clear" w:color="auto" w:fill="FFFFFF"/>
        </w:rPr>
        <w:t xml:space="preserve">and 2016-67012-25170 </w:t>
      </w:r>
      <w:r w:rsidRPr="002029EA">
        <w:rPr>
          <w:rFonts w:asciiTheme="minorHAnsi" w:hAnsiTheme="minorHAnsi" w:cstheme="minorHAnsi"/>
          <w:color w:val="111111"/>
          <w:szCs w:val="20"/>
          <w:shd w:val="clear" w:color="auto" w:fill="FFFFFF"/>
        </w:rPr>
        <w:t>from the USDA National Institute of Food and Agriculture</w:t>
      </w:r>
      <w:r w:rsidR="002029EA" w:rsidRPr="002029EA">
        <w:rPr>
          <w:rFonts w:asciiTheme="minorHAnsi" w:hAnsiTheme="minorHAnsi" w:cstheme="minorHAnsi"/>
          <w:color w:val="111111"/>
          <w:szCs w:val="20"/>
          <w:shd w:val="clear" w:color="auto" w:fill="FFFFFF"/>
        </w:rPr>
        <w:t xml:space="preserve"> </w:t>
      </w:r>
      <w:r w:rsidRPr="002029EA">
        <w:rPr>
          <w:rFonts w:asciiTheme="minorHAnsi" w:hAnsiTheme="minorHAnsi" w:cstheme="minorHAnsi"/>
          <w:color w:val="111111"/>
          <w:szCs w:val="20"/>
          <w:shd w:val="clear" w:color="auto" w:fill="FFFFFF"/>
        </w:rPr>
        <w:t xml:space="preserve">and Iowa State University’s College of Agriculture and Life Sciences, Department of Agronomy, Graduate Program in Sustainable Agriculture, and Wallace Chair for Sustainable Agriculture. We thank Dave </w:t>
      </w:r>
      <w:proofErr w:type="spellStart"/>
      <w:r w:rsidRPr="002029EA">
        <w:rPr>
          <w:rFonts w:asciiTheme="minorHAnsi" w:hAnsiTheme="minorHAnsi" w:cstheme="minorHAnsi"/>
          <w:color w:val="111111"/>
          <w:szCs w:val="20"/>
          <w:shd w:val="clear" w:color="auto" w:fill="FFFFFF"/>
        </w:rPr>
        <w:t>Sundberg</w:t>
      </w:r>
      <w:proofErr w:type="spellEnd"/>
      <w:r w:rsidRPr="002029EA">
        <w:rPr>
          <w:rFonts w:asciiTheme="minorHAnsi" w:hAnsiTheme="minorHAnsi" w:cstheme="minorHAnsi"/>
          <w:color w:val="111111"/>
          <w:szCs w:val="20"/>
          <w:shd w:val="clear" w:color="auto" w:fill="FFFFFF"/>
        </w:rPr>
        <w:t xml:space="preserve">, </w:t>
      </w:r>
      <w:r w:rsidR="002029EA" w:rsidRPr="002029EA">
        <w:rPr>
          <w:rFonts w:asciiTheme="minorHAnsi" w:hAnsiTheme="minorHAnsi" w:cstheme="minorHAnsi"/>
          <w:color w:val="111111"/>
          <w:szCs w:val="20"/>
          <w:shd w:val="clear" w:color="auto" w:fill="FFFFFF"/>
        </w:rPr>
        <w:t xml:space="preserve">Bruce Hall, Kevin Day, </w:t>
      </w:r>
      <w:r w:rsidRPr="002029EA">
        <w:rPr>
          <w:rFonts w:asciiTheme="minorHAnsi" w:hAnsiTheme="minorHAnsi" w:cstheme="minorHAnsi"/>
          <w:color w:val="111111"/>
          <w:szCs w:val="20"/>
          <w:shd w:val="clear" w:color="auto" w:fill="FFFFFF"/>
        </w:rPr>
        <w:t xml:space="preserve">Jake Anderson, Brent </w:t>
      </w:r>
      <w:proofErr w:type="spellStart"/>
      <w:r w:rsidRPr="002029EA">
        <w:rPr>
          <w:rFonts w:asciiTheme="minorHAnsi" w:hAnsiTheme="minorHAnsi" w:cstheme="minorHAnsi"/>
          <w:color w:val="111111"/>
          <w:szCs w:val="20"/>
          <w:shd w:val="clear" w:color="auto" w:fill="FFFFFF"/>
        </w:rPr>
        <w:t>Beelner</w:t>
      </w:r>
      <w:proofErr w:type="spellEnd"/>
      <w:r w:rsidRPr="002029EA">
        <w:rPr>
          <w:rFonts w:asciiTheme="minorHAnsi" w:hAnsiTheme="minorHAnsi" w:cstheme="minorHAnsi"/>
          <w:color w:val="111111"/>
          <w:szCs w:val="20"/>
          <w:shd w:val="clear" w:color="auto" w:fill="FFFFFF"/>
        </w:rPr>
        <w:t xml:space="preserve">, Shane </w:t>
      </w:r>
      <w:proofErr w:type="spellStart"/>
      <w:r w:rsidRPr="002029EA">
        <w:rPr>
          <w:rFonts w:asciiTheme="minorHAnsi" w:hAnsiTheme="minorHAnsi" w:cstheme="minorHAnsi"/>
          <w:color w:val="111111"/>
          <w:szCs w:val="20"/>
          <w:shd w:val="clear" w:color="auto" w:fill="FFFFFF"/>
        </w:rPr>
        <w:t>Bugeja</w:t>
      </w:r>
      <w:proofErr w:type="spellEnd"/>
      <w:r w:rsidRPr="002029EA">
        <w:rPr>
          <w:rFonts w:asciiTheme="minorHAnsi" w:hAnsiTheme="minorHAnsi" w:cstheme="minorHAnsi"/>
          <w:color w:val="111111"/>
          <w:szCs w:val="20"/>
          <w:shd w:val="clear" w:color="auto" w:fill="FFFFFF"/>
        </w:rPr>
        <w:t>, Robi</w:t>
      </w:r>
      <w:r w:rsidR="002029EA" w:rsidRPr="002029EA">
        <w:rPr>
          <w:rFonts w:asciiTheme="minorHAnsi" w:hAnsiTheme="minorHAnsi" w:cstheme="minorHAnsi"/>
          <w:color w:val="111111"/>
          <w:szCs w:val="20"/>
          <w:shd w:val="clear" w:color="auto" w:fill="FFFFFF"/>
        </w:rPr>
        <w:t xml:space="preserve">n Gómez-Gómez, Céline </w:t>
      </w:r>
      <w:proofErr w:type="spellStart"/>
      <w:r w:rsidR="002029EA" w:rsidRPr="002029EA">
        <w:rPr>
          <w:rFonts w:asciiTheme="minorHAnsi" w:hAnsiTheme="minorHAnsi" w:cstheme="minorHAnsi"/>
          <w:color w:val="111111"/>
          <w:szCs w:val="20"/>
          <w:shd w:val="clear" w:color="auto" w:fill="FFFFFF"/>
        </w:rPr>
        <w:t>Guignard</w:t>
      </w:r>
      <w:proofErr w:type="spellEnd"/>
      <w:r w:rsidRPr="002029EA">
        <w:rPr>
          <w:rFonts w:asciiTheme="minorHAnsi" w:hAnsiTheme="minorHAnsi" w:cstheme="minorHAnsi"/>
          <w:color w:val="111111"/>
          <w:szCs w:val="20"/>
          <w:shd w:val="clear" w:color="auto" w:fill="FFFFFF"/>
        </w:rPr>
        <w:t xml:space="preserve">, Sarah Hirsh, Brady North, Nick </w:t>
      </w:r>
      <w:proofErr w:type="spellStart"/>
      <w:r w:rsidRPr="002029EA">
        <w:rPr>
          <w:rFonts w:asciiTheme="minorHAnsi" w:hAnsiTheme="minorHAnsi" w:cstheme="minorHAnsi"/>
          <w:color w:val="111111"/>
          <w:szCs w:val="20"/>
          <w:shd w:val="clear" w:color="auto" w:fill="FFFFFF"/>
        </w:rPr>
        <w:t>Siepker</w:t>
      </w:r>
      <w:proofErr w:type="spellEnd"/>
      <w:r w:rsidRPr="002029EA">
        <w:rPr>
          <w:rFonts w:asciiTheme="minorHAnsi" w:hAnsiTheme="minorHAnsi" w:cstheme="minorHAnsi"/>
          <w:color w:val="111111"/>
          <w:szCs w:val="20"/>
          <w:shd w:val="clear" w:color="auto" w:fill="FFFFFF"/>
        </w:rPr>
        <w:t xml:space="preserve">, and Madeline </w:t>
      </w:r>
      <w:proofErr w:type="spellStart"/>
      <w:r w:rsidRPr="002029EA">
        <w:rPr>
          <w:rFonts w:asciiTheme="minorHAnsi" w:hAnsiTheme="minorHAnsi" w:cstheme="minorHAnsi"/>
          <w:color w:val="111111"/>
          <w:szCs w:val="20"/>
          <w:shd w:val="clear" w:color="auto" w:fill="FFFFFF"/>
        </w:rPr>
        <w:t>Tomka</w:t>
      </w:r>
      <w:proofErr w:type="spellEnd"/>
      <w:r w:rsidRPr="002029EA">
        <w:rPr>
          <w:rFonts w:asciiTheme="minorHAnsi" w:hAnsiTheme="minorHAnsi" w:cstheme="minorHAnsi"/>
          <w:color w:val="111111"/>
          <w:szCs w:val="20"/>
          <w:shd w:val="clear" w:color="auto" w:fill="FFFFFF"/>
        </w:rPr>
        <w:t xml:space="preserve"> for technical assistance in the field and laboratory. We are also grateful to </w:t>
      </w:r>
      <w:proofErr w:type="spellStart"/>
      <w:r w:rsidR="002029EA" w:rsidRPr="002029EA">
        <w:rPr>
          <w:rFonts w:asciiTheme="minorHAnsi" w:hAnsiTheme="minorHAnsi" w:cstheme="minorHAnsi"/>
          <w:color w:val="111111"/>
          <w:szCs w:val="20"/>
          <w:shd w:val="clear" w:color="auto" w:fill="FFFFFF"/>
        </w:rPr>
        <w:t>Lendie</w:t>
      </w:r>
      <w:proofErr w:type="spellEnd"/>
      <w:r w:rsidR="002029EA" w:rsidRPr="002029EA">
        <w:rPr>
          <w:rFonts w:asciiTheme="minorHAnsi" w:hAnsiTheme="minorHAnsi" w:cstheme="minorHAnsi"/>
          <w:color w:val="111111"/>
          <w:szCs w:val="20"/>
          <w:shd w:val="clear" w:color="auto" w:fill="FFFFFF"/>
        </w:rPr>
        <w:t xml:space="preserve"> Follett</w:t>
      </w:r>
      <w:r w:rsidRPr="002029EA">
        <w:rPr>
          <w:rFonts w:asciiTheme="minorHAnsi" w:hAnsiTheme="minorHAnsi" w:cstheme="minorHAnsi"/>
          <w:color w:val="111111"/>
          <w:szCs w:val="20"/>
          <w:shd w:val="clear" w:color="auto" w:fill="FFFFFF"/>
        </w:rPr>
        <w:t xml:space="preserve"> and the R community for help with statistics and coding as well as </w:t>
      </w:r>
      <w:ins w:id="1571" w:author="Dietzel, Ranae N [AGRON]" w:date="2017-06-14T13:00:00Z">
        <w:r w:rsidR="00016B99">
          <w:rPr>
            <w:rFonts w:asciiTheme="minorHAnsi" w:hAnsiTheme="minorHAnsi" w:cstheme="minorHAnsi"/>
            <w:color w:val="111111"/>
            <w:szCs w:val="20"/>
            <w:shd w:val="clear" w:color="auto" w:fill="FFFFFF"/>
          </w:rPr>
          <w:t xml:space="preserve">Mike Castellano and </w:t>
        </w:r>
      </w:ins>
      <w:r w:rsidRPr="002029EA">
        <w:rPr>
          <w:rFonts w:asciiTheme="minorHAnsi" w:hAnsiTheme="minorHAnsi" w:cstheme="minorHAnsi"/>
          <w:color w:val="111111"/>
          <w:szCs w:val="20"/>
          <w:shd w:val="clear" w:color="auto" w:fill="FFFFFF"/>
        </w:rPr>
        <w:t>several anonymous reviewers for useful comments on earlier drafts of the manuscript.</w:t>
      </w:r>
    </w:p>
    <w:p w14:paraId="17213214" w14:textId="77777777" w:rsidR="002029EA" w:rsidRPr="002029EA" w:rsidRDefault="002029EA" w:rsidP="00532388">
      <w:pPr>
        <w:rPr>
          <w:rFonts w:asciiTheme="minorHAnsi" w:hAnsiTheme="minorHAnsi" w:cstheme="minorHAnsi"/>
          <w:szCs w:val="20"/>
        </w:rPr>
      </w:pPr>
    </w:p>
    <w:p w14:paraId="6F35BB07" w14:textId="77777777" w:rsidR="00F03621" w:rsidRDefault="00F03621" w:rsidP="0023163E">
      <w:pPr>
        <w:pStyle w:val="Bibliography"/>
        <w:rPr>
          <w:b/>
          <w:sz w:val="20"/>
          <w:szCs w:val="20"/>
        </w:rPr>
      </w:pPr>
    </w:p>
    <w:p w14:paraId="7D8618E3" w14:textId="77777777" w:rsidR="00F03621" w:rsidRDefault="00F03621" w:rsidP="0023163E">
      <w:pPr>
        <w:pStyle w:val="Bibliography"/>
        <w:rPr>
          <w:b/>
          <w:sz w:val="20"/>
          <w:szCs w:val="20"/>
        </w:rPr>
      </w:pPr>
    </w:p>
    <w:p w14:paraId="05B923A9" w14:textId="77777777" w:rsidR="00F03621" w:rsidRDefault="00F03621" w:rsidP="0023163E">
      <w:pPr>
        <w:pStyle w:val="Bibliography"/>
        <w:rPr>
          <w:b/>
          <w:sz w:val="20"/>
          <w:szCs w:val="20"/>
        </w:rPr>
      </w:pPr>
    </w:p>
    <w:p w14:paraId="30538B45" w14:textId="5A338E5A" w:rsidR="00AE3B56" w:rsidRPr="00AE3B56" w:rsidRDefault="00AE3B56" w:rsidP="0023163E">
      <w:pPr>
        <w:pStyle w:val="Bibliography"/>
        <w:rPr>
          <w:b/>
          <w:sz w:val="20"/>
          <w:szCs w:val="20"/>
        </w:rPr>
      </w:pPr>
      <w:r w:rsidRPr="00AE3B56">
        <w:rPr>
          <w:b/>
          <w:sz w:val="20"/>
          <w:szCs w:val="20"/>
        </w:rPr>
        <w:t>References</w:t>
      </w:r>
    </w:p>
    <w:p w14:paraId="75F11EF1" w14:textId="0B970A3E" w:rsidR="00EA405D" w:rsidRPr="00EA405D" w:rsidRDefault="00EA405D" w:rsidP="0023163E">
      <w:pPr>
        <w:pStyle w:val="Bibliography"/>
        <w:rPr>
          <w:rFonts w:asciiTheme="majorHAnsi" w:hAnsiTheme="majorHAnsi" w:cstheme="majorHAnsi"/>
          <w:sz w:val="20"/>
          <w:szCs w:val="20"/>
        </w:rPr>
      </w:pPr>
      <w:proofErr w:type="spellStart"/>
      <w:r w:rsidRPr="00EA405D">
        <w:rPr>
          <w:rFonts w:asciiTheme="majorHAnsi" w:hAnsiTheme="majorHAnsi" w:cstheme="majorHAnsi"/>
          <w:sz w:val="20"/>
          <w:szCs w:val="20"/>
          <w:shd w:val="clear" w:color="auto" w:fill="FFFFFF"/>
        </w:rPr>
        <w:lastRenderedPageBreak/>
        <w:t>Abendroth</w:t>
      </w:r>
      <w:proofErr w:type="spellEnd"/>
      <w:r w:rsidRPr="00EA405D">
        <w:rPr>
          <w:rFonts w:asciiTheme="majorHAnsi" w:hAnsiTheme="majorHAnsi" w:cstheme="majorHAnsi"/>
          <w:sz w:val="20"/>
          <w:szCs w:val="20"/>
          <w:shd w:val="clear" w:color="auto" w:fill="FFFFFF"/>
        </w:rPr>
        <w:t xml:space="preserve">, L.J., Elmore, R.W., Boyer, M.J. and </w:t>
      </w:r>
      <w:proofErr w:type="spellStart"/>
      <w:r w:rsidRPr="00EA405D">
        <w:rPr>
          <w:rFonts w:asciiTheme="majorHAnsi" w:hAnsiTheme="majorHAnsi" w:cstheme="majorHAnsi"/>
          <w:sz w:val="20"/>
          <w:szCs w:val="20"/>
          <w:shd w:val="clear" w:color="auto" w:fill="FFFFFF"/>
        </w:rPr>
        <w:t>Marlay</w:t>
      </w:r>
      <w:proofErr w:type="spellEnd"/>
      <w:r w:rsidRPr="00EA405D">
        <w:rPr>
          <w:rFonts w:asciiTheme="majorHAnsi" w:hAnsiTheme="majorHAnsi" w:cstheme="majorHAnsi"/>
          <w:sz w:val="20"/>
          <w:szCs w:val="20"/>
          <w:shd w:val="clear" w:color="auto" w:fill="FFFFFF"/>
        </w:rPr>
        <w:t>. S.K.:</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Maize growth and development,</w:t>
      </w:r>
      <w:r w:rsidRPr="00EA405D">
        <w:rPr>
          <w:rFonts w:asciiTheme="majorHAnsi" w:hAnsiTheme="majorHAnsi" w:cstheme="majorHAnsi"/>
          <w:sz w:val="20"/>
          <w:szCs w:val="20"/>
          <w:shd w:val="clear" w:color="auto" w:fill="FFFFFF"/>
        </w:rPr>
        <w:t xml:space="preserve"> Iowa State University Extension,</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Ames, Iowa, 2011.</w:t>
      </w:r>
    </w:p>
    <w:p w14:paraId="392B6ACE" w14:textId="7ACA92B8" w:rsidR="00494AEE" w:rsidRDefault="00494AEE" w:rsidP="0023163E">
      <w:pPr>
        <w:pStyle w:val="Bibliography"/>
        <w:rPr>
          <w:sz w:val="20"/>
          <w:szCs w:val="20"/>
        </w:rPr>
      </w:pPr>
      <w:proofErr w:type="spellStart"/>
      <w:r w:rsidRPr="00494AEE">
        <w:rPr>
          <w:sz w:val="20"/>
          <w:szCs w:val="20"/>
        </w:rPr>
        <w:t>B</w:t>
      </w:r>
      <w:r>
        <w:rPr>
          <w:sz w:val="20"/>
          <w:szCs w:val="20"/>
        </w:rPr>
        <w:t>adri</w:t>
      </w:r>
      <w:proofErr w:type="spellEnd"/>
      <w:r w:rsidRPr="00494AEE">
        <w:rPr>
          <w:sz w:val="20"/>
          <w:szCs w:val="20"/>
        </w:rPr>
        <w:t xml:space="preserve">, D. V. and </w:t>
      </w:r>
      <w:proofErr w:type="spellStart"/>
      <w:r w:rsidRPr="00494AEE">
        <w:rPr>
          <w:sz w:val="20"/>
          <w:szCs w:val="20"/>
        </w:rPr>
        <w:t>V</w:t>
      </w:r>
      <w:r>
        <w:rPr>
          <w:sz w:val="20"/>
          <w:szCs w:val="20"/>
        </w:rPr>
        <w:t>ivanco</w:t>
      </w:r>
      <w:proofErr w:type="spellEnd"/>
      <w:r w:rsidRPr="00494AEE">
        <w:rPr>
          <w:sz w:val="20"/>
          <w:szCs w:val="20"/>
        </w:rPr>
        <w:t>, J. M.: Regulation and function of root exudates, Plant, Cell &amp; Environment, 32(6), 666–681, 2009.</w:t>
      </w:r>
    </w:p>
    <w:p w14:paraId="19076E16" w14:textId="3321F7C7" w:rsidR="0023163E" w:rsidRPr="00AE3B56" w:rsidRDefault="0023163E" w:rsidP="0023163E">
      <w:pPr>
        <w:pStyle w:val="Bibliography"/>
        <w:rPr>
          <w:sz w:val="20"/>
          <w:szCs w:val="20"/>
        </w:rPr>
      </w:pPr>
      <w:proofErr w:type="spellStart"/>
      <w:r w:rsidRPr="00AE3B56">
        <w:rPr>
          <w:sz w:val="20"/>
          <w:szCs w:val="20"/>
        </w:rPr>
        <w:t>Balesdent</w:t>
      </w:r>
      <w:proofErr w:type="spellEnd"/>
      <w:r w:rsidRPr="00AE3B56">
        <w:rPr>
          <w:sz w:val="20"/>
          <w:szCs w:val="20"/>
        </w:rPr>
        <w:t xml:space="preserve">, J. and </w:t>
      </w:r>
      <w:proofErr w:type="spellStart"/>
      <w:r w:rsidRPr="00AE3B56">
        <w:rPr>
          <w:sz w:val="20"/>
          <w:szCs w:val="20"/>
        </w:rPr>
        <w:t>Balabane</w:t>
      </w:r>
      <w:proofErr w:type="spellEnd"/>
      <w:r w:rsidRPr="00AE3B56">
        <w:rPr>
          <w:sz w:val="20"/>
          <w:szCs w:val="20"/>
        </w:rPr>
        <w:t>, M.: Major contribution of roots to soil carbon storage inferred from maize cultivated soils, Soil Biology and Biochemistry, 28(9), 1261–1263, 1996.</w:t>
      </w:r>
    </w:p>
    <w:p w14:paraId="4D16FA0A" w14:textId="77777777" w:rsidR="0023163E" w:rsidRPr="00AE3B56" w:rsidRDefault="0023163E" w:rsidP="0023163E">
      <w:pPr>
        <w:pStyle w:val="Bibliography"/>
        <w:rPr>
          <w:sz w:val="20"/>
          <w:szCs w:val="20"/>
        </w:rPr>
      </w:pPr>
      <w:proofErr w:type="spellStart"/>
      <w:r w:rsidRPr="00AE3B56">
        <w:rPr>
          <w:sz w:val="20"/>
          <w:szCs w:val="20"/>
        </w:rPr>
        <w:t>Beniston</w:t>
      </w:r>
      <w:proofErr w:type="spellEnd"/>
      <w:r w:rsidRPr="00AE3B56">
        <w:rPr>
          <w:sz w:val="20"/>
          <w:szCs w:val="20"/>
        </w:rPr>
        <w:t xml:space="preserve">, J. W., DuPont, S. T., Glover, J. D., Lal, R. and </w:t>
      </w:r>
      <w:proofErr w:type="spellStart"/>
      <w:r w:rsidRPr="00AE3B56">
        <w:rPr>
          <w:sz w:val="20"/>
          <w:szCs w:val="20"/>
        </w:rPr>
        <w:t>Dungait</w:t>
      </w:r>
      <w:proofErr w:type="spellEnd"/>
      <w:r w:rsidRPr="00AE3B56">
        <w:rPr>
          <w:sz w:val="20"/>
          <w:szCs w:val="20"/>
        </w:rPr>
        <w:t>, J. A.: Soil organic carbon dynamics 75 years after land-use change in perennial grassland and annual wheat agricultural systems, Biogeochemistry, 120(1-3), 37–49, 2014.</w:t>
      </w:r>
    </w:p>
    <w:p w14:paraId="05832661" w14:textId="6F84F20E" w:rsidR="0023163E" w:rsidRPr="00AE3B56" w:rsidRDefault="0023163E" w:rsidP="0023163E">
      <w:pPr>
        <w:pStyle w:val="Bibliography"/>
        <w:rPr>
          <w:sz w:val="20"/>
          <w:szCs w:val="20"/>
        </w:rPr>
      </w:pPr>
      <w:proofErr w:type="spellStart"/>
      <w:r w:rsidRPr="00AE3B56">
        <w:rPr>
          <w:sz w:val="20"/>
          <w:szCs w:val="20"/>
        </w:rPr>
        <w:t>Blackmer</w:t>
      </w:r>
      <w:proofErr w:type="spellEnd"/>
      <w:r w:rsidRPr="00AE3B56">
        <w:rPr>
          <w:sz w:val="20"/>
          <w:szCs w:val="20"/>
        </w:rPr>
        <w:t>, A.</w:t>
      </w:r>
      <w:r w:rsidR="006057D1">
        <w:rPr>
          <w:sz w:val="20"/>
          <w:szCs w:val="20"/>
        </w:rPr>
        <w:t xml:space="preserve">, Voss, R.D., and </w:t>
      </w:r>
      <w:proofErr w:type="spellStart"/>
      <w:r w:rsidR="006057D1">
        <w:rPr>
          <w:sz w:val="20"/>
          <w:szCs w:val="20"/>
        </w:rPr>
        <w:t>Mallarino</w:t>
      </w:r>
      <w:proofErr w:type="spellEnd"/>
      <w:r w:rsidR="006057D1">
        <w:rPr>
          <w:sz w:val="20"/>
          <w:szCs w:val="20"/>
        </w:rPr>
        <w:t>, A.P.</w:t>
      </w:r>
      <w:r w:rsidRPr="00AE3B56">
        <w:rPr>
          <w:sz w:val="20"/>
          <w:szCs w:val="20"/>
        </w:rPr>
        <w:t>: Nitrogen fertiliz</w:t>
      </w:r>
      <w:r w:rsidR="00CC65A8">
        <w:rPr>
          <w:sz w:val="20"/>
          <w:szCs w:val="20"/>
        </w:rPr>
        <w:t>er recommendations for corn in I</w:t>
      </w:r>
      <w:r w:rsidRPr="00AE3B56">
        <w:rPr>
          <w:sz w:val="20"/>
          <w:szCs w:val="20"/>
        </w:rPr>
        <w:t xml:space="preserve">owa, </w:t>
      </w:r>
      <w:r w:rsidR="006057D1">
        <w:rPr>
          <w:sz w:val="20"/>
          <w:szCs w:val="20"/>
        </w:rPr>
        <w:t xml:space="preserve">Iowa State University Extension, Ames, Iowa, </w:t>
      </w:r>
      <w:r w:rsidRPr="00AE3B56">
        <w:rPr>
          <w:sz w:val="20"/>
          <w:szCs w:val="20"/>
        </w:rPr>
        <w:t>1997.</w:t>
      </w:r>
    </w:p>
    <w:p w14:paraId="13641B6D" w14:textId="34C79A9F" w:rsidR="0023163E" w:rsidRDefault="0023163E" w:rsidP="0023163E">
      <w:pPr>
        <w:pStyle w:val="Bibliography"/>
        <w:rPr>
          <w:ins w:id="1572" w:author="Dietzel, Ranae N [AGRON]" w:date="2017-06-14T11:32:00Z"/>
          <w:sz w:val="20"/>
          <w:szCs w:val="20"/>
        </w:rPr>
      </w:pPr>
      <w:proofErr w:type="spellStart"/>
      <w:r w:rsidRPr="00AE3B56">
        <w:rPr>
          <w:sz w:val="20"/>
          <w:szCs w:val="20"/>
        </w:rPr>
        <w:t>Buyanovsky</w:t>
      </w:r>
      <w:proofErr w:type="spellEnd"/>
      <w:r w:rsidRPr="00AE3B56">
        <w:rPr>
          <w:sz w:val="20"/>
          <w:szCs w:val="20"/>
        </w:rPr>
        <w:t xml:space="preserve">, G., </w:t>
      </w:r>
      <w:proofErr w:type="spellStart"/>
      <w:r w:rsidRPr="00AE3B56">
        <w:rPr>
          <w:sz w:val="20"/>
          <w:szCs w:val="20"/>
        </w:rPr>
        <w:t>Kucera</w:t>
      </w:r>
      <w:proofErr w:type="spellEnd"/>
      <w:r w:rsidRPr="00AE3B56">
        <w:rPr>
          <w:sz w:val="20"/>
          <w:szCs w:val="20"/>
        </w:rPr>
        <w:t>, C. and Wagner, G.: Comparative analyses of carbon dynamics in native and cultivated ecosystems, Ecology, 68(6), 2023–2031, 1987.</w:t>
      </w:r>
      <w:ins w:id="1573" w:author="Dietzel, Ranae N [AGRON]" w:date="2017-06-14T11:32:00Z">
        <w:r w:rsidR="009350FC">
          <w:rPr>
            <w:sz w:val="20"/>
            <w:szCs w:val="20"/>
          </w:rPr>
          <w:t xml:space="preserve">  </w:t>
        </w:r>
      </w:ins>
    </w:p>
    <w:p w14:paraId="0783592A" w14:textId="0586A321" w:rsidR="009350FC" w:rsidRPr="009350FC" w:rsidRDefault="009350FC" w:rsidP="009350FC">
      <w:pPr>
        <w:pStyle w:val="Bibliography"/>
        <w:rPr>
          <w:ins w:id="1574" w:author="Dietzel, Ranae N [AGRON]" w:date="2017-06-14T11:32:00Z"/>
          <w:sz w:val="20"/>
          <w:szCs w:val="20"/>
          <w:rPrChange w:id="1575" w:author="Dietzel, Ranae N [AGRON]" w:date="2017-06-14T11:32:00Z">
            <w:rPr>
              <w:ins w:id="1576" w:author="Dietzel, Ranae N [AGRON]" w:date="2017-06-14T11:32:00Z"/>
            </w:rPr>
          </w:rPrChange>
        </w:rPr>
      </w:pPr>
      <w:ins w:id="1577" w:author="Dietzel, Ranae N [AGRON]" w:date="2017-06-14T11:32:00Z">
        <w:r w:rsidRPr="009350FC">
          <w:rPr>
            <w:sz w:val="20"/>
            <w:szCs w:val="20"/>
            <w:rPrChange w:id="1578" w:author="Dietzel, Ranae N [AGRON]" w:date="2017-06-14T11:32:00Z">
              <w:rPr/>
            </w:rPrChange>
          </w:rPr>
          <w:t xml:space="preserve">Castellano, M. J., Mueller, K. E., </w:t>
        </w:r>
        <w:proofErr w:type="spellStart"/>
        <w:r w:rsidRPr="009350FC">
          <w:rPr>
            <w:sz w:val="20"/>
            <w:szCs w:val="20"/>
            <w:rPrChange w:id="1579" w:author="Dietzel, Ranae N [AGRON]" w:date="2017-06-14T11:32:00Z">
              <w:rPr/>
            </w:rPrChange>
          </w:rPr>
          <w:t>Olk</w:t>
        </w:r>
        <w:proofErr w:type="spellEnd"/>
        <w:r w:rsidRPr="009350FC">
          <w:rPr>
            <w:sz w:val="20"/>
            <w:szCs w:val="20"/>
            <w:rPrChange w:id="1580" w:author="Dietzel, Ranae N [AGRON]" w:date="2017-06-14T11:32:00Z">
              <w:rPr/>
            </w:rPrChange>
          </w:rPr>
          <w:t>, D. C., Sawyer, J. E. and Six, J.: Integrating plant litter quality, soil organic matter stabilization, and the carbon saturation concept, Global Change Biology, 21(9), 3200–3209, 2015.</w:t>
        </w:r>
      </w:ins>
    </w:p>
    <w:p w14:paraId="6883885F" w14:textId="78E54A7F" w:rsidR="009350FC" w:rsidRPr="00AE3B56" w:rsidDel="009350FC" w:rsidRDefault="009350FC" w:rsidP="0023163E">
      <w:pPr>
        <w:pStyle w:val="Bibliography"/>
        <w:rPr>
          <w:del w:id="1581" w:author="Dietzel, Ranae N [AGRON]" w:date="2017-06-14T11:32:00Z"/>
          <w:sz w:val="20"/>
          <w:szCs w:val="20"/>
        </w:rPr>
      </w:pPr>
    </w:p>
    <w:p w14:paraId="027CE351" w14:textId="0EFEAF4B" w:rsidR="0023163E" w:rsidRPr="00AE3B56" w:rsidRDefault="0023163E" w:rsidP="0023163E">
      <w:pPr>
        <w:pStyle w:val="Bibliography"/>
        <w:rPr>
          <w:sz w:val="20"/>
          <w:szCs w:val="20"/>
        </w:rPr>
      </w:pPr>
      <w:proofErr w:type="spellStart"/>
      <w:r w:rsidRPr="00AE3B56">
        <w:rPr>
          <w:sz w:val="20"/>
          <w:szCs w:val="20"/>
        </w:rPr>
        <w:t>Cotrufo</w:t>
      </w:r>
      <w:proofErr w:type="spellEnd"/>
      <w:r w:rsidRPr="00AE3B56">
        <w:rPr>
          <w:sz w:val="20"/>
          <w:szCs w:val="20"/>
        </w:rPr>
        <w:t xml:space="preserve">, M. F., Soong, J. L., Horton, A. J., Campbell, E. E., </w:t>
      </w:r>
      <w:proofErr w:type="spellStart"/>
      <w:r w:rsidRPr="00AE3B56">
        <w:rPr>
          <w:sz w:val="20"/>
          <w:szCs w:val="20"/>
        </w:rPr>
        <w:t>Haddix</w:t>
      </w:r>
      <w:proofErr w:type="spellEnd"/>
      <w:r w:rsidRPr="00AE3B56">
        <w:rPr>
          <w:sz w:val="20"/>
          <w:szCs w:val="20"/>
        </w:rPr>
        <w:t xml:space="preserve">, M. L., Wall, D. H. and Parton, W. J.: Formation of soil organic matter via biochemical and physical pathways of litter mass loss, Nature Geoscience, </w:t>
      </w:r>
      <w:ins w:id="1582" w:author="Dietzel, Ranae N [AGRON]" w:date="2017-06-14T13:38:00Z">
        <w:r w:rsidR="00AB3594">
          <w:rPr>
            <w:sz w:val="20"/>
            <w:szCs w:val="20"/>
          </w:rPr>
          <w:t xml:space="preserve">8, 776-781, </w:t>
        </w:r>
      </w:ins>
      <w:r w:rsidRPr="00AE3B56">
        <w:rPr>
          <w:sz w:val="20"/>
          <w:szCs w:val="20"/>
        </w:rPr>
        <w:t>2015.</w:t>
      </w:r>
    </w:p>
    <w:p w14:paraId="0C294F2E" w14:textId="77777777" w:rsidR="0023163E" w:rsidRPr="00AE3B56" w:rsidRDefault="0023163E" w:rsidP="0023163E">
      <w:pPr>
        <w:pStyle w:val="Bibliography"/>
        <w:rPr>
          <w:sz w:val="20"/>
          <w:szCs w:val="20"/>
        </w:rPr>
      </w:pPr>
      <w:r w:rsidRPr="00AE3B56">
        <w:rPr>
          <w:sz w:val="20"/>
          <w:szCs w:val="20"/>
        </w:rPr>
        <w:t xml:space="preserve">David, M. B., </w:t>
      </w:r>
      <w:proofErr w:type="spellStart"/>
      <w:r w:rsidRPr="00AE3B56">
        <w:rPr>
          <w:sz w:val="20"/>
          <w:szCs w:val="20"/>
        </w:rPr>
        <w:t>McIsaac</w:t>
      </w:r>
      <w:proofErr w:type="spellEnd"/>
      <w:r w:rsidRPr="00AE3B56">
        <w:rPr>
          <w:sz w:val="20"/>
          <w:szCs w:val="20"/>
        </w:rPr>
        <w:t xml:space="preserve">, G. F., </w:t>
      </w:r>
      <w:proofErr w:type="spellStart"/>
      <w:r w:rsidRPr="00AE3B56">
        <w:rPr>
          <w:sz w:val="20"/>
          <w:szCs w:val="20"/>
        </w:rPr>
        <w:t>Darmody</w:t>
      </w:r>
      <w:proofErr w:type="spellEnd"/>
      <w:r w:rsidRPr="00AE3B56">
        <w:rPr>
          <w:sz w:val="20"/>
          <w:szCs w:val="20"/>
        </w:rPr>
        <w:t xml:space="preserve">, R. G. and </w:t>
      </w:r>
      <w:proofErr w:type="spellStart"/>
      <w:r w:rsidRPr="00AE3B56">
        <w:rPr>
          <w:sz w:val="20"/>
          <w:szCs w:val="20"/>
        </w:rPr>
        <w:t>Omonode</w:t>
      </w:r>
      <w:proofErr w:type="spellEnd"/>
      <w:r w:rsidRPr="00AE3B56">
        <w:rPr>
          <w:sz w:val="20"/>
          <w:szCs w:val="20"/>
        </w:rPr>
        <w:t xml:space="preserve">, R. A.: Long-term changes in </w:t>
      </w:r>
      <w:proofErr w:type="spellStart"/>
      <w:r w:rsidRPr="00AE3B56">
        <w:rPr>
          <w:sz w:val="20"/>
          <w:szCs w:val="20"/>
        </w:rPr>
        <w:t>mollisol</w:t>
      </w:r>
      <w:proofErr w:type="spellEnd"/>
      <w:r w:rsidRPr="00AE3B56">
        <w:rPr>
          <w:sz w:val="20"/>
          <w:szCs w:val="20"/>
        </w:rPr>
        <w:t xml:space="preserve"> organic carbon and nitrogen, Journal of Environmental Quality, 38(1), 200–211, 2009.</w:t>
      </w:r>
    </w:p>
    <w:p w14:paraId="27CF4665" w14:textId="77777777" w:rsidR="0023163E" w:rsidRPr="00AE3B56" w:rsidRDefault="0023163E" w:rsidP="0023163E">
      <w:pPr>
        <w:pStyle w:val="Bibliography"/>
        <w:rPr>
          <w:sz w:val="20"/>
          <w:szCs w:val="20"/>
        </w:rPr>
      </w:pPr>
      <w:r w:rsidRPr="00AE3B56">
        <w:rPr>
          <w:sz w:val="20"/>
          <w:szCs w:val="20"/>
        </w:rPr>
        <w:t>Davidson, E. A. and Ackerman, I. L.: Changes in soil carbon inventories following cultivation of previously untilled soils, Biogeochemistry, 20(3), 161–193, 1993.</w:t>
      </w:r>
    </w:p>
    <w:p w14:paraId="55CC6161" w14:textId="2699AD19" w:rsidR="0023163E" w:rsidRDefault="0023163E" w:rsidP="0023163E">
      <w:pPr>
        <w:pStyle w:val="Bibliography"/>
        <w:rPr>
          <w:ins w:id="1583" w:author="Dietzel, Ranae N [AGRON]" w:date="2017-06-14T13:34:00Z"/>
          <w:sz w:val="20"/>
          <w:szCs w:val="20"/>
        </w:rPr>
      </w:pPr>
      <w:proofErr w:type="spellStart"/>
      <w:r w:rsidRPr="00AE3B56">
        <w:rPr>
          <w:sz w:val="20"/>
          <w:szCs w:val="20"/>
        </w:rPr>
        <w:t>Dupont</w:t>
      </w:r>
      <w:proofErr w:type="spellEnd"/>
      <w:r w:rsidRPr="00AE3B56">
        <w:rPr>
          <w:sz w:val="20"/>
          <w:szCs w:val="20"/>
        </w:rPr>
        <w:t xml:space="preserve">, S. T., </w:t>
      </w:r>
      <w:proofErr w:type="spellStart"/>
      <w:r w:rsidRPr="00AE3B56">
        <w:rPr>
          <w:sz w:val="20"/>
          <w:szCs w:val="20"/>
        </w:rPr>
        <w:t>Beniston</w:t>
      </w:r>
      <w:proofErr w:type="spellEnd"/>
      <w:r w:rsidRPr="00AE3B56">
        <w:rPr>
          <w:sz w:val="20"/>
          <w:szCs w:val="20"/>
        </w:rPr>
        <w:t xml:space="preserve">, J., Glover, J., </w:t>
      </w:r>
      <w:proofErr w:type="spellStart"/>
      <w:r w:rsidRPr="00AE3B56">
        <w:rPr>
          <w:sz w:val="20"/>
          <w:szCs w:val="20"/>
        </w:rPr>
        <w:t>Hodson</w:t>
      </w:r>
      <w:proofErr w:type="spellEnd"/>
      <w:r w:rsidRPr="00AE3B56">
        <w:rPr>
          <w:sz w:val="20"/>
          <w:szCs w:val="20"/>
        </w:rPr>
        <w:t xml:space="preserve">, A., </w:t>
      </w:r>
      <w:proofErr w:type="spellStart"/>
      <w:r w:rsidRPr="00AE3B56">
        <w:rPr>
          <w:sz w:val="20"/>
          <w:szCs w:val="20"/>
        </w:rPr>
        <w:t>Culman</w:t>
      </w:r>
      <w:proofErr w:type="spellEnd"/>
      <w:r w:rsidRPr="00AE3B56">
        <w:rPr>
          <w:sz w:val="20"/>
          <w:szCs w:val="20"/>
        </w:rPr>
        <w:t>, S., Lal, R. and Ferris, H.: Root traits and soil properties in harvested perennial grassland, annual wheat, and never-</w:t>
      </w:r>
      <w:r w:rsidR="00D1323C">
        <w:rPr>
          <w:sz w:val="20"/>
          <w:szCs w:val="20"/>
        </w:rPr>
        <w:t>tilled annual wheat, Plant and S</w:t>
      </w:r>
      <w:r w:rsidRPr="00AE3B56">
        <w:rPr>
          <w:sz w:val="20"/>
          <w:szCs w:val="20"/>
        </w:rPr>
        <w:t>oil, 381(1-2), 405–420, 2014.</w:t>
      </w:r>
    </w:p>
    <w:p w14:paraId="709260FC" w14:textId="1928585E" w:rsidR="00AB3594" w:rsidRPr="00AE3B56" w:rsidRDefault="00AB3594" w:rsidP="0023163E">
      <w:pPr>
        <w:pStyle w:val="Bibliography"/>
        <w:rPr>
          <w:sz w:val="20"/>
          <w:szCs w:val="20"/>
        </w:rPr>
      </w:pPr>
      <w:ins w:id="1584" w:author="Dietzel, Ranae N [AGRON]" w:date="2017-06-14T13:34:00Z">
        <w:r>
          <w:rPr>
            <w:sz w:val="20"/>
            <w:szCs w:val="20"/>
          </w:rPr>
          <w:t xml:space="preserve">Fontaine, S., </w:t>
        </w:r>
        <w:proofErr w:type="spellStart"/>
        <w:r>
          <w:rPr>
            <w:sz w:val="20"/>
            <w:szCs w:val="20"/>
          </w:rPr>
          <w:t>Barot</w:t>
        </w:r>
        <w:proofErr w:type="spellEnd"/>
        <w:r>
          <w:rPr>
            <w:sz w:val="20"/>
            <w:szCs w:val="20"/>
          </w:rPr>
          <w:t xml:space="preserve">, S., Barre, P., </w:t>
        </w:r>
        <w:proofErr w:type="spellStart"/>
        <w:r>
          <w:rPr>
            <w:sz w:val="20"/>
            <w:szCs w:val="20"/>
          </w:rPr>
          <w:t>Bdioui</w:t>
        </w:r>
        <w:proofErr w:type="spellEnd"/>
        <w:r>
          <w:rPr>
            <w:sz w:val="20"/>
            <w:szCs w:val="20"/>
          </w:rPr>
          <w:t xml:space="preserve">, N., Mary, B., and </w:t>
        </w:r>
        <w:proofErr w:type="spellStart"/>
        <w:r>
          <w:rPr>
            <w:sz w:val="20"/>
            <w:szCs w:val="20"/>
          </w:rPr>
          <w:t>Rumpel</w:t>
        </w:r>
        <w:proofErr w:type="spellEnd"/>
        <w:r>
          <w:rPr>
            <w:sz w:val="20"/>
            <w:szCs w:val="20"/>
          </w:rPr>
          <w:t>, C.: Stability of organic carbon in deep soil layers controlled by fresh carbon supply, Natur</w:t>
        </w:r>
      </w:ins>
      <w:ins w:id="1585" w:author="Dietzel, Ranae N [AGRON]" w:date="2017-06-14T13:36:00Z">
        <w:r>
          <w:rPr>
            <w:sz w:val="20"/>
            <w:szCs w:val="20"/>
          </w:rPr>
          <w:t>e, 450, 277-281, 2007.</w:t>
        </w:r>
      </w:ins>
    </w:p>
    <w:p w14:paraId="1CC0A8E2" w14:textId="6E25B878" w:rsidR="0023163E" w:rsidRPr="00AE3B56" w:rsidRDefault="0023163E" w:rsidP="0023163E">
      <w:pPr>
        <w:pStyle w:val="Bibliography"/>
        <w:rPr>
          <w:sz w:val="20"/>
          <w:szCs w:val="20"/>
        </w:rPr>
      </w:pPr>
      <w:r w:rsidRPr="00AE3B56">
        <w:rPr>
          <w:sz w:val="20"/>
          <w:szCs w:val="20"/>
        </w:rPr>
        <w:t xml:space="preserve">Gill, R., Burke, I. C., </w:t>
      </w:r>
      <w:proofErr w:type="spellStart"/>
      <w:r w:rsidRPr="00AE3B56">
        <w:rPr>
          <w:sz w:val="20"/>
          <w:szCs w:val="20"/>
        </w:rPr>
        <w:t>Milchunas</w:t>
      </w:r>
      <w:proofErr w:type="spellEnd"/>
      <w:r w:rsidRPr="00AE3B56">
        <w:rPr>
          <w:sz w:val="20"/>
          <w:szCs w:val="20"/>
        </w:rPr>
        <w:t xml:space="preserve">, D. G. and </w:t>
      </w:r>
      <w:proofErr w:type="spellStart"/>
      <w:r w:rsidRPr="00AE3B56">
        <w:rPr>
          <w:sz w:val="20"/>
          <w:szCs w:val="20"/>
        </w:rPr>
        <w:t>Lauenroth</w:t>
      </w:r>
      <w:proofErr w:type="spellEnd"/>
      <w:r w:rsidRPr="00AE3B56">
        <w:rPr>
          <w:sz w:val="20"/>
          <w:szCs w:val="20"/>
        </w:rPr>
        <w:t>, W. K.: Relationship between root biomass and soil organic matter pools in th</w:t>
      </w:r>
      <w:r w:rsidR="00D1323C">
        <w:rPr>
          <w:sz w:val="20"/>
          <w:szCs w:val="20"/>
        </w:rPr>
        <w:t>e shortgrass steppe of eastern C</w:t>
      </w:r>
      <w:r w:rsidRPr="00AE3B56">
        <w:rPr>
          <w:sz w:val="20"/>
          <w:szCs w:val="20"/>
        </w:rPr>
        <w:t>olorado, Ecosystems, 2(3), 226–236, 1999.</w:t>
      </w:r>
    </w:p>
    <w:p w14:paraId="261BB1C8" w14:textId="77777777" w:rsidR="0023163E" w:rsidRPr="00AE3B56" w:rsidRDefault="0023163E" w:rsidP="0023163E">
      <w:pPr>
        <w:pStyle w:val="Bibliography"/>
        <w:rPr>
          <w:sz w:val="20"/>
          <w:szCs w:val="20"/>
        </w:rPr>
      </w:pPr>
      <w:r w:rsidRPr="00AE3B56">
        <w:rPr>
          <w:sz w:val="20"/>
          <w:szCs w:val="20"/>
        </w:rPr>
        <w:t xml:space="preserve">Gill, R. A. and Burke, I. C.: Influence of soil depth on the decomposition of </w:t>
      </w:r>
      <w:proofErr w:type="spellStart"/>
      <w:r w:rsidRPr="00AE3B56">
        <w:rPr>
          <w:sz w:val="20"/>
          <w:szCs w:val="20"/>
        </w:rPr>
        <w:t>bouteloua</w:t>
      </w:r>
      <w:proofErr w:type="spellEnd"/>
      <w:r w:rsidRPr="00AE3B56">
        <w:rPr>
          <w:sz w:val="20"/>
          <w:szCs w:val="20"/>
        </w:rPr>
        <w:t xml:space="preserve"> </w:t>
      </w:r>
      <w:proofErr w:type="spellStart"/>
      <w:r w:rsidRPr="00AE3B56">
        <w:rPr>
          <w:sz w:val="20"/>
          <w:szCs w:val="20"/>
        </w:rPr>
        <w:t>gracilis</w:t>
      </w:r>
      <w:proofErr w:type="spellEnd"/>
      <w:r w:rsidRPr="00AE3B56">
        <w:rPr>
          <w:sz w:val="20"/>
          <w:szCs w:val="20"/>
        </w:rPr>
        <w:t xml:space="preserve"> roots in the shortgrass steppe, Plant and Soil, 241(2), 233–242, 2002.</w:t>
      </w:r>
    </w:p>
    <w:p w14:paraId="0F800AAB" w14:textId="1322A757" w:rsidR="0023163E" w:rsidRPr="00AE3B56" w:rsidRDefault="0023163E" w:rsidP="0023163E">
      <w:pPr>
        <w:pStyle w:val="Bibliography"/>
        <w:rPr>
          <w:sz w:val="20"/>
          <w:szCs w:val="20"/>
        </w:rPr>
      </w:pPr>
      <w:r w:rsidRPr="00AE3B56">
        <w:rPr>
          <w:sz w:val="20"/>
          <w:szCs w:val="20"/>
        </w:rPr>
        <w:t xml:space="preserve">Gregory, A., </w:t>
      </w:r>
      <w:proofErr w:type="spellStart"/>
      <w:r w:rsidRPr="00AE3B56">
        <w:rPr>
          <w:sz w:val="20"/>
          <w:szCs w:val="20"/>
        </w:rPr>
        <w:t>Dungait</w:t>
      </w:r>
      <w:proofErr w:type="spellEnd"/>
      <w:r w:rsidRPr="00AE3B56">
        <w:rPr>
          <w:sz w:val="20"/>
          <w:szCs w:val="20"/>
        </w:rPr>
        <w:t xml:space="preserve">, J., Watts, C., </w:t>
      </w:r>
      <w:proofErr w:type="spellStart"/>
      <w:r w:rsidRPr="00AE3B56">
        <w:rPr>
          <w:sz w:val="20"/>
          <w:szCs w:val="20"/>
        </w:rPr>
        <w:t>Bol</w:t>
      </w:r>
      <w:proofErr w:type="spellEnd"/>
      <w:r w:rsidRPr="00AE3B56">
        <w:rPr>
          <w:sz w:val="20"/>
          <w:szCs w:val="20"/>
        </w:rPr>
        <w:t>, R., Dixon, E., White, R. and Whitmore, A.: Long-term management changes topsoil and subsoil organic carbon and nitrogen dynamics in a temperate</w:t>
      </w:r>
      <w:r w:rsidR="00D1323C">
        <w:rPr>
          <w:sz w:val="20"/>
          <w:szCs w:val="20"/>
        </w:rPr>
        <w:t xml:space="preserve"> agricultural system, European Journal of S</w:t>
      </w:r>
      <w:r w:rsidRPr="00AE3B56">
        <w:rPr>
          <w:sz w:val="20"/>
          <w:szCs w:val="20"/>
        </w:rPr>
        <w:t xml:space="preserve">oil </w:t>
      </w:r>
      <w:r w:rsidR="00D1323C">
        <w:rPr>
          <w:sz w:val="20"/>
          <w:szCs w:val="20"/>
        </w:rPr>
        <w:t>S</w:t>
      </w:r>
      <w:r w:rsidRPr="00AE3B56">
        <w:rPr>
          <w:sz w:val="20"/>
          <w:szCs w:val="20"/>
        </w:rPr>
        <w:t>cience, 67(4), 421–430, 2016.</w:t>
      </w:r>
    </w:p>
    <w:p w14:paraId="3E2600C3" w14:textId="56FFCF1D" w:rsidR="0023163E" w:rsidRPr="00AE3B56" w:rsidRDefault="0023163E" w:rsidP="0023163E">
      <w:pPr>
        <w:pStyle w:val="Bibliography"/>
        <w:rPr>
          <w:sz w:val="20"/>
          <w:szCs w:val="20"/>
        </w:rPr>
      </w:pPr>
      <w:proofErr w:type="spellStart"/>
      <w:r w:rsidRPr="00AE3B56">
        <w:rPr>
          <w:sz w:val="20"/>
          <w:szCs w:val="20"/>
        </w:rPr>
        <w:t>Guo</w:t>
      </w:r>
      <w:proofErr w:type="spellEnd"/>
      <w:r w:rsidRPr="00AE3B56">
        <w:rPr>
          <w:sz w:val="20"/>
          <w:szCs w:val="20"/>
        </w:rPr>
        <w:t>, L. B. and Gifford, R.: Soil carbon stocks and land use c</w:t>
      </w:r>
      <w:r w:rsidR="00D1323C">
        <w:rPr>
          <w:sz w:val="20"/>
          <w:szCs w:val="20"/>
        </w:rPr>
        <w:t xml:space="preserve">hange: A </w:t>
      </w:r>
      <w:proofErr w:type="spellStart"/>
      <w:proofErr w:type="gramStart"/>
      <w:r w:rsidR="00D1323C">
        <w:rPr>
          <w:sz w:val="20"/>
          <w:szCs w:val="20"/>
        </w:rPr>
        <w:t>meta</w:t>
      </w:r>
      <w:proofErr w:type="gramEnd"/>
      <w:r w:rsidR="00D1323C">
        <w:rPr>
          <w:sz w:val="20"/>
          <w:szCs w:val="20"/>
        </w:rPr>
        <w:t xml:space="preserve"> analysis</w:t>
      </w:r>
      <w:proofErr w:type="spellEnd"/>
      <w:r w:rsidR="00D1323C">
        <w:rPr>
          <w:sz w:val="20"/>
          <w:szCs w:val="20"/>
        </w:rPr>
        <w:t>, Global Change B</w:t>
      </w:r>
      <w:r w:rsidRPr="00AE3B56">
        <w:rPr>
          <w:sz w:val="20"/>
          <w:szCs w:val="20"/>
        </w:rPr>
        <w:t>iology, 8(4), 345–360, 2002.</w:t>
      </w:r>
    </w:p>
    <w:p w14:paraId="52F80CFC" w14:textId="20758037" w:rsidR="0023163E" w:rsidRPr="00AE3B56" w:rsidRDefault="0023163E" w:rsidP="0023163E">
      <w:pPr>
        <w:pStyle w:val="Bibliography"/>
        <w:rPr>
          <w:sz w:val="20"/>
          <w:szCs w:val="20"/>
        </w:rPr>
      </w:pPr>
      <w:r w:rsidRPr="00AE3B56">
        <w:rPr>
          <w:sz w:val="20"/>
          <w:szCs w:val="20"/>
        </w:rPr>
        <w:t>Guzman, J. G. and Al-</w:t>
      </w:r>
      <w:proofErr w:type="spellStart"/>
      <w:r w:rsidRPr="00AE3B56">
        <w:rPr>
          <w:sz w:val="20"/>
          <w:szCs w:val="20"/>
        </w:rPr>
        <w:t>Kaisi</w:t>
      </w:r>
      <w:proofErr w:type="spellEnd"/>
      <w:r w:rsidRPr="00AE3B56">
        <w:rPr>
          <w:sz w:val="20"/>
          <w:szCs w:val="20"/>
        </w:rPr>
        <w:t xml:space="preserve">, M. M.: Soil carbon dynamics and carbon budget of newly reconstructed tall-grass prairies in south central </w:t>
      </w:r>
      <w:r w:rsidR="00D1323C">
        <w:rPr>
          <w:sz w:val="20"/>
          <w:szCs w:val="20"/>
        </w:rPr>
        <w:t>I</w:t>
      </w:r>
      <w:r w:rsidRPr="00AE3B56">
        <w:rPr>
          <w:sz w:val="20"/>
          <w:szCs w:val="20"/>
        </w:rPr>
        <w:t xml:space="preserve">owa, Journal of </w:t>
      </w:r>
      <w:r w:rsidR="00D1323C">
        <w:rPr>
          <w:sz w:val="20"/>
          <w:szCs w:val="20"/>
        </w:rPr>
        <w:t>Environmental Q</w:t>
      </w:r>
      <w:r w:rsidRPr="00AE3B56">
        <w:rPr>
          <w:sz w:val="20"/>
          <w:szCs w:val="20"/>
        </w:rPr>
        <w:t>uality, 39(1), 136–146, 2010.</w:t>
      </w:r>
    </w:p>
    <w:p w14:paraId="1116F8B7" w14:textId="77777777" w:rsidR="0023163E" w:rsidRPr="00AE3B56" w:rsidRDefault="0023163E" w:rsidP="0023163E">
      <w:pPr>
        <w:pStyle w:val="Bibliography"/>
        <w:rPr>
          <w:sz w:val="20"/>
          <w:szCs w:val="20"/>
        </w:rPr>
      </w:pPr>
      <w:proofErr w:type="spellStart"/>
      <w:r w:rsidRPr="00AE3B56">
        <w:rPr>
          <w:sz w:val="20"/>
          <w:szCs w:val="20"/>
        </w:rPr>
        <w:t>Heggenstaller</w:t>
      </w:r>
      <w:proofErr w:type="spellEnd"/>
      <w:r w:rsidRPr="00AE3B56">
        <w:rPr>
          <w:sz w:val="20"/>
          <w:szCs w:val="20"/>
        </w:rPr>
        <w:t xml:space="preserve">, A. H., Moore, K. J., </w:t>
      </w:r>
      <w:proofErr w:type="spellStart"/>
      <w:r w:rsidRPr="00AE3B56">
        <w:rPr>
          <w:sz w:val="20"/>
          <w:szCs w:val="20"/>
        </w:rPr>
        <w:t>Liebman</w:t>
      </w:r>
      <w:proofErr w:type="spellEnd"/>
      <w:r w:rsidRPr="00AE3B56">
        <w:rPr>
          <w:sz w:val="20"/>
          <w:szCs w:val="20"/>
        </w:rPr>
        <w:t xml:space="preserve">, M. and </w:t>
      </w:r>
      <w:proofErr w:type="spellStart"/>
      <w:r w:rsidRPr="00AE3B56">
        <w:rPr>
          <w:sz w:val="20"/>
          <w:szCs w:val="20"/>
        </w:rPr>
        <w:t>Anex</w:t>
      </w:r>
      <w:proofErr w:type="spellEnd"/>
      <w:r w:rsidRPr="00AE3B56">
        <w:rPr>
          <w:sz w:val="20"/>
          <w:szCs w:val="20"/>
        </w:rPr>
        <w:t>, R. P.: Nitrogen influences biomass and nutrient partitioning by perennial, warm-season grasses, Agronomy Journal, 101(6), 1363–1371, 2009.</w:t>
      </w:r>
    </w:p>
    <w:p w14:paraId="39503DCD" w14:textId="2218AC1E" w:rsidR="0023163E" w:rsidRPr="00AE3B56" w:rsidRDefault="0023163E" w:rsidP="0023163E">
      <w:pPr>
        <w:pStyle w:val="Bibliography"/>
        <w:rPr>
          <w:sz w:val="20"/>
          <w:szCs w:val="20"/>
        </w:rPr>
      </w:pPr>
      <w:r w:rsidRPr="00AE3B56">
        <w:rPr>
          <w:sz w:val="20"/>
          <w:szCs w:val="20"/>
        </w:rPr>
        <w:t xml:space="preserve">Huggins, D., </w:t>
      </w:r>
      <w:proofErr w:type="spellStart"/>
      <w:r w:rsidRPr="00AE3B56">
        <w:rPr>
          <w:sz w:val="20"/>
          <w:szCs w:val="20"/>
        </w:rPr>
        <w:t>Buyanovsky</w:t>
      </w:r>
      <w:proofErr w:type="spellEnd"/>
      <w:r w:rsidRPr="00AE3B56">
        <w:rPr>
          <w:sz w:val="20"/>
          <w:szCs w:val="20"/>
        </w:rPr>
        <w:t xml:space="preserve">, G., Wagner, G., Brown, J., </w:t>
      </w:r>
      <w:proofErr w:type="spellStart"/>
      <w:r w:rsidRPr="00AE3B56">
        <w:rPr>
          <w:sz w:val="20"/>
          <w:szCs w:val="20"/>
        </w:rPr>
        <w:t>Darmody</w:t>
      </w:r>
      <w:proofErr w:type="spellEnd"/>
      <w:r w:rsidRPr="00AE3B56">
        <w:rPr>
          <w:sz w:val="20"/>
          <w:szCs w:val="20"/>
        </w:rPr>
        <w:t xml:space="preserve">, R., Peck, T., </w:t>
      </w:r>
      <w:proofErr w:type="spellStart"/>
      <w:r w:rsidRPr="00AE3B56">
        <w:rPr>
          <w:sz w:val="20"/>
          <w:szCs w:val="20"/>
        </w:rPr>
        <w:t>Lesoing</w:t>
      </w:r>
      <w:proofErr w:type="spellEnd"/>
      <w:r w:rsidRPr="00AE3B56">
        <w:rPr>
          <w:sz w:val="20"/>
          <w:szCs w:val="20"/>
        </w:rPr>
        <w:t xml:space="preserve">, G., </w:t>
      </w:r>
      <w:proofErr w:type="spellStart"/>
      <w:r w:rsidRPr="00AE3B56">
        <w:rPr>
          <w:sz w:val="20"/>
          <w:szCs w:val="20"/>
        </w:rPr>
        <w:t>Vanotti</w:t>
      </w:r>
      <w:proofErr w:type="spellEnd"/>
      <w:r w:rsidRPr="00AE3B56">
        <w:rPr>
          <w:sz w:val="20"/>
          <w:szCs w:val="20"/>
        </w:rPr>
        <w:t xml:space="preserve">, </w:t>
      </w:r>
      <w:r w:rsidR="00D1323C">
        <w:rPr>
          <w:sz w:val="20"/>
          <w:szCs w:val="20"/>
        </w:rPr>
        <w:t>M. and Bundy, L.: Soil organic C</w:t>
      </w:r>
      <w:r w:rsidRPr="00AE3B56">
        <w:rPr>
          <w:sz w:val="20"/>
          <w:szCs w:val="20"/>
        </w:rPr>
        <w:t xml:space="preserve"> in the tallgrass prairie-derived region of the </w:t>
      </w:r>
      <w:proofErr w:type="gramStart"/>
      <w:r w:rsidRPr="00AE3B56">
        <w:rPr>
          <w:sz w:val="20"/>
          <w:szCs w:val="20"/>
        </w:rPr>
        <w:t>corn belt</w:t>
      </w:r>
      <w:proofErr w:type="gramEnd"/>
      <w:r w:rsidRPr="00AE3B56">
        <w:rPr>
          <w:sz w:val="20"/>
          <w:szCs w:val="20"/>
        </w:rPr>
        <w:t>: Effects of long-term crop management, Soil and Tillage Research, 47(3), 219–234, 1998.</w:t>
      </w:r>
    </w:p>
    <w:p w14:paraId="565FB996" w14:textId="77777777" w:rsidR="0023163E" w:rsidRPr="00AE3B56" w:rsidRDefault="0023163E" w:rsidP="0023163E">
      <w:pPr>
        <w:pStyle w:val="Bibliography"/>
        <w:rPr>
          <w:sz w:val="20"/>
          <w:szCs w:val="20"/>
        </w:rPr>
      </w:pPr>
      <w:proofErr w:type="spellStart"/>
      <w:r w:rsidRPr="00AE3B56">
        <w:rPr>
          <w:sz w:val="20"/>
          <w:szCs w:val="20"/>
        </w:rPr>
        <w:t>Jarchow</w:t>
      </w:r>
      <w:proofErr w:type="spellEnd"/>
      <w:r w:rsidRPr="00AE3B56">
        <w:rPr>
          <w:sz w:val="20"/>
          <w:szCs w:val="20"/>
        </w:rPr>
        <w:t xml:space="preserve">, M. E. and </w:t>
      </w:r>
      <w:proofErr w:type="spellStart"/>
      <w:r w:rsidRPr="00AE3B56">
        <w:rPr>
          <w:sz w:val="20"/>
          <w:szCs w:val="20"/>
        </w:rPr>
        <w:t>Liebman</w:t>
      </w:r>
      <w:proofErr w:type="spellEnd"/>
      <w:r w:rsidRPr="00AE3B56">
        <w:rPr>
          <w:sz w:val="20"/>
          <w:szCs w:val="20"/>
        </w:rPr>
        <w:t>, M.: Nitrogen fertilization increases diversity and productivity of prairie communities used for bioenergy, GCB Bioenergy, 5(3), 281–289, 2013.</w:t>
      </w:r>
    </w:p>
    <w:p w14:paraId="315FA0B6" w14:textId="30334390" w:rsidR="0023163E" w:rsidRPr="00AE3B56" w:rsidRDefault="0023163E" w:rsidP="0023163E">
      <w:pPr>
        <w:pStyle w:val="Bibliography"/>
        <w:rPr>
          <w:sz w:val="20"/>
          <w:szCs w:val="20"/>
        </w:rPr>
      </w:pPr>
      <w:proofErr w:type="spellStart"/>
      <w:r w:rsidRPr="00AE3B56">
        <w:rPr>
          <w:sz w:val="20"/>
          <w:szCs w:val="20"/>
        </w:rPr>
        <w:t>Jobbágy</w:t>
      </w:r>
      <w:proofErr w:type="spellEnd"/>
      <w:r w:rsidRPr="00AE3B56">
        <w:rPr>
          <w:sz w:val="20"/>
          <w:szCs w:val="20"/>
        </w:rPr>
        <w:t>, E. G. and Jackson, R. B.: The vertical distribution of soil organic carbon and its relation to clim</w:t>
      </w:r>
      <w:r w:rsidR="00D1323C">
        <w:rPr>
          <w:sz w:val="20"/>
          <w:szCs w:val="20"/>
        </w:rPr>
        <w:t>ate and vegetation, Ecological A</w:t>
      </w:r>
      <w:r w:rsidRPr="00AE3B56">
        <w:rPr>
          <w:sz w:val="20"/>
          <w:szCs w:val="20"/>
        </w:rPr>
        <w:t>pplications, 10(2), 423–436, 2000.</w:t>
      </w:r>
    </w:p>
    <w:p w14:paraId="3CA52B34" w14:textId="77777777" w:rsidR="0023163E" w:rsidRPr="00AE3B56" w:rsidRDefault="0023163E" w:rsidP="0023163E">
      <w:pPr>
        <w:pStyle w:val="Bibliography"/>
        <w:rPr>
          <w:sz w:val="20"/>
          <w:szCs w:val="20"/>
        </w:rPr>
      </w:pPr>
      <w:r w:rsidRPr="00AE3B56">
        <w:rPr>
          <w:sz w:val="20"/>
          <w:szCs w:val="20"/>
        </w:rPr>
        <w:lastRenderedPageBreak/>
        <w:t>Kong, A. Y. and Six, J.: Tracing root vs. residue carbon into soils from conventional and alternative cropping systems, Soil Science Society of America Journal, 74(4), 1201–1210, 2010.</w:t>
      </w:r>
    </w:p>
    <w:p w14:paraId="27772F80" w14:textId="6132D06A" w:rsidR="0023163E" w:rsidRPr="00AE3B56" w:rsidRDefault="0023163E" w:rsidP="0023163E">
      <w:pPr>
        <w:pStyle w:val="Bibliography"/>
        <w:rPr>
          <w:sz w:val="20"/>
          <w:szCs w:val="20"/>
        </w:rPr>
      </w:pPr>
      <w:r w:rsidRPr="00AE3B56">
        <w:rPr>
          <w:sz w:val="20"/>
          <w:szCs w:val="20"/>
        </w:rPr>
        <w:t xml:space="preserve">Liang, C. and </w:t>
      </w:r>
      <w:proofErr w:type="spellStart"/>
      <w:r w:rsidRPr="00AE3B56">
        <w:rPr>
          <w:sz w:val="20"/>
          <w:szCs w:val="20"/>
        </w:rPr>
        <w:t>Balser</w:t>
      </w:r>
      <w:proofErr w:type="spellEnd"/>
      <w:r w:rsidRPr="00AE3B56">
        <w:rPr>
          <w:sz w:val="20"/>
          <w:szCs w:val="20"/>
        </w:rPr>
        <w:t>, T. C.: Preferential sequestration of microbial carbon in subsoils of a g</w:t>
      </w:r>
      <w:r w:rsidR="00D1323C">
        <w:rPr>
          <w:sz w:val="20"/>
          <w:szCs w:val="20"/>
        </w:rPr>
        <w:t xml:space="preserve">lacial-landscape </w:t>
      </w:r>
      <w:proofErr w:type="spellStart"/>
      <w:r w:rsidR="00D1323C">
        <w:rPr>
          <w:sz w:val="20"/>
          <w:szCs w:val="20"/>
        </w:rPr>
        <w:t>toposequence</w:t>
      </w:r>
      <w:proofErr w:type="spellEnd"/>
      <w:r w:rsidR="00D1323C">
        <w:rPr>
          <w:sz w:val="20"/>
          <w:szCs w:val="20"/>
        </w:rPr>
        <w:t>, Dane county, WI, U</w:t>
      </w:r>
      <w:r w:rsidRPr="00AE3B56">
        <w:rPr>
          <w:sz w:val="20"/>
          <w:szCs w:val="20"/>
        </w:rPr>
        <w:t xml:space="preserve">SA, </w:t>
      </w:r>
      <w:proofErr w:type="spellStart"/>
      <w:r w:rsidRPr="00AE3B56">
        <w:rPr>
          <w:sz w:val="20"/>
          <w:szCs w:val="20"/>
        </w:rPr>
        <w:t>Geoderma</w:t>
      </w:r>
      <w:proofErr w:type="spellEnd"/>
      <w:r w:rsidRPr="00AE3B56">
        <w:rPr>
          <w:sz w:val="20"/>
          <w:szCs w:val="20"/>
        </w:rPr>
        <w:t>, 148(1), 113–119, 2008.</w:t>
      </w:r>
    </w:p>
    <w:p w14:paraId="22661187" w14:textId="77777777" w:rsidR="0023163E" w:rsidRPr="00AE3B56" w:rsidRDefault="0023163E" w:rsidP="0023163E">
      <w:pPr>
        <w:pStyle w:val="Bibliography"/>
        <w:rPr>
          <w:sz w:val="20"/>
          <w:szCs w:val="20"/>
        </w:rPr>
      </w:pPr>
      <w:proofErr w:type="spellStart"/>
      <w:r w:rsidRPr="00AE3B56">
        <w:rPr>
          <w:sz w:val="20"/>
          <w:szCs w:val="20"/>
        </w:rPr>
        <w:t>McGranahan</w:t>
      </w:r>
      <w:proofErr w:type="spellEnd"/>
      <w:r w:rsidRPr="00AE3B56">
        <w:rPr>
          <w:sz w:val="20"/>
          <w:szCs w:val="20"/>
        </w:rPr>
        <w:t xml:space="preserve">, D. A., </w:t>
      </w:r>
      <w:proofErr w:type="spellStart"/>
      <w:r w:rsidRPr="00AE3B56">
        <w:rPr>
          <w:sz w:val="20"/>
          <w:szCs w:val="20"/>
        </w:rPr>
        <w:t>Daigh</w:t>
      </w:r>
      <w:proofErr w:type="spellEnd"/>
      <w:r w:rsidRPr="00AE3B56">
        <w:rPr>
          <w:sz w:val="20"/>
          <w:szCs w:val="20"/>
        </w:rPr>
        <w:t xml:space="preserve">, A. L., </w:t>
      </w:r>
      <w:proofErr w:type="spellStart"/>
      <w:r w:rsidRPr="00AE3B56">
        <w:rPr>
          <w:sz w:val="20"/>
          <w:szCs w:val="20"/>
        </w:rPr>
        <w:t>Veenstra</w:t>
      </w:r>
      <w:proofErr w:type="spellEnd"/>
      <w:r w:rsidRPr="00AE3B56">
        <w:rPr>
          <w:sz w:val="20"/>
          <w:szCs w:val="20"/>
        </w:rPr>
        <w:t xml:space="preserve">, J. J., Engle, D. M., Miller, J. R. and </w:t>
      </w:r>
      <w:proofErr w:type="spellStart"/>
      <w:r w:rsidRPr="00AE3B56">
        <w:rPr>
          <w:sz w:val="20"/>
          <w:szCs w:val="20"/>
        </w:rPr>
        <w:t>Debinski</w:t>
      </w:r>
      <w:proofErr w:type="spellEnd"/>
      <w:r w:rsidRPr="00AE3B56">
        <w:rPr>
          <w:sz w:val="20"/>
          <w:szCs w:val="20"/>
        </w:rPr>
        <w:t>, D. M.: Connecting soil organic carbon and root biomass with land-use and vegetation in temperate grassland, The Scientific World Journal, 2014, 2014.</w:t>
      </w:r>
    </w:p>
    <w:p w14:paraId="40BB1B38" w14:textId="2DD1934C" w:rsidR="0023163E" w:rsidRPr="00AE3B56" w:rsidRDefault="0023163E" w:rsidP="0023163E">
      <w:pPr>
        <w:pStyle w:val="Bibliography"/>
        <w:rPr>
          <w:sz w:val="20"/>
          <w:szCs w:val="20"/>
        </w:rPr>
      </w:pPr>
      <w:proofErr w:type="spellStart"/>
      <w:r w:rsidRPr="00AE3B56">
        <w:rPr>
          <w:sz w:val="20"/>
          <w:szCs w:val="20"/>
        </w:rPr>
        <w:t>Omonode</w:t>
      </w:r>
      <w:proofErr w:type="spellEnd"/>
      <w:r w:rsidRPr="00AE3B56">
        <w:rPr>
          <w:sz w:val="20"/>
          <w:szCs w:val="20"/>
        </w:rPr>
        <w:t xml:space="preserve">, R. A. and </w:t>
      </w:r>
      <w:proofErr w:type="spellStart"/>
      <w:r w:rsidRPr="00AE3B56">
        <w:rPr>
          <w:sz w:val="20"/>
          <w:szCs w:val="20"/>
        </w:rPr>
        <w:t>Vyn</w:t>
      </w:r>
      <w:proofErr w:type="spellEnd"/>
      <w:r w:rsidRPr="00AE3B56">
        <w:rPr>
          <w:sz w:val="20"/>
          <w:szCs w:val="20"/>
        </w:rPr>
        <w:t>, T. J.: Vertical distribution of soil organic carbon and nitrogen under warm-season native grasses relativ</w:t>
      </w:r>
      <w:r w:rsidR="00D1323C">
        <w:rPr>
          <w:sz w:val="20"/>
          <w:szCs w:val="20"/>
        </w:rPr>
        <w:t>e to croplands in west-central Indiana, U</w:t>
      </w:r>
      <w:r w:rsidRPr="00AE3B56">
        <w:rPr>
          <w:sz w:val="20"/>
          <w:szCs w:val="20"/>
        </w:rPr>
        <w:t>SA, Agriculture, Ecosystems &amp; Environment, 117(2), 159–170, 2006.</w:t>
      </w:r>
    </w:p>
    <w:p w14:paraId="65100F81" w14:textId="66967A24" w:rsidR="0023163E" w:rsidRPr="00AE3B56" w:rsidRDefault="0023163E" w:rsidP="0023163E">
      <w:pPr>
        <w:pStyle w:val="Bibliography"/>
        <w:rPr>
          <w:sz w:val="20"/>
          <w:szCs w:val="20"/>
        </w:rPr>
      </w:pPr>
      <w:r w:rsidRPr="00AE3B56">
        <w:rPr>
          <w:sz w:val="20"/>
          <w:szCs w:val="20"/>
        </w:rPr>
        <w:t>O’</w:t>
      </w:r>
      <w:r w:rsidR="00CC65A8">
        <w:rPr>
          <w:sz w:val="20"/>
          <w:szCs w:val="20"/>
        </w:rPr>
        <w:t>Brien</w:t>
      </w:r>
      <w:r w:rsidRPr="00AE3B56">
        <w:rPr>
          <w:sz w:val="20"/>
          <w:szCs w:val="20"/>
        </w:rPr>
        <w:t xml:space="preserve">, S. L., </w:t>
      </w:r>
      <w:proofErr w:type="spellStart"/>
      <w:r w:rsidRPr="00AE3B56">
        <w:rPr>
          <w:sz w:val="20"/>
          <w:szCs w:val="20"/>
        </w:rPr>
        <w:t>Jastrow</w:t>
      </w:r>
      <w:proofErr w:type="spellEnd"/>
      <w:r w:rsidRPr="00AE3B56">
        <w:rPr>
          <w:sz w:val="20"/>
          <w:szCs w:val="20"/>
        </w:rPr>
        <w:t xml:space="preserve">, J. D., </w:t>
      </w:r>
      <w:proofErr w:type="spellStart"/>
      <w:r w:rsidRPr="00AE3B56">
        <w:rPr>
          <w:sz w:val="20"/>
          <w:szCs w:val="20"/>
        </w:rPr>
        <w:t>Grimley</w:t>
      </w:r>
      <w:proofErr w:type="spellEnd"/>
      <w:r w:rsidRPr="00AE3B56">
        <w:rPr>
          <w:sz w:val="20"/>
          <w:szCs w:val="20"/>
        </w:rPr>
        <w:t>, D. A. and G</w:t>
      </w:r>
      <w:r w:rsidR="00D1323C">
        <w:rPr>
          <w:sz w:val="20"/>
          <w:szCs w:val="20"/>
        </w:rPr>
        <w:t>onzalez-</w:t>
      </w:r>
      <w:proofErr w:type="spellStart"/>
      <w:r w:rsidR="00D1323C">
        <w:rPr>
          <w:sz w:val="20"/>
          <w:szCs w:val="20"/>
        </w:rPr>
        <w:t>Meler</w:t>
      </w:r>
      <w:proofErr w:type="spellEnd"/>
      <w:r w:rsidRPr="00AE3B56">
        <w:rPr>
          <w:sz w:val="20"/>
          <w:szCs w:val="20"/>
        </w:rPr>
        <w:t>, M. A.: Moisture and vegetation controls on decadal-scale accrual of soil organic carbon and total nitrogen in restored grasslands, Global Change Biology, 16(9), 2573–2588, 2010.</w:t>
      </w:r>
    </w:p>
    <w:p w14:paraId="342FB1BD" w14:textId="2390B014" w:rsidR="0023163E" w:rsidRPr="00AE3B56" w:rsidRDefault="0023163E" w:rsidP="0023163E">
      <w:pPr>
        <w:pStyle w:val="Bibliography"/>
        <w:rPr>
          <w:sz w:val="20"/>
          <w:szCs w:val="20"/>
        </w:rPr>
      </w:pPr>
      <w:proofErr w:type="spellStart"/>
      <w:r w:rsidRPr="00AE3B56">
        <w:rPr>
          <w:sz w:val="20"/>
          <w:szCs w:val="20"/>
        </w:rPr>
        <w:t>Pinheiro</w:t>
      </w:r>
      <w:proofErr w:type="spellEnd"/>
      <w:r w:rsidRPr="00AE3B56">
        <w:rPr>
          <w:sz w:val="20"/>
          <w:szCs w:val="20"/>
        </w:rPr>
        <w:t xml:space="preserve">, J., Bates, D., </w:t>
      </w:r>
      <w:proofErr w:type="spellStart"/>
      <w:r w:rsidRPr="00AE3B56">
        <w:rPr>
          <w:sz w:val="20"/>
          <w:szCs w:val="20"/>
        </w:rPr>
        <w:t>DebRoy</w:t>
      </w:r>
      <w:proofErr w:type="spellEnd"/>
      <w:r w:rsidRPr="00AE3B56">
        <w:rPr>
          <w:sz w:val="20"/>
          <w:szCs w:val="20"/>
        </w:rPr>
        <w:t>, S</w:t>
      </w:r>
      <w:r w:rsidR="00D1323C">
        <w:rPr>
          <w:sz w:val="20"/>
          <w:szCs w:val="20"/>
        </w:rPr>
        <w:t xml:space="preserve">., Sarkar, D. and Team, R. C.: </w:t>
      </w:r>
      <w:proofErr w:type="spellStart"/>
      <w:r w:rsidR="00D1323C">
        <w:rPr>
          <w:sz w:val="20"/>
          <w:szCs w:val="20"/>
        </w:rPr>
        <w:t>n</w:t>
      </w:r>
      <w:r w:rsidRPr="00AE3B56">
        <w:rPr>
          <w:sz w:val="20"/>
          <w:szCs w:val="20"/>
        </w:rPr>
        <w:t>lme</w:t>
      </w:r>
      <w:proofErr w:type="spellEnd"/>
      <w:r w:rsidRPr="00AE3B56">
        <w:rPr>
          <w:sz w:val="20"/>
          <w:szCs w:val="20"/>
        </w:rPr>
        <w:t>: Linear and n</w:t>
      </w:r>
      <w:r w:rsidR="00D1323C">
        <w:rPr>
          <w:sz w:val="20"/>
          <w:szCs w:val="20"/>
        </w:rPr>
        <w:t>onlinear mixed effects models. R</w:t>
      </w:r>
      <w:r w:rsidRPr="00AE3B56">
        <w:rPr>
          <w:sz w:val="20"/>
          <w:szCs w:val="20"/>
        </w:rPr>
        <w:t xml:space="preserve"> package version 3.1-113, available at </w:t>
      </w:r>
      <w:r w:rsidR="007E1FD0" w:rsidRPr="007E1FD0">
        <w:rPr>
          <w:sz w:val="20"/>
          <w:szCs w:val="20"/>
        </w:rPr>
        <w:t>https://CRAN.R-project.org/package=nlme</w:t>
      </w:r>
      <w:r w:rsidRPr="00AE3B56">
        <w:rPr>
          <w:sz w:val="20"/>
          <w:szCs w:val="20"/>
        </w:rPr>
        <w:t>, 2013.</w:t>
      </w:r>
    </w:p>
    <w:p w14:paraId="24C26C64" w14:textId="69339C48" w:rsidR="0023163E" w:rsidRPr="00AE3B56" w:rsidRDefault="0023163E" w:rsidP="0023163E">
      <w:pPr>
        <w:pStyle w:val="Bibliography"/>
        <w:rPr>
          <w:sz w:val="20"/>
          <w:szCs w:val="20"/>
        </w:rPr>
      </w:pPr>
      <w:proofErr w:type="spellStart"/>
      <w:r w:rsidRPr="00AE3B56">
        <w:rPr>
          <w:sz w:val="20"/>
          <w:szCs w:val="20"/>
        </w:rPr>
        <w:t>Rasse</w:t>
      </w:r>
      <w:proofErr w:type="spellEnd"/>
      <w:r w:rsidRPr="00AE3B56">
        <w:rPr>
          <w:sz w:val="20"/>
          <w:szCs w:val="20"/>
        </w:rPr>
        <w:t xml:space="preserve">, D. P., </w:t>
      </w:r>
      <w:proofErr w:type="spellStart"/>
      <w:r w:rsidRPr="00AE3B56">
        <w:rPr>
          <w:sz w:val="20"/>
          <w:szCs w:val="20"/>
        </w:rPr>
        <w:t>Rumpel</w:t>
      </w:r>
      <w:proofErr w:type="spellEnd"/>
      <w:r w:rsidRPr="00AE3B56">
        <w:rPr>
          <w:sz w:val="20"/>
          <w:szCs w:val="20"/>
        </w:rPr>
        <w:t xml:space="preserve">, C. and </w:t>
      </w:r>
      <w:proofErr w:type="spellStart"/>
      <w:r w:rsidRPr="00AE3B56">
        <w:rPr>
          <w:sz w:val="20"/>
          <w:szCs w:val="20"/>
        </w:rPr>
        <w:t>Dignac</w:t>
      </w:r>
      <w:proofErr w:type="spellEnd"/>
      <w:r w:rsidRPr="00AE3B56">
        <w:rPr>
          <w:sz w:val="20"/>
          <w:szCs w:val="20"/>
        </w:rPr>
        <w:t>, M.-F.: Is soil carbon mostly root carbon? Mechanisms for a spe</w:t>
      </w:r>
      <w:r w:rsidR="007E1FD0">
        <w:rPr>
          <w:sz w:val="20"/>
          <w:szCs w:val="20"/>
        </w:rPr>
        <w:t xml:space="preserve">cific </w:t>
      </w:r>
      <w:proofErr w:type="spellStart"/>
      <w:r w:rsidR="007E1FD0">
        <w:rPr>
          <w:sz w:val="20"/>
          <w:szCs w:val="20"/>
        </w:rPr>
        <w:t>stabilisation</w:t>
      </w:r>
      <w:proofErr w:type="spellEnd"/>
      <w:r w:rsidR="007E1FD0">
        <w:rPr>
          <w:sz w:val="20"/>
          <w:szCs w:val="20"/>
        </w:rPr>
        <w:t>, Plant and S</w:t>
      </w:r>
      <w:r w:rsidRPr="00AE3B56">
        <w:rPr>
          <w:sz w:val="20"/>
          <w:szCs w:val="20"/>
        </w:rPr>
        <w:t>oil, 269(1-2), 341–356, 2005.</w:t>
      </w:r>
    </w:p>
    <w:p w14:paraId="51C4EBCE" w14:textId="77777777" w:rsidR="0023163E" w:rsidRPr="00AE3B56" w:rsidRDefault="0023163E" w:rsidP="0023163E">
      <w:pPr>
        <w:pStyle w:val="Bibliography"/>
        <w:rPr>
          <w:sz w:val="20"/>
          <w:szCs w:val="20"/>
        </w:rPr>
      </w:pPr>
      <w:proofErr w:type="spellStart"/>
      <w:r w:rsidRPr="00AE3B56">
        <w:rPr>
          <w:sz w:val="20"/>
          <w:szCs w:val="20"/>
        </w:rPr>
        <w:t>Rumpel</w:t>
      </w:r>
      <w:proofErr w:type="spellEnd"/>
      <w:r w:rsidRPr="00AE3B56">
        <w:rPr>
          <w:sz w:val="20"/>
          <w:szCs w:val="20"/>
        </w:rPr>
        <w:t xml:space="preserve">, C. and </w:t>
      </w:r>
      <w:proofErr w:type="spellStart"/>
      <w:r w:rsidRPr="00AE3B56">
        <w:rPr>
          <w:sz w:val="20"/>
          <w:szCs w:val="20"/>
        </w:rPr>
        <w:t>Kögel-Knabner</w:t>
      </w:r>
      <w:proofErr w:type="spellEnd"/>
      <w:r w:rsidRPr="00AE3B56">
        <w:rPr>
          <w:sz w:val="20"/>
          <w:szCs w:val="20"/>
        </w:rPr>
        <w:t>, I.: Deep soil organic matter-a key but poorly understood component of terrestrial c cycle, Plant and Soil, 338(1-2), 143–158, 2011.</w:t>
      </w:r>
    </w:p>
    <w:p w14:paraId="0A970F83" w14:textId="77777777" w:rsidR="0023163E" w:rsidRPr="00AE3B56" w:rsidRDefault="0023163E" w:rsidP="0023163E">
      <w:pPr>
        <w:pStyle w:val="Bibliography"/>
        <w:rPr>
          <w:sz w:val="20"/>
          <w:szCs w:val="20"/>
        </w:rPr>
      </w:pPr>
      <w:r w:rsidRPr="00AE3B56">
        <w:rPr>
          <w:sz w:val="20"/>
          <w:szCs w:val="20"/>
        </w:rPr>
        <w:t xml:space="preserve">Silver, W. L. and Miya, R. K.: Global patterns in root decomposition: Comparisons of climate and litter quality effects, </w:t>
      </w:r>
      <w:proofErr w:type="spellStart"/>
      <w:r w:rsidRPr="00AE3B56">
        <w:rPr>
          <w:sz w:val="20"/>
          <w:szCs w:val="20"/>
        </w:rPr>
        <w:t>Oecologia</w:t>
      </w:r>
      <w:proofErr w:type="spellEnd"/>
      <w:r w:rsidRPr="00AE3B56">
        <w:rPr>
          <w:sz w:val="20"/>
          <w:szCs w:val="20"/>
        </w:rPr>
        <w:t>, 129(3), 407–419, 2001.</w:t>
      </w:r>
    </w:p>
    <w:p w14:paraId="603AC79D" w14:textId="24D5B144" w:rsidR="0023163E" w:rsidRPr="00AE3B56" w:rsidRDefault="0023163E" w:rsidP="0023163E">
      <w:pPr>
        <w:pStyle w:val="Bibliography"/>
        <w:rPr>
          <w:sz w:val="20"/>
          <w:szCs w:val="20"/>
        </w:rPr>
      </w:pPr>
      <w:r w:rsidRPr="00AE3B56">
        <w:rPr>
          <w:sz w:val="20"/>
          <w:szCs w:val="20"/>
        </w:rPr>
        <w:t xml:space="preserve">Six, J., Conant, R., Paul, E. A. and </w:t>
      </w:r>
      <w:proofErr w:type="spellStart"/>
      <w:r w:rsidRPr="00AE3B56">
        <w:rPr>
          <w:sz w:val="20"/>
          <w:szCs w:val="20"/>
        </w:rPr>
        <w:t>Paustian</w:t>
      </w:r>
      <w:proofErr w:type="spellEnd"/>
      <w:r w:rsidRPr="00AE3B56">
        <w:rPr>
          <w:sz w:val="20"/>
          <w:szCs w:val="20"/>
        </w:rPr>
        <w:t xml:space="preserve">, K.: Stabilization mechanisms of soil organic matter: Implications for </w:t>
      </w:r>
      <w:r w:rsidR="007E1FD0">
        <w:rPr>
          <w:sz w:val="20"/>
          <w:szCs w:val="20"/>
        </w:rPr>
        <w:t>C</w:t>
      </w:r>
      <w:r w:rsidRPr="00AE3B56">
        <w:rPr>
          <w:sz w:val="20"/>
          <w:szCs w:val="20"/>
        </w:rPr>
        <w:t xml:space="preserve">-saturation of soils, Plant and </w:t>
      </w:r>
      <w:r w:rsidR="007E1FD0">
        <w:rPr>
          <w:sz w:val="20"/>
          <w:szCs w:val="20"/>
        </w:rPr>
        <w:t>S</w:t>
      </w:r>
      <w:r w:rsidRPr="00AE3B56">
        <w:rPr>
          <w:sz w:val="20"/>
          <w:szCs w:val="20"/>
        </w:rPr>
        <w:t>oil, 241(2), 155–176, 2002.</w:t>
      </w:r>
    </w:p>
    <w:p w14:paraId="4A08C6A0" w14:textId="6D165D1E" w:rsidR="0023163E" w:rsidRPr="00AE3B56" w:rsidRDefault="0023163E" w:rsidP="0023163E">
      <w:pPr>
        <w:pStyle w:val="Bibliography"/>
        <w:rPr>
          <w:sz w:val="20"/>
          <w:szCs w:val="20"/>
        </w:rPr>
      </w:pPr>
      <w:proofErr w:type="spellStart"/>
      <w:r w:rsidRPr="00AE3B56">
        <w:rPr>
          <w:sz w:val="20"/>
          <w:szCs w:val="20"/>
        </w:rPr>
        <w:t>Tufekcioglu</w:t>
      </w:r>
      <w:proofErr w:type="spellEnd"/>
      <w:r w:rsidRPr="00AE3B56">
        <w:rPr>
          <w:sz w:val="20"/>
          <w:szCs w:val="20"/>
        </w:rPr>
        <w:t xml:space="preserve">, A., </w:t>
      </w:r>
      <w:proofErr w:type="spellStart"/>
      <w:r w:rsidRPr="00AE3B56">
        <w:rPr>
          <w:sz w:val="20"/>
          <w:szCs w:val="20"/>
        </w:rPr>
        <w:t>Raich</w:t>
      </w:r>
      <w:proofErr w:type="spellEnd"/>
      <w:r w:rsidRPr="00AE3B56">
        <w:rPr>
          <w:sz w:val="20"/>
          <w:szCs w:val="20"/>
        </w:rPr>
        <w:t xml:space="preserve">, J., </w:t>
      </w:r>
      <w:proofErr w:type="spellStart"/>
      <w:r w:rsidRPr="00AE3B56">
        <w:rPr>
          <w:sz w:val="20"/>
          <w:szCs w:val="20"/>
        </w:rPr>
        <w:t>Isenhart</w:t>
      </w:r>
      <w:proofErr w:type="spellEnd"/>
      <w:r w:rsidRPr="00AE3B56">
        <w:rPr>
          <w:sz w:val="20"/>
          <w:szCs w:val="20"/>
        </w:rPr>
        <w:t>, T. and Schultz, R.: Biomass, carbon and nitrogen dynamics of multi-species riparian buffers within an agricultural wa</w:t>
      </w:r>
      <w:r w:rsidR="007E1FD0">
        <w:rPr>
          <w:sz w:val="20"/>
          <w:szCs w:val="20"/>
        </w:rPr>
        <w:t>tershed in Iowa, U</w:t>
      </w:r>
      <w:r w:rsidRPr="00AE3B56">
        <w:rPr>
          <w:sz w:val="20"/>
          <w:szCs w:val="20"/>
        </w:rPr>
        <w:t>SA, Agroforestry Systems, 57(3), 187–198, 2003.</w:t>
      </w:r>
    </w:p>
    <w:p w14:paraId="4DB8B3E1" w14:textId="694CA7FF" w:rsidR="0023163E" w:rsidRDefault="0023163E" w:rsidP="0023163E">
      <w:pPr>
        <w:pStyle w:val="Bibliography"/>
        <w:rPr>
          <w:ins w:id="1586" w:author="Dietzel, Ranae N [AGRON]" w:date="2017-06-14T11:26:00Z"/>
          <w:sz w:val="20"/>
          <w:szCs w:val="20"/>
        </w:rPr>
      </w:pPr>
      <w:r w:rsidRPr="00AE3B56">
        <w:rPr>
          <w:sz w:val="20"/>
          <w:szCs w:val="20"/>
        </w:rPr>
        <w:t xml:space="preserve">Van </w:t>
      </w:r>
      <w:proofErr w:type="spellStart"/>
      <w:r w:rsidRPr="00AE3B56">
        <w:rPr>
          <w:sz w:val="20"/>
          <w:szCs w:val="20"/>
        </w:rPr>
        <w:t>Es</w:t>
      </w:r>
      <w:proofErr w:type="spellEnd"/>
      <w:r w:rsidRPr="00AE3B56">
        <w:rPr>
          <w:sz w:val="20"/>
          <w:szCs w:val="20"/>
        </w:rPr>
        <w:t xml:space="preserve">, H., Gomes, C., </w:t>
      </w:r>
      <w:proofErr w:type="spellStart"/>
      <w:r w:rsidRPr="00AE3B56">
        <w:rPr>
          <w:sz w:val="20"/>
          <w:szCs w:val="20"/>
        </w:rPr>
        <w:t>Sellmann</w:t>
      </w:r>
      <w:proofErr w:type="spellEnd"/>
      <w:r w:rsidRPr="00AE3B56">
        <w:rPr>
          <w:sz w:val="20"/>
          <w:szCs w:val="20"/>
        </w:rPr>
        <w:t xml:space="preserve">, M. and Van </w:t>
      </w:r>
      <w:proofErr w:type="spellStart"/>
      <w:r w:rsidRPr="00AE3B56">
        <w:rPr>
          <w:sz w:val="20"/>
          <w:szCs w:val="20"/>
        </w:rPr>
        <w:t>Es</w:t>
      </w:r>
      <w:proofErr w:type="spellEnd"/>
      <w:r w:rsidRPr="00AE3B56">
        <w:rPr>
          <w:sz w:val="20"/>
          <w:szCs w:val="20"/>
        </w:rPr>
        <w:t xml:space="preserve">, C.: </w:t>
      </w:r>
      <w:proofErr w:type="gramStart"/>
      <w:r w:rsidRPr="00AE3B56">
        <w:rPr>
          <w:sz w:val="20"/>
          <w:szCs w:val="20"/>
        </w:rPr>
        <w:t>Spatially-balanced</w:t>
      </w:r>
      <w:proofErr w:type="gramEnd"/>
      <w:r w:rsidRPr="00AE3B56">
        <w:rPr>
          <w:sz w:val="20"/>
          <w:szCs w:val="20"/>
        </w:rPr>
        <w:t xml:space="preserve"> complete block designs for field experiments, </w:t>
      </w:r>
      <w:proofErr w:type="spellStart"/>
      <w:r w:rsidRPr="00AE3B56">
        <w:rPr>
          <w:sz w:val="20"/>
          <w:szCs w:val="20"/>
        </w:rPr>
        <w:t>Geoderma</w:t>
      </w:r>
      <w:proofErr w:type="spellEnd"/>
      <w:r w:rsidRPr="00AE3B56">
        <w:rPr>
          <w:sz w:val="20"/>
          <w:szCs w:val="20"/>
        </w:rPr>
        <w:t>, 140(4), 346–352, 2007.</w:t>
      </w:r>
    </w:p>
    <w:p w14:paraId="3CD5E210" w14:textId="5BA94DC7" w:rsidR="00154883" w:rsidRPr="00AE3B56" w:rsidRDefault="00154883" w:rsidP="0023163E">
      <w:pPr>
        <w:pStyle w:val="Bibliography"/>
        <w:rPr>
          <w:sz w:val="20"/>
          <w:szCs w:val="20"/>
        </w:rPr>
      </w:pPr>
      <w:ins w:id="1587" w:author="Dietzel, Ranae N [AGRON]" w:date="2017-06-14T11:26:00Z">
        <w:r>
          <w:rPr>
            <w:sz w:val="20"/>
            <w:szCs w:val="20"/>
          </w:rPr>
          <w:t xml:space="preserve">Weaver, J.E., </w:t>
        </w:r>
        <w:proofErr w:type="spellStart"/>
        <w:r>
          <w:rPr>
            <w:sz w:val="20"/>
            <w:szCs w:val="20"/>
          </w:rPr>
          <w:t>Hougen</w:t>
        </w:r>
        <w:proofErr w:type="spellEnd"/>
        <w:r>
          <w:rPr>
            <w:sz w:val="20"/>
            <w:szCs w:val="20"/>
          </w:rPr>
          <w:t>, V. H., and Weldon, M.D.: Relation of root distribution or organic matter in prairie soil, Botanical Gazette, 96(3), 389-420, 1935.</w:t>
        </w:r>
      </w:ins>
    </w:p>
    <w:p w14:paraId="41D98AB7" w14:textId="77777777" w:rsidR="0023163E" w:rsidRPr="00AE3B56" w:rsidRDefault="0023163E" w:rsidP="0023163E">
      <w:pPr>
        <w:pStyle w:val="Bibliography"/>
        <w:rPr>
          <w:sz w:val="20"/>
          <w:szCs w:val="20"/>
        </w:rPr>
      </w:pPr>
      <w:r w:rsidRPr="00AE3B56">
        <w:rPr>
          <w:sz w:val="20"/>
          <w:szCs w:val="20"/>
        </w:rPr>
        <w:t xml:space="preserve">Wiles, L. J., </w:t>
      </w:r>
      <w:proofErr w:type="spellStart"/>
      <w:r w:rsidRPr="00AE3B56">
        <w:rPr>
          <w:sz w:val="20"/>
          <w:szCs w:val="20"/>
        </w:rPr>
        <w:t>Barlin</w:t>
      </w:r>
      <w:proofErr w:type="spellEnd"/>
      <w:r w:rsidRPr="00AE3B56">
        <w:rPr>
          <w:sz w:val="20"/>
          <w:szCs w:val="20"/>
        </w:rPr>
        <w:t xml:space="preserve">, D. H., </w:t>
      </w:r>
      <w:proofErr w:type="spellStart"/>
      <w:r w:rsidRPr="00AE3B56">
        <w:rPr>
          <w:sz w:val="20"/>
          <w:szCs w:val="20"/>
        </w:rPr>
        <w:t>Schweizer</w:t>
      </w:r>
      <w:proofErr w:type="spellEnd"/>
      <w:r w:rsidRPr="00AE3B56">
        <w:rPr>
          <w:sz w:val="20"/>
          <w:szCs w:val="20"/>
        </w:rPr>
        <w:t>, E. E., Duke, H. R. and Whitt, D. E.: A new soil sampler and elutriator for collecting and extracting weed seeds from soil, Weed Technology, 35–41, 1996.</w:t>
      </w:r>
    </w:p>
    <w:sectPr w:rsidR="0023163E" w:rsidRPr="00AE3B56" w:rsidSect="00D17B66">
      <w:footerReference w:type="default" r:id="rId18"/>
      <w:pgSz w:w="12240" w:h="15840" w:code="1"/>
      <w:pgMar w:top="720" w:right="720" w:bottom="720" w:left="720"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B3B5DC" w14:textId="77777777" w:rsidR="001E3B23" w:rsidRDefault="001E3B23" w:rsidP="006D0C96">
      <w:pPr>
        <w:spacing w:line="240" w:lineRule="auto"/>
      </w:pPr>
      <w:r>
        <w:separator/>
      </w:r>
    </w:p>
  </w:endnote>
  <w:endnote w:type="continuationSeparator" w:id="0">
    <w:p w14:paraId="3C7E57D1" w14:textId="77777777" w:rsidR="001E3B23" w:rsidRDefault="001E3B23"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59D6033C" w:rsidR="007C62D8" w:rsidRDefault="007C62D8">
        <w:pPr>
          <w:pStyle w:val="Footer"/>
          <w:jc w:val="center"/>
        </w:pPr>
        <w:r>
          <w:fldChar w:fldCharType="begin"/>
        </w:r>
        <w:r>
          <w:instrText xml:space="preserve"> PAGE   \* MERGEFORMAT </w:instrText>
        </w:r>
        <w:r>
          <w:fldChar w:fldCharType="separate"/>
        </w:r>
        <w:r w:rsidR="00973372">
          <w:rPr>
            <w:noProof/>
          </w:rPr>
          <w:t>10</w:t>
        </w:r>
        <w:r>
          <w:rPr>
            <w:noProof/>
          </w:rPr>
          <w:fldChar w:fldCharType="end"/>
        </w:r>
      </w:p>
    </w:sdtContent>
  </w:sdt>
  <w:p w14:paraId="3669A038" w14:textId="77777777" w:rsidR="007C62D8" w:rsidRDefault="007C6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525E4" w14:textId="77777777" w:rsidR="001E3B23" w:rsidRDefault="001E3B23" w:rsidP="006D0C96">
      <w:pPr>
        <w:spacing w:line="240" w:lineRule="auto"/>
      </w:pPr>
      <w:r>
        <w:separator/>
      </w:r>
    </w:p>
  </w:footnote>
  <w:footnote w:type="continuationSeparator" w:id="0">
    <w:p w14:paraId="0FF77A9D" w14:textId="77777777" w:rsidR="001E3B23" w:rsidRDefault="001E3B23"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tzel, Ranae N [AGRON]">
    <w15:presenceInfo w15:providerId="None" w15:userId="Dietzel, Ranae N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06DE4"/>
    <w:rsid w:val="00007608"/>
    <w:rsid w:val="00016B99"/>
    <w:rsid w:val="0002397F"/>
    <w:rsid w:val="00046168"/>
    <w:rsid w:val="0005690A"/>
    <w:rsid w:val="000611AC"/>
    <w:rsid w:val="00075F28"/>
    <w:rsid w:val="000834F6"/>
    <w:rsid w:val="000A1B66"/>
    <w:rsid w:val="000A2D5C"/>
    <w:rsid w:val="000A53AC"/>
    <w:rsid w:val="000C3A9F"/>
    <w:rsid w:val="000C5BFF"/>
    <w:rsid w:val="000D17EE"/>
    <w:rsid w:val="000D6CF0"/>
    <w:rsid w:val="000D7972"/>
    <w:rsid w:val="000E32E5"/>
    <w:rsid w:val="000F078B"/>
    <w:rsid w:val="00106F11"/>
    <w:rsid w:val="001070FF"/>
    <w:rsid w:val="0011126F"/>
    <w:rsid w:val="00144C5F"/>
    <w:rsid w:val="00154883"/>
    <w:rsid w:val="0017132B"/>
    <w:rsid w:val="00183331"/>
    <w:rsid w:val="0019073C"/>
    <w:rsid w:val="001A084F"/>
    <w:rsid w:val="001A0DC0"/>
    <w:rsid w:val="001A692A"/>
    <w:rsid w:val="001C5EB9"/>
    <w:rsid w:val="001E3B23"/>
    <w:rsid w:val="002029EA"/>
    <w:rsid w:val="002036E1"/>
    <w:rsid w:val="00203F92"/>
    <w:rsid w:val="00225F3A"/>
    <w:rsid w:val="00227A0F"/>
    <w:rsid w:val="0023077A"/>
    <w:rsid w:val="0023163E"/>
    <w:rsid w:val="00261B39"/>
    <w:rsid w:val="00273B2A"/>
    <w:rsid w:val="002858A7"/>
    <w:rsid w:val="002D0101"/>
    <w:rsid w:val="002D02EF"/>
    <w:rsid w:val="00305A19"/>
    <w:rsid w:val="0030714C"/>
    <w:rsid w:val="003118C8"/>
    <w:rsid w:val="00330B7C"/>
    <w:rsid w:val="00341834"/>
    <w:rsid w:val="003751D4"/>
    <w:rsid w:val="00381DCB"/>
    <w:rsid w:val="00394D2E"/>
    <w:rsid w:val="003A4FB4"/>
    <w:rsid w:val="003B3B7C"/>
    <w:rsid w:val="003D4C84"/>
    <w:rsid w:val="003D5288"/>
    <w:rsid w:val="003E6D6D"/>
    <w:rsid w:val="003F27F8"/>
    <w:rsid w:val="00450DB9"/>
    <w:rsid w:val="00451A08"/>
    <w:rsid w:val="00463568"/>
    <w:rsid w:val="00464891"/>
    <w:rsid w:val="004668F7"/>
    <w:rsid w:val="00494AEE"/>
    <w:rsid w:val="004A607E"/>
    <w:rsid w:val="004D0F1A"/>
    <w:rsid w:val="00513FDC"/>
    <w:rsid w:val="00522943"/>
    <w:rsid w:val="00532388"/>
    <w:rsid w:val="00537A1D"/>
    <w:rsid w:val="00540BD4"/>
    <w:rsid w:val="0055217B"/>
    <w:rsid w:val="00554D80"/>
    <w:rsid w:val="00562308"/>
    <w:rsid w:val="00564213"/>
    <w:rsid w:val="00570C2E"/>
    <w:rsid w:val="005A4F32"/>
    <w:rsid w:val="005B4236"/>
    <w:rsid w:val="005C2F50"/>
    <w:rsid w:val="005F655C"/>
    <w:rsid w:val="006057D1"/>
    <w:rsid w:val="006121C1"/>
    <w:rsid w:val="006233A4"/>
    <w:rsid w:val="00626082"/>
    <w:rsid w:val="006326D7"/>
    <w:rsid w:val="00641571"/>
    <w:rsid w:val="006675FF"/>
    <w:rsid w:val="00670F05"/>
    <w:rsid w:val="0067146A"/>
    <w:rsid w:val="0067549D"/>
    <w:rsid w:val="0068118F"/>
    <w:rsid w:val="006943F1"/>
    <w:rsid w:val="006A0C9A"/>
    <w:rsid w:val="006A2BD8"/>
    <w:rsid w:val="006A43B8"/>
    <w:rsid w:val="006B6053"/>
    <w:rsid w:val="006C3CB2"/>
    <w:rsid w:val="006C6BC4"/>
    <w:rsid w:val="006D0C96"/>
    <w:rsid w:val="006D2DCF"/>
    <w:rsid w:val="006E10D7"/>
    <w:rsid w:val="006E59D9"/>
    <w:rsid w:val="0070537F"/>
    <w:rsid w:val="007227BD"/>
    <w:rsid w:val="00751A44"/>
    <w:rsid w:val="00752935"/>
    <w:rsid w:val="007561B4"/>
    <w:rsid w:val="00794933"/>
    <w:rsid w:val="00796A7F"/>
    <w:rsid w:val="007A1D7F"/>
    <w:rsid w:val="007C62D8"/>
    <w:rsid w:val="007E1FD0"/>
    <w:rsid w:val="007E2725"/>
    <w:rsid w:val="007E3EEB"/>
    <w:rsid w:val="008100C7"/>
    <w:rsid w:val="0084540A"/>
    <w:rsid w:val="00855006"/>
    <w:rsid w:val="00862449"/>
    <w:rsid w:val="008758FA"/>
    <w:rsid w:val="008B719F"/>
    <w:rsid w:val="008C4E85"/>
    <w:rsid w:val="008E213F"/>
    <w:rsid w:val="008E3110"/>
    <w:rsid w:val="008E35D4"/>
    <w:rsid w:val="008E7F42"/>
    <w:rsid w:val="008F3FDD"/>
    <w:rsid w:val="008F46B4"/>
    <w:rsid w:val="008F6F13"/>
    <w:rsid w:val="009060C1"/>
    <w:rsid w:val="00906BE3"/>
    <w:rsid w:val="009130B4"/>
    <w:rsid w:val="009150E4"/>
    <w:rsid w:val="0091791F"/>
    <w:rsid w:val="009179CC"/>
    <w:rsid w:val="00921A69"/>
    <w:rsid w:val="00923F6B"/>
    <w:rsid w:val="00932F15"/>
    <w:rsid w:val="009350FC"/>
    <w:rsid w:val="00943440"/>
    <w:rsid w:val="00955F29"/>
    <w:rsid w:val="00971CB0"/>
    <w:rsid w:val="00973372"/>
    <w:rsid w:val="009A4D11"/>
    <w:rsid w:val="009A5D78"/>
    <w:rsid w:val="009B08D9"/>
    <w:rsid w:val="009C6B24"/>
    <w:rsid w:val="009D38E2"/>
    <w:rsid w:val="009F2C0A"/>
    <w:rsid w:val="009F2E05"/>
    <w:rsid w:val="009F40A9"/>
    <w:rsid w:val="00A0548C"/>
    <w:rsid w:val="00A3597B"/>
    <w:rsid w:val="00A4321F"/>
    <w:rsid w:val="00A47340"/>
    <w:rsid w:val="00A57A1B"/>
    <w:rsid w:val="00A66BC2"/>
    <w:rsid w:val="00A70798"/>
    <w:rsid w:val="00A756DA"/>
    <w:rsid w:val="00AA225B"/>
    <w:rsid w:val="00AB3594"/>
    <w:rsid w:val="00AB4B4F"/>
    <w:rsid w:val="00AC74AC"/>
    <w:rsid w:val="00AD161F"/>
    <w:rsid w:val="00AD1FA1"/>
    <w:rsid w:val="00AD551C"/>
    <w:rsid w:val="00AE3B56"/>
    <w:rsid w:val="00AE4157"/>
    <w:rsid w:val="00B00567"/>
    <w:rsid w:val="00B17AB0"/>
    <w:rsid w:val="00B30BF9"/>
    <w:rsid w:val="00B4015F"/>
    <w:rsid w:val="00B5719D"/>
    <w:rsid w:val="00B57DB5"/>
    <w:rsid w:val="00B75342"/>
    <w:rsid w:val="00B76D3B"/>
    <w:rsid w:val="00B901D7"/>
    <w:rsid w:val="00B94A58"/>
    <w:rsid w:val="00BA0123"/>
    <w:rsid w:val="00BB138B"/>
    <w:rsid w:val="00BB2689"/>
    <w:rsid w:val="00BB6E2E"/>
    <w:rsid w:val="00BD0523"/>
    <w:rsid w:val="00BE0AC1"/>
    <w:rsid w:val="00BF164E"/>
    <w:rsid w:val="00BF1B55"/>
    <w:rsid w:val="00BF2B38"/>
    <w:rsid w:val="00C1589F"/>
    <w:rsid w:val="00C2251E"/>
    <w:rsid w:val="00C26311"/>
    <w:rsid w:val="00C33F13"/>
    <w:rsid w:val="00C35812"/>
    <w:rsid w:val="00C4589A"/>
    <w:rsid w:val="00C70FBD"/>
    <w:rsid w:val="00C82F79"/>
    <w:rsid w:val="00CA02A2"/>
    <w:rsid w:val="00CB0C40"/>
    <w:rsid w:val="00CB4D76"/>
    <w:rsid w:val="00CC0512"/>
    <w:rsid w:val="00CC51D0"/>
    <w:rsid w:val="00CC65A8"/>
    <w:rsid w:val="00CE1D36"/>
    <w:rsid w:val="00CE3A2F"/>
    <w:rsid w:val="00CF0992"/>
    <w:rsid w:val="00CF32F3"/>
    <w:rsid w:val="00D1323C"/>
    <w:rsid w:val="00D14064"/>
    <w:rsid w:val="00D17B66"/>
    <w:rsid w:val="00D31B19"/>
    <w:rsid w:val="00D349E2"/>
    <w:rsid w:val="00D40CE0"/>
    <w:rsid w:val="00D50D3D"/>
    <w:rsid w:val="00D5213F"/>
    <w:rsid w:val="00D55D3E"/>
    <w:rsid w:val="00D6671C"/>
    <w:rsid w:val="00D73EC2"/>
    <w:rsid w:val="00D94C81"/>
    <w:rsid w:val="00DA6086"/>
    <w:rsid w:val="00DB4E53"/>
    <w:rsid w:val="00DC393C"/>
    <w:rsid w:val="00DD5451"/>
    <w:rsid w:val="00DD5530"/>
    <w:rsid w:val="00DE704E"/>
    <w:rsid w:val="00E00339"/>
    <w:rsid w:val="00E142A8"/>
    <w:rsid w:val="00E205CA"/>
    <w:rsid w:val="00E62D26"/>
    <w:rsid w:val="00E87466"/>
    <w:rsid w:val="00E979B6"/>
    <w:rsid w:val="00EA13F0"/>
    <w:rsid w:val="00EA405D"/>
    <w:rsid w:val="00EA4D22"/>
    <w:rsid w:val="00EC19F3"/>
    <w:rsid w:val="00ED6B96"/>
    <w:rsid w:val="00EE58C0"/>
    <w:rsid w:val="00EF5314"/>
    <w:rsid w:val="00F03621"/>
    <w:rsid w:val="00F22177"/>
    <w:rsid w:val="00F228FB"/>
    <w:rsid w:val="00F2752C"/>
    <w:rsid w:val="00F35903"/>
    <w:rsid w:val="00F5258E"/>
    <w:rsid w:val="00F62758"/>
    <w:rsid w:val="00F645F1"/>
    <w:rsid w:val="00FB6212"/>
    <w:rsid w:val="00FB6429"/>
    <w:rsid w:val="00FF0BCA"/>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 w:type="paragraph" w:styleId="CommentSubject">
    <w:name w:val="annotation subject"/>
    <w:basedOn w:val="CommentText"/>
    <w:next w:val="CommentText"/>
    <w:link w:val="CommentSubjectChar"/>
    <w:uiPriority w:val="99"/>
    <w:semiHidden/>
    <w:unhideWhenUsed/>
    <w:rsid w:val="009130B4"/>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9130B4"/>
    <w:rPr>
      <w:rFonts w:ascii="Times New Roman" w:eastAsia="Times New Roman" w:hAnsi="Times New Roman" w:cstheme="minorBidi"/>
      <w:b/>
      <w:bCs/>
      <w:lang w:val="en-US" w:eastAsia="de-DE"/>
    </w:rPr>
  </w:style>
  <w:style w:type="paragraph" w:styleId="Bibliography">
    <w:name w:val="Bibliography"/>
    <w:basedOn w:val="Normal"/>
    <w:qFormat/>
    <w:rsid w:val="0023163E"/>
    <w:pPr>
      <w:spacing w:after="200" w:line="240" w:lineRule="auto"/>
      <w:jc w:val="left"/>
    </w:pPr>
    <w:rPr>
      <w:rFonts w:asciiTheme="minorHAnsi" w:eastAsiaTheme="minorHAnsi" w:hAnsiTheme="minorHAnsi" w:cstheme="minorBidi"/>
      <w:sz w:val="24"/>
      <w:lang w:val="en-US" w:eastAsia="en-US"/>
    </w:rPr>
  </w:style>
  <w:style w:type="table" w:styleId="TableGrid">
    <w:name w:val="Table Grid"/>
    <w:basedOn w:val="TableNormal"/>
    <w:uiPriority w:val="59"/>
    <w:rsid w:val="00CE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A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120">
      <w:bodyDiv w:val="1"/>
      <w:marLeft w:val="0"/>
      <w:marRight w:val="0"/>
      <w:marTop w:val="0"/>
      <w:marBottom w:val="0"/>
      <w:divBdr>
        <w:top w:val="none" w:sz="0" w:space="0" w:color="auto"/>
        <w:left w:val="none" w:sz="0" w:space="0" w:color="auto"/>
        <w:bottom w:val="none" w:sz="0" w:space="0" w:color="auto"/>
        <w:right w:val="none" w:sz="0" w:space="0" w:color="auto"/>
      </w:divBdr>
    </w:div>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49124661">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 w:id="21191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7DAA7-0C85-4A46-921E-B8C132DFC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455</TotalTime>
  <Pages>20</Pages>
  <Words>7265</Words>
  <Characters>41417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48585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22</cp:revision>
  <cp:lastPrinted>2017-02-24T16:25:00Z</cp:lastPrinted>
  <dcterms:created xsi:type="dcterms:W3CDTF">2017-06-12T18:51:00Z</dcterms:created>
  <dcterms:modified xsi:type="dcterms:W3CDTF">2017-06-14T19:19:00Z</dcterms:modified>
</cp:coreProperties>
</file>