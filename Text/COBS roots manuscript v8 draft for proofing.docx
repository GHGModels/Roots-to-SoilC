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079E5D8" w:rsidR="00B4015F" w:rsidRPr="00C26311" w:rsidRDefault="00DC393C" w:rsidP="00450DB9">
      <w:pPr>
        <w:pStyle w:val="Authors"/>
      </w:pPr>
      <w:r>
        <w:t>Ranae Dietzel</w:t>
      </w:r>
      <w:r w:rsidR="000D6CF0" w:rsidRPr="000D6CF0">
        <w:rPr>
          <w:vertAlign w:val="superscript"/>
        </w:rPr>
        <w:t>1</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6A11D0C5"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261B39">
        <w:t>50011</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2DD65D4" w14:textId="4B146726" w:rsidR="00EF5314" w:rsidRDefault="000D6CF0" w:rsidP="00B57DB5">
      <w:pPr>
        <w:pStyle w:val="Heading1"/>
        <w:spacing w:line="360" w:lineRule="auto"/>
        <w:rPr>
          <w:szCs w:val="20"/>
        </w:rPr>
      </w:pPr>
      <w:r w:rsidRPr="000D6CF0">
        <w:t>Abstract.</w:t>
      </w:r>
      <w:r>
        <w:rPr>
          <w:b w:val="0"/>
        </w:rPr>
        <w:t xml:space="preserve"> </w:t>
      </w:r>
      <w:r w:rsidR="00CA02A2">
        <w:rPr>
          <w:b w:val="0"/>
        </w:rPr>
        <w:t xml:space="preserve">Plant root material makes a substantial contribution to the soil </w:t>
      </w:r>
      <w:r w:rsidR="009F2E05">
        <w:rPr>
          <w:b w:val="0"/>
        </w:rPr>
        <w:t xml:space="preserve">organic </w:t>
      </w:r>
      <w:r w:rsidR="00CA02A2">
        <w:rPr>
          <w:b w:val="0"/>
        </w:rPr>
        <w:t>carbon</w:t>
      </w:r>
      <w:r w:rsidR="000C5BFF">
        <w:rPr>
          <w:b w:val="0"/>
        </w:rPr>
        <w:t xml:space="preserve"> (C)</w:t>
      </w:r>
      <w:r w:rsidR="00CA02A2">
        <w:rPr>
          <w:b w:val="0"/>
        </w:rPr>
        <w:t xml:space="preserve"> pool, but this contribution is disproportionate below 20 cm, where 30% of root mass and 50% of soil organic C is found.</w:t>
      </w:r>
      <w:r w:rsidR="009F2E05">
        <w:rPr>
          <w:b w:val="0"/>
        </w:rPr>
        <w:t xml:space="preserve"> Root carbon inputs changed drastically when native perennial plant systems </w:t>
      </w:r>
      <w:r w:rsidR="00144C5F">
        <w:rPr>
          <w:b w:val="0"/>
        </w:rPr>
        <w:t xml:space="preserve">were </w:t>
      </w:r>
      <w:r w:rsidR="009F2E05">
        <w:rPr>
          <w:b w:val="0"/>
        </w:rPr>
        <w:t xml:space="preserve">shifted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C:N ratios increased with depth</w:t>
      </w:r>
      <w:del w:id="0" w:author="Dietzel, Ranae N [AGRON]" w:date="2017-06-13T14:32:00Z">
        <w:r w:rsidR="00DD5451" w:rsidDel="00BA0123">
          <w:rPr>
            <w:b w:val="0"/>
          </w:rPr>
          <w:delText>, which may help explain</w:delText>
        </w:r>
      </w:del>
      <w:ins w:id="1" w:author="Dietzel, Ranae N [AGRON]" w:date="2017-06-13T14:32:00Z">
        <w:r w:rsidR="00BA0123">
          <w:rPr>
            <w:b w:val="0"/>
          </w:rPr>
          <w:t xml:space="preserve"> and this plays a role in </w:t>
        </w:r>
      </w:ins>
      <w:del w:id="2" w:author="Dietzel, Ranae N [AGRON]" w:date="2017-06-13T14:32:00Z">
        <w:r w:rsidR="00DD5451" w:rsidDel="00BA0123">
          <w:rPr>
            <w:b w:val="0"/>
          </w:rPr>
          <w:delText xml:space="preserve"> </w:delText>
        </w:r>
      </w:del>
      <w:r w:rsidR="00DD5451">
        <w:rPr>
          <w:b w:val="0"/>
        </w:rPr>
        <w:t xml:space="preserve">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w:t>
      </w:r>
      <w:del w:id="3" w:author="Dietzel, Ranae N [AGRON]" w:date="2017-06-13T13:56:00Z">
        <w:r w:rsidR="00AD1FA1" w:rsidDel="00DA6086">
          <w:rPr>
            <w:b w:val="0"/>
          </w:rPr>
          <w:delText xml:space="preserve">moving </w:delText>
        </w:r>
      </w:del>
      <w:ins w:id="4" w:author="Dietzel, Ranae N [AGRON]" w:date="2017-06-13T13:56:00Z">
        <w:r w:rsidR="00DA6086">
          <w:rPr>
            <w:b w:val="0"/>
          </w:rPr>
          <w:t xml:space="preserve">the historical shift </w:t>
        </w:r>
      </w:ins>
      <w:r w:rsidR="00AD1FA1">
        <w:rPr>
          <w:b w:val="0"/>
        </w:rPr>
        <w:t xml:space="preserve">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w:t>
      </w:r>
      <w:del w:id="5" w:author="Dietzel, Ranae N [AGRON]" w:date="2017-06-13T13:57:00Z">
        <w:r w:rsidR="000C5BFF" w:rsidDel="00DA6086">
          <w:rPr>
            <w:b w:val="0"/>
            <w:szCs w:val="20"/>
          </w:rPr>
          <w:delText xml:space="preserve">the </w:delText>
        </w:r>
      </w:del>
      <w:r w:rsidR="000C5BFF">
        <w:rPr>
          <w:b w:val="0"/>
          <w:szCs w:val="20"/>
        </w:rPr>
        <w:t>soil</w:t>
      </w:r>
      <w:ins w:id="6" w:author="Dietzel, Ranae N [AGRON]" w:date="2017-06-13T13:57:00Z">
        <w:r w:rsidR="00DA6086">
          <w:rPr>
            <w:b w:val="0"/>
            <w:szCs w:val="20"/>
          </w:rPr>
          <w:t xml:space="preserve"> C stocks</w:t>
        </w:r>
      </w:ins>
      <w:r w:rsidR="000C5BFF">
        <w:rPr>
          <w:b w:val="0"/>
          <w:szCs w:val="20"/>
        </w:rPr>
        <w:t xml:space="preserve">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014419EE"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Guo and Gifford, 2002)</w:t>
      </w:r>
      <w:r w:rsidRPr="00DC393C">
        <w:rPr>
          <w:rFonts w:cs="Times New Roman"/>
          <w:b w:val="0"/>
          <w:bCs w:val="0"/>
          <w:iCs w:val="0"/>
          <w:szCs w:val="24"/>
        </w:rPr>
        <w:t xml:space="preserve">. The effects of changes in </w:t>
      </w:r>
      <w:del w:id="7" w:author="Dietzel, Ranae N [AGRON]" w:date="2017-06-13T13:58:00Z">
        <w:r w:rsidRPr="00DC393C" w:rsidDel="00DA6086">
          <w:rPr>
            <w:rFonts w:cs="Times New Roman"/>
            <w:b w:val="0"/>
            <w:bCs w:val="0"/>
            <w:iCs w:val="0"/>
            <w:szCs w:val="24"/>
          </w:rPr>
          <w:delText>aboveground processes</w:delText>
        </w:r>
      </w:del>
      <w:ins w:id="8" w:author="Dietzel, Ranae N [AGRON]" w:date="2017-06-13T13:58:00Z">
        <w:r w:rsidR="00DA6086">
          <w:rPr>
            <w:rFonts w:cs="Times New Roman"/>
            <w:b w:val="0"/>
            <w:bCs w:val="0"/>
            <w:iCs w:val="0"/>
            <w:szCs w:val="24"/>
          </w:rPr>
          <w:t>soil management</w:t>
        </w:r>
      </w:ins>
      <w:r w:rsidRPr="00DC393C">
        <w:rPr>
          <w:rFonts w:cs="Times New Roman"/>
          <w:b w:val="0"/>
          <w:bCs w:val="0"/>
          <w:iCs w:val="0"/>
          <w:szCs w:val="24"/>
        </w:rPr>
        <w:t xml:space="preserve"> such as increased soil disturbance and aeration, addition of fertilizers, and changes in residue amount and </w:t>
      </w:r>
      <w:r w:rsidR="00AC74AC">
        <w:rPr>
          <w:rFonts w:cs="Times New Roman"/>
          <w:b w:val="0"/>
          <w:bCs w:val="0"/>
          <w:iCs w:val="0"/>
          <w:szCs w:val="24"/>
        </w:rPr>
        <w:t xml:space="preserve">quality have often been </w:t>
      </w:r>
      <w:r w:rsidR="00D14064">
        <w:rPr>
          <w:rFonts w:cs="Times New Roman"/>
          <w:b w:val="0"/>
          <w:bCs w:val="0"/>
          <w:iCs w:val="0"/>
          <w:szCs w:val="24"/>
        </w:rPr>
        <w:t>cited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r w:rsidR="00D14064">
        <w:rPr>
          <w:rFonts w:cs="Times New Roman"/>
          <w:b w:val="0"/>
          <w:bCs w:val="0"/>
          <w:iCs w:val="0"/>
          <w:szCs w:val="24"/>
        </w:rPr>
        <w:t xml:space="preserve">Buyanovsky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51D99FE3"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w:t>
      </w:r>
      <w:del w:id="9" w:author="Dietzel, Ranae N [AGRON]" w:date="2017-06-14T13:31:00Z">
        <w:r w:rsidRPr="00DC393C" w:rsidDel="00AB4B4F">
          <w:rPr>
            <w:rFonts w:cs="Times New Roman"/>
            <w:b w:val="0"/>
            <w:bCs w:val="0"/>
            <w:iCs w:val="0"/>
            <w:szCs w:val="24"/>
          </w:rPr>
          <w:delText xml:space="preserve"> and</w:delText>
        </w:r>
      </w:del>
      <w:r w:rsidRPr="00DC393C">
        <w:rPr>
          <w:rFonts w:cs="Times New Roman"/>
          <w:b w:val="0"/>
          <w:bCs w:val="0"/>
          <w:iCs w:val="0"/>
          <w:szCs w:val="24"/>
        </w:rPr>
        <w:t xml:space="preserve"> O</w:t>
      </w:r>
      <w:r w:rsidRPr="00046168">
        <w:rPr>
          <w:rFonts w:cs="Times New Roman"/>
          <w:b w:val="0"/>
          <w:bCs w:val="0"/>
          <w:iCs w:val="0"/>
          <w:szCs w:val="24"/>
          <w:vertAlign w:val="subscript"/>
        </w:rPr>
        <w:t>2</w:t>
      </w:r>
      <w:r w:rsidRPr="00DC393C">
        <w:rPr>
          <w:rFonts w:cs="Times New Roman"/>
          <w:b w:val="0"/>
          <w:bCs w:val="0"/>
          <w:iCs w:val="0"/>
          <w:szCs w:val="24"/>
        </w:rPr>
        <w:t xml:space="preserve"> availability</w:t>
      </w:r>
      <w:ins w:id="10" w:author="Dietzel, Ranae N [AGRON]" w:date="2017-06-14T13:32:00Z">
        <w:r w:rsidR="00AB4B4F">
          <w:rPr>
            <w:rFonts w:cs="Times New Roman"/>
            <w:b w:val="0"/>
            <w:bCs w:val="0"/>
            <w:iCs w:val="0"/>
            <w:szCs w:val="24"/>
          </w:rPr>
          <w:t xml:space="preserve"> </w:t>
        </w:r>
        <w:r w:rsidR="00AB4B4F" w:rsidRPr="00DC393C">
          <w:rPr>
            <w:rFonts w:cs="Times New Roman"/>
            <w:b w:val="0"/>
            <w:bCs w:val="0"/>
            <w:iCs w:val="0"/>
            <w:szCs w:val="24"/>
          </w:rPr>
          <w:t>(Gill and Burke, 2002)</w:t>
        </w:r>
        <w:r w:rsidR="00AB4B4F">
          <w:rPr>
            <w:rFonts w:cs="Times New Roman"/>
            <w:b w:val="0"/>
            <w:bCs w:val="0"/>
            <w:iCs w:val="0"/>
            <w:szCs w:val="24"/>
          </w:rPr>
          <w:t>, and energy availability (Fontaine 2007)</w:t>
        </w:r>
      </w:ins>
      <w:r w:rsidRPr="00DC393C">
        <w:rPr>
          <w:rFonts w:cs="Times New Roman"/>
          <w:b w:val="0"/>
          <w:bCs w:val="0"/>
          <w:iCs w:val="0"/>
          <w:szCs w:val="24"/>
        </w:rPr>
        <w:t xml:space="preserve"> are </w:t>
      </w:r>
      <w:del w:id="11" w:author="Dietzel, Ranae N [AGRON]" w:date="2017-06-14T13:32:00Z">
        <w:r w:rsidRPr="00DC393C" w:rsidDel="00AB4B4F">
          <w:rPr>
            <w:rFonts w:cs="Times New Roman"/>
            <w:b w:val="0"/>
            <w:bCs w:val="0"/>
            <w:iCs w:val="0"/>
            <w:szCs w:val="24"/>
          </w:rPr>
          <w:delText xml:space="preserve">the most </w:delText>
        </w:r>
      </w:del>
      <w:r w:rsidRPr="00DC393C">
        <w:rPr>
          <w:rFonts w:cs="Times New Roman"/>
          <w:b w:val="0"/>
          <w:bCs w:val="0"/>
          <w:iCs w:val="0"/>
          <w:szCs w:val="24"/>
        </w:rPr>
        <w:t>important environmental variables controlling the rate of decomposition</w:t>
      </w:r>
      <w:del w:id="12" w:author="Dietzel, Ranae N [AGRON]" w:date="2017-06-14T13:32:00Z">
        <w:r w:rsidRPr="00DC393C" w:rsidDel="00AB4B4F">
          <w:rPr>
            <w:rFonts w:cs="Times New Roman"/>
            <w:b w:val="0"/>
            <w:bCs w:val="0"/>
            <w:iCs w:val="0"/>
            <w:szCs w:val="24"/>
          </w:rPr>
          <w:delText xml:space="preserve"> (Gill and Burke, 2002)</w:delText>
        </w:r>
      </w:del>
      <w:r w:rsidRPr="00DC393C">
        <w:rPr>
          <w:rFonts w:cs="Times New Roman"/>
          <w:b w:val="0"/>
          <w:bCs w:val="0"/>
          <w:iCs w:val="0"/>
          <w:szCs w:val="24"/>
        </w:rPr>
        <w:t xml:space="preserve">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 xml:space="preserve">2002; </w:t>
      </w:r>
      <w:r w:rsidR="00540BD4">
        <w:rPr>
          <w:rFonts w:cs="Times New Roman"/>
          <w:b w:val="0"/>
          <w:bCs w:val="0"/>
          <w:iCs w:val="0"/>
          <w:szCs w:val="24"/>
        </w:rPr>
        <w:t>Rasse et al. 2005</w:t>
      </w:r>
      <w:r w:rsidRPr="00DC393C">
        <w:rPr>
          <w:rFonts w:cs="Times New Roman"/>
          <w:b w:val="0"/>
          <w:bCs w:val="0"/>
          <w:iCs w:val="0"/>
          <w:szCs w:val="24"/>
        </w:rPr>
        <w:t xml:space="preserve">).  The C:N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(Co</w:t>
      </w:r>
      <w:r w:rsidRPr="00DC393C">
        <w:rPr>
          <w:rFonts w:cs="Times New Roman"/>
          <w:b w:val="0"/>
          <w:bCs w:val="0"/>
          <w:iCs w:val="0"/>
          <w:szCs w:val="24"/>
        </w:rPr>
        <w:t>trufo 2015).  Temperature, moisture, O</w:t>
      </w:r>
      <w:r w:rsidRPr="00046168">
        <w:rPr>
          <w:rFonts w:cs="Times New Roman"/>
          <w:b w:val="0"/>
          <w:bCs w:val="0"/>
          <w:iCs w:val="0"/>
          <w:szCs w:val="24"/>
          <w:vertAlign w:val="subscript"/>
        </w:rPr>
        <w:t>2</w:t>
      </w:r>
      <w:r w:rsidRPr="00DC393C">
        <w:rPr>
          <w:rFonts w:cs="Times New Roman"/>
          <w:b w:val="0"/>
          <w:bCs w:val="0"/>
          <w:iCs w:val="0"/>
          <w:szCs w:val="24"/>
        </w:rPr>
        <w:t xml:space="preserve">,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4EC6A291"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w:t>
      </w:r>
      <w:ins w:id="13" w:author="Dietzel, Ranae N [AGRON]" w:date="2017-06-13T14:10:00Z">
        <w:r w:rsidR="00A66BC2">
          <w:rPr>
            <w:rFonts w:cs="Times New Roman"/>
            <w:b w:val="0"/>
            <w:bCs w:val="0"/>
            <w:iCs w:val="0"/>
            <w:szCs w:val="24"/>
          </w:rPr>
          <w:t xml:space="preserve">over six years </w:t>
        </w:r>
      </w:ins>
      <w:r w:rsidRPr="00DC393C">
        <w:rPr>
          <w:rFonts w:cs="Times New Roman"/>
          <w:b w:val="0"/>
          <w:bCs w:val="0"/>
          <w:iCs w:val="0"/>
          <w:szCs w:val="24"/>
        </w:rPr>
        <w:t xml:space="preserve">of native vegetation on a Mollisol after &gt;100 years of annual cropping to gain a </w:t>
      </w:r>
      <w:del w:id="14" w:author="Dietzel, Ranae N [AGRON]" w:date="2017-06-13T14:08:00Z">
        <w:r w:rsidRPr="00DC393C" w:rsidDel="00A66BC2">
          <w:rPr>
            <w:rFonts w:cs="Times New Roman"/>
            <w:b w:val="0"/>
            <w:bCs w:val="0"/>
            <w:iCs w:val="0"/>
            <w:szCs w:val="24"/>
          </w:rPr>
          <w:delText>un</w:delText>
        </w:r>
      </w:del>
      <w:del w:id="15" w:author="Dietzel, Ranae N [AGRON]" w:date="2017-06-13T14:09:00Z">
        <w:r w:rsidRPr="00DC393C" w:rsidDel="00A66BC2">
          <w:rPr>
            <w:rFonts w:cs="Times New Roman"/>
            <w:b w:val="0"/>
            <w:bCs w:val="0"/>
            <w:iCs w:val="0"/>
            <w:szCs w:val="24"/>
          </w:rPr>
          <w:delText>ique</w:delText>
        </w:r>
      </w:del>
      <w:ins w:id="16" w:author="Dietzel, Ranae N [AGRON]" w:date="2017-06-13T14:09:00Z">
        <w:r w:rsidR="00A66BC2">
          <w:rPr>
            <w:rFonts w:cs="Times New Roman"/>
            <w:b w:val="0"/>
            <w:bCs w:val="0"/>
            <w:iCs w:val="0"/>
            <w:szCs w:val="24"/>
          </w:rPr>
          <w:t>new</w:t>
        </w:r>
      </w:ins>
      <w:r w:rsidRPr="00DC393C">
        <w:rPr>
          <w:rFonts w:cs="Times New Roman"/>
          <w:b w:val="0"/>
          <w:bCs w:val="0"/>
          <w:iCs w:val="0"/>
          <w:szCs w:val="24"/>
        </w:rPr>
        <w:t xml:space="preserv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w:t>
      </w:r>
      <w:r w:rsidR="007227BD">
        <w:rPr>
          <w:rFonts w:cs="Times New Roman"/>
          <w:b w:val="0"/>
          <w:bCs w:val="0"/>
          <w:iCs w:val="0"/>
          <w:szCs w:val="24"/>
        </w:rPr>
        <w:t xml:space="preserve"> based on root </w:t>
      </w:r>
      <w:r w:rsidR="00330B7C">
        <w:rPr>
          <w:rFonts w:cs="Times New Roman"/>
          <w:b w:val="0"/>
          <w:bCs w:val="0"/>
          <w:iCs w:val="0"/>
          <w:szCs w:val="24"/>
        </w:rPr>
        <w:t>distribution</w:t>
      </w:r>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differences in inputs tell us about the </w:t>
      </w:r>
      <w:ins w:id="17" w:author="Dietzel, Ranae N [AGRON]" w:date="2017-06-14T13:25:00Z">
        <w:r w:rsidR="00007608">
          <w:rPr>
            <w:rFonts w:cs="Times New Roman"/>
            <w:b w:val="0"/>
            <w:bCs w:val="0"/>
            <w:iCs w:val="0"/>
            <w:szCs w:val="24"/>
          </w:rPr>
          <w:t xml:space="preserve">differing </w:t>
        </w:r>
      </w:ins>
      <w:ins w:id="18" w:author="Dietzel, Ranae N [AGRON]" w:date="2017-06-14T13:24:00Z">
        <w:r w:rsidR="00007608">
          <w:rPr>
            <w:rFonts w:cs="Times New Roman"/>
            <w:b w:val="0"/>
            <w:bCs w:val="0"/>
            <w:iCs w:val="0"/>
            <w:szCs w:val="24"/>
          </w:rPr>
          <w:t xml:space="preserve">effects of the </w:t>
        </w:r>
      </w:ins>
      <w:del w:id="19" w:author="Dietzel, Ranae N [AGRON]" w:date="2017-06-13T14:10:00Z">
        <w:r w:rsidRPr="00DC393C" w:rsidDel="00A66BC2">
          <w:rPr>
            <w:rFonts w:cs="Times New Roman"/>
            <w:b w:val="0"/>
            <w:bCs w:val="0"/>
            <w:iCs w:val="0"/>
            <w:szCs w:val="24"/>
          </w:rPr>
          <w:delText>historical belowground</w:delText>
        </w:r>
      </w:del>
      <w:ins w:id="20" w:author="Dietzel, Ranae N [AGRON]" w:date="2017-06-13T14:10:00Z">
        <w:r w:rsidR="00A66BC2">
          <w:rPr>
            <w:rFonts w:cs="Times New Roman"/>
            <w:b w:val="0"/>
            <w:bCs w:val="0"/>
            <w:iCs w:val="0"/>
            <w:szCs w:val="24"/>
          </w:rPr>
          <w:t>perennial prairie</w:t>
        </w:r>
      </w:ins>
      <w:r w:rsidRPr="00DC393C">
        <w:rPr>
          <w:rFonts w:cs="Times New Roman"/>
          <w:b w:val="0"/>
          <w:bCs w:val="0"/>
          <w:iCs w:val="0"/>
          <w:szCs w:val="24"/>
        </w:rPr>
        <w:t xml:space="preserve"> ecosystem under which these soils developed and the </w:t>
      </w:r>
      <w:ins w:id="21" w:author="Dietzel, Ranae N [AGRON]" w:date="2017-06-13T14:11:00Z">
        <w:r w:rsidR="00A66BC2">
          <w:rPr>
            <w:rFonts w:cs="Times New Roman"/>
            <w:b w:val="0"/>
            <w:bCs w:val="0"/>
            <w:iCs w:val="0"/>
            <w:szCs w:val="24"/>
          </w:rPr>
          <w:t xml:space="preserve">annual cropping </w:t>
        </w:r>
      </w:ins>
      <w:r w:rsidRPr="00DC393C">
        <w:rPr>
          <w:rFonts w:cs="Times New Roman"/>
          <w:b w:val="0"/>
          <w:bCs w:val="0"/>
          <w:iCs w:val="0"/>
          <w:szCs w:val="24"/>
        </w:rPr>
        <w:t>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w:t>
      </w:r>
      <w:r w:rsidRPr="00B57DB5">
        <w:rPr>
          <w:rFonts w:cs="Times New Roman"/>
          <w:b w:val="0"/>
          <w:bCs w:val="0"/>
          <w:szCs w:val="24"/>
        </w:rPr>
        <w:lastRenderedPageBreak/>
        <w:t>soybean production and was planted with soybean in 2007. Soil sampling to 15 cm in November 2007 indicated mean soil pH was 6.7, mean soil C concentration (via dry combustion analysis) was 30 g kg</w:t>
      </w:r>
      <w:r w:rsidRPr="00CC65A8">
        <w:rPr>
          <w:rFonts w:cs="Times New Roman"/>
          <w:b w:val="0"/>
          <w:bCs w:val="0"/>
          <w:szCs w:val="24"/>
          <w:vertAlign w:val="superscript"/>
        </w:rPr>
        <w:t>-1</w:t>
      </w:r>
      <w:r w:rsidRPr="00B57DB5">
        <w:rPr>
          <w:rFonts w:cs="Times New Roman"/>
          <w:b w:val="0"/>
          <w:bCs w:val="0"/>
          <w:szCs w:val="24"/>
        </w:rPr>
        <w:t>, mean extractable phosphorus concentration (via Bray-1 procedure) was 11 mg kg</w:t>
      </w:r>
      <w:r w:rsidRPr="006121C1">
        <w:rPr>
          <w:rFonts w:cs="Times New Roman"/>
          <w:b w:val="0"/>
          <w:bCs w:val="0"/>
          <w:szCs w:val="24"/>
          <w:vertAlign w:val="superscript"/>
          <w:rPrChange w:id="22" w:author="Dietzel, Ranae N [AGRON]" w:date="2017-06-13T14:50:00Z">
            <w:rPr>
              <w:rFonts w:cs="Times New Roman"/>
              <w:b w:val="0"/>
              <w:bCs w:val="0"/>
              <w:szCs w:val="24"/>
            </w:rPr>
          </w:rPrChange>
        </w:rPr>
        <w:t>-1</w:t>
      </w:r>
      <w:r w:rsidRPr="00B57DB5">
        <w:rPr>
          <w:rFonts w:cs="Times New Roman"/>
          <w:b w:val="0"/>
          <w:bCs w:val="0"/>
          <w:szCs w:val="24"/>
        </w:rPr>
        <w:t>, and mean extractable potassium (via Mehlich-3 procedure) was 141 mg kg</w:t>
      </w:r>
      <w:r w:rsidRPr="00CC65A8">
        <w:rPr>
          <w:rFonts w:cs="Times New Roman"/>
          <w:b w:val="0"/>
          <w:bCs w:val="0"/>
          <w:szCs w:val="24"/>
          <w:vertAlign w:val="superscript"/>
        </w:rPr>
        <w:t>-1</w:t>
      </w:r>
      <w:r w:rsidRPr="00B57DB5">
        <w:rPr>
          <w:rFonts w:cs="Times New Roman"/>
          <w:b w:val="0"/>
          <w:bCs w:val="0"/>
          <w:szCs w:val="24"/>
        </w:rPr>
        <w:t xml:space="preserve">. </w:t>
      </w:r>
    </w:p>
    <w:p w14:paraId="30061A97" w14:textId="6590932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Experimental plots were 27 m x 61 m</w:t>
      </w:r>
      <w:ins w:id="23" w:author="Dietzel, Ranae N [AGRON]" w:date="2017-06-13T14:12:00Z">
        <w:r w:rsidR="00A66BC2">
          <w:rPr>
            <w:rFonts w:cs="Times New Roman"/>
            <w:b w:val="0"/>
            <w:bCs w:val="0"/>
            <w:szCs w:val="24"/>
          </w:rPr>
          <w:t>, replicated 4 times,</w:t>
        </w:r>
      </w:ins>
      <w:r w:rsidRPr="00B57DB5">
        <w:rPr>
          <w:rFonts w:cs="Times New Roman"/>
          <w:b w:val="0"/>
          <w:bCs w:val="0"/>
          <w:szCs w:val="24"/>
        </w:rPr>
        <w:t xml:space="preserve">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r w:rsidRPr="00CC65A8">
        <w:rPr>
          <w:rFonts w:cs="Times New Roman"/>
          <w:b w:val="0"/>
          <w:bCs w:val="0"/>
          <w:i/>
          <w:szCs w:val="24"/>
        </w:rPr>
        <w:t>Circium canadense</w:t>
      </w:r>
      <w:r w:rsidRPr="00B57DB5">
        <w:rPr>
          <w:rFonts w:cs="Times New Roman"/>
          <w:b w:val="0"/>
          <w:bCs w:val="0"/>
          <w:szCs w:val="24"/>
        </w:rPr>
        <w:t xml:space="preserv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(Blackmer et al., 1997) and the expected N removal in the harvested biomass of perennial grasses grown in the area (Heggenstaller et al., 2009).  </w:t>
      </w:r>
    </w:p>
    <w:p w14:paraId="7237936D" w14:textId="13F7CC62"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 xml:space="preserve">The maize used was a 104-day relative maturity hybrid </w:t>
      </w:r>
      <w:r w:rsidR="005B4236" w:rsidRPr="00641571">
        <w:rPr>
          <w:rFonts w:cs="Times New Roman"/>
          <w:b w:val="0"/>
          <w:bCs w:val="0"/>
          <w:szCs w:val="24"/>
        </w:rPr>
        <w:t>(Agrigold 6325 VT3</w:t>
      </w:r>
      <w:r w:rsidR="005B4236">
        <w:rPr>
          <w:rFonts w:cs="Times New Roman"/>
          <w:b w:val="0"/>
          <w:bCs w:val="0"/>
          <w:szCs w:val="24"/>
        </w:rPr>
        <w:t xml:space="preserve">) </w:t>
      </w:r>
      <w:r w:rsidRPr="00641571">
        <w:rPr>
          <w:rFonts w:cs="Times New Roman"/>
          <w:b w:val="0"/>
          <w:bCs w:val="0"/>
          <w:szCs w:val="24"/>
        </w:rPr>
        <w:t>with transgenes for glyphosate resistance, corn borer (</w:t>
      </w:r>
      <w:r w:rsidRPr="00CC65A8">
        <w:rPr>
          <w:rFonts w:cs="Times New Roman"/>
          <w:b w:val="0"/>
          <w:bCs w:val="0"/>
          <w:i/>
          <w:szCs w:val="24"/>
        </w:rPr>
        <w:t>Ostrinia nubilalis</w:t>
      </w:r>
      <w:r w:rsidRPr="00641571">
        <w:rPr>
          <w:rFonts w:cs="Times New Roman"/>
          <w:b w:val="0"/>
          <w:bCs w:val="0"/>
          <w:szCs w:val="24"/>
        </w:rPr>
        <w:t>) resistance, and corn rootworm (</w:t>
      </w:r>
      <w:r w:rsidRPr="00CC65A8">
        <w:rPr>
          <w:rFonts w:cs="Times New Roman"/>
          <w:b w:val="0"/>
          <w:bCs w:val="0"/>
          <w:i/>
          <w:szCs w:val="24"/>
        </w:rPr>
        <w:t>Diabrotica</w:t>
      </w:r>
      <w:r w:rsidRPr="00641571">
        <w:rPr>
          <w:rFonts w:cs="Times New Roman"/>
          <w:b w:val="0"/>
          <w:bCs w:val="0"/>
          <w:szCs w:val="24"/>
        </w:rPr>
        <w:t xml:space="preserve"> spp.) protection</w:t>
      </w:r>
      <w:r w:rsidR="0011126F" w:rsidRPr="00641571">
        <w:rPr>
          <w:rFonts w:cs="Times New Roman"/>
          <w:b w:val="0"/>
          <w:bCs w:val="0"/>
          <w:szCs w:val="24"/>
        </w:rPr>
        <w:t>.</w:t>
      </w:r>
      <w:r w:rsidRPr="00641571">
        <w:rPr>
          <w:rFonts w:cs="Times New Roman"/>
          <w:b w:val="0"/>
          <w:bCs w:val="0"/>
          <w:szCs w:val="24"/>
        </w:rPr>
        <w:t xml:space="preserve">  Maize was planted following standard practices (Abendroth et al., 2011) in rows spaced 76 cm apart at </w:t>
      </w:r>
      <w:r w:rsidR="0011126F" w:rsidRPr="00641571">
        <w:rPr>
          <w:rFonts w:cs="Times New Roman"/>
          <w:b w:val="0"/>
          <w:bCs w:val="0"/>
          <w:szCs w:val="24"/>
        </w:rPr>
        <w:t xml:space="preserve">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 xml:space="preserve">rates </w:t>
      </w:r>
      <w:r w:rsidR="005B4236">
        <w:rPr>
          <w:rFonts w:cs="Times New Roman"/>
          <w:b w:val="0"/>
          <w:bCs w:val="0"/>
          <w:szCs w:val="24"/>
        </w:rPr>
        <w:t xml:space="preserve">for corn were based on soil testing results (Blackmer et al. 1997) and </w:t>
      </w:r>
      <w:r w:rsidR="00641571" w:rsidRPr="00641571">
        <w:rPr>
          <w:rFonts w:cs="Times New Roman"/>
          <w:b w:val="0"/>
          <w:bCs w:val="0"/>
          <w:szCs w:val="24"/>
        </w:rPr>
        <w:t>varied from 123 to 200 kg</w:t>
      </w:r>
      <w:r w:rsidR="00641571">
        <w:rPr>
          <w:rFonts w:cs="Times New Roman"/>
          <w:b w:val="0"/>
          <w:bCs w:val="0"/>
          <w:szCs w:val="24"/>
        </w:rPr>
        <w:t xml:space="preserve"> N</w:t>
      </w:r>
      <w:r w:rsidR="00641571" w:rsidRPr="00641571">
        <w:rPr>
          <w:rFonts w:cs="Times New Roman"/>
          <w:b w:val="0"/>
          <w:bCs w:val="0"/>
          <w:szCs w:val="24"/>
        </w:rPr>
        <w:t xml:space="preserve"> ha</w:t>
      </w:r>
      <w:r w:rsidR="00641571" w:rsidRPr="00CC65A8">
        <w:rPr>
          <w:rFonts w:cs="Times New Roman"/>
          <w:b w:val="0"/>
          <w:bCs w:val="0"/>
          <w:szCs w:val="24"/>
          <w:vertAlign w:val="superscript"/>
        </w:rPr>
        <w:t>-1</w:t>
      </w:r>
      <w:r w:rsidR="00641571" w:rsidRPr="00641571">
        <w:rPr>
          <w:rFonts w:cs="Times New Roman"/>
          <w:b w:val="0"/>
          <w:bCs w:val="0"/>
          <w:szCs w:val="24"/>
        </w:rPr>
        <w:t>, depending on the year</w:t>
      </w:r>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5D608F8"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w:t>
      </w:r>
      <w:del w:id="24" w:author="Dietzel, Ranae N [AGRON]" w:date="2017-06-14T10:55:00Z">
        <w:r w:rsidRPr="00B57DB5" w:rsidDel="007C62D8">
          <w:rPr>
            <w:rFonts w:cs="Times New Roman"/>
            <w:b w:val="0"/>
            <w:bCs w:val="0"/>
            <w:szCs w:val="24"/>
          </w:rPr>
          <w:delText>October</w:delText>
        </w:r>
      </w:del>
      <w:ins w:id="25" w:author="Dietzel, Ranae N [AGRON]" w:date="2017-06-14T10:55:00Z">
        <w:r w:rsidR="007C62D8">
          <w:rPr>
            <w:rFonts w:cs="Times New Roman"/>
            <w:b w:val="0"/>
            <w:bCs w:val="0"/>
            <w:szCs w:val="24"/>
          </w:rPr>
          <w:t>November</w:t>
        </w:r>
      </w:ins>
      <w:r w:rsidRPr="00B57DB5">
        <w:rPr>
          <w:rFonts w:cs="Times New Roman"/>
          <w:b w:val="0"/>
          <w:bCs w:val="0"/>
          <w:szCs w:val="24"/>
        </w:rPr>
        <w:t xml:space="preserve">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were taken per plot.  The 0-30 cm fraction of the cores was taken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Each year, 60-100 g of root-free soil was removed from each depth increment, air-dried, and archived in airtight containers at room temperature. In 2008 and 2013, this soil was ground on a roller-mill and organic C content was determined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50EC22B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Two sets of root pool measurements were collected: a) end-of-season root </w:t>
      </w:r>
      <w:ins w:id="26" w:author="Dietzel, Ranae N [AGRON]" w:date="2017-06-13T14:38:00Z">
        <w:r w:rsidR="00794933">
          <w:rPr>
            <w:rFonts w:cs="Times New Roman"/>
            <w:b w:val="0"/>
            <w:bCs w:val="0"/>
            <w:szCs w:val="24"/>
          </w:rPr>
          <w:t>measurements</w:t>
        </w:r>
      </w:ins>
      <w:del w:id="27" w:author="Dietzel, Ranae N [AGRON]" w:date="2017-06-13T14:38:00Z">
        <w:r w:rsidRPr="00B57DB5" w:rsidDel="00794933">
          <w:rPr>
            <w:rFonts w:cs="Times New Roman"/>
            <w:b w:val="0"/>
            <w:bCs w:val="0"/>
            <w:szCs w:val="24"/>
          </w:rPr>
          <w:delText>data</w:delText>
        </w:r>
      </w:del>
      <w:r w:rsidRPr="00B57DB5">
        <w:rPr>
          <w:rFonts w:cs="Times New Roman"/>
          <w:b w:val="0"/>
          <w:bCs w:val="0"/>
          <w:szCs w:val="24"/>
        </w:rPr>
        <w:t xml:space="preserve"> for each year (depth 0 to 100 cm) and b) in-season root measurements during 2010 and 2011 (depth 0-30 cm). The first, described in this section, was used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Root extraction from the soil began by washing the soil samples described 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1D8EF60E"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w:t>
      </w:r>
      <w:r w:rsidR="00CC65A8">
        <w:rPr>
          <w:rFonts w:cs="Times New Roman"/>
          <w:b w:val="0"/>
          <w:bCs w:val="0"/>
          <w:szCs w:val="24"/>
        </w:rPr>
        <w:t xml:space="preserve"> (intended to be used for an incubation experiment)</w:t>
      </w:r>
      <w:r w:rsidRPr="00B57DB5">
        <w:rPr>
          <w:rFonts w:cs="Times New Roman"/>
          <w:b w:val="0"/>
          <w:bCs w:val="0"/>
          <w:szCs w:val="24"/>
        </w:rPr>
        <w:t xml:space="preserve">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w:t>
      </w:r>
      <w:r w:rsidRPr="00B57DB5">
        <w:rPr>
          <w:rFonts w:cs="Times New Roman"/>
          <w:b w:val="0"/>
          <w:bCs w:val="0"/>
          <w:szCs w:val="24"/>
        </w:rPr>
        <w:lastRenderedPageBreak/>
        <w:t xml:space="preserve">depth at each root sampling date.  Bulk soil was washed from 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3F6D83AF"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w:t>
      </w:r>
      <w:ins w:id="28" w:author="Dietzel, Ranae N [AGRON]" w:date="2017-06-14T14:41:00Z">
        <w:r w:rsidR="00545D37">
          <w:rPr>
            <w:rFonts w:cs="Times New Roman"/>
            <w:b w:val="0"/>
            <w:bCs w:val="0"/>
            <w:szCs w:val="24"/>
          </w:rPr>
          <w:t xml:space="preserve"> Block x treatment and block x trt x core interactions were treated as random effects</w:t>
        </w:r>
      </w:ins>
      <w:bookmarkStart w:id="29" w:name="_GoBack"/>
      <w:bookmarkEnd w:id="29"/>
      <w:r w:rsidRPr="00B57DB5">
        <w:rPr>
          <w:rFonts w:cs="Times New Roman"/>
          <w:b w:val="0"/>
          <w:bCs w:val="0"/>
          <w:szCs w:val="24"/>
        </w:rPr>
        <w:t xml:space="preserve">.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6EBD5E9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Root mass measured at the end of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Model fits and comparisons were done using the R package nlme (Pinheiro et al. 2013)</w:t>
      </w:r>
      <w:ins w:id="30" w:author="Dietzel, Ranae N [AGRON]" w:date="2017-06-13T14:13:00Z">
        <w:r w:rsidR="00A66BC2">
          <w:rPr>
            <w:rFonts w:cs="Times New Roman"/>
            <w:b w:val="0"/>
            <w:bCs w:val="0"/>
            <w:szCs w:val="24"/>
          </w:rPr>
          <w:t xml:space="preserve"> and methods are explained in more detail by Pinheiro and Bates (2000)</w:t>
        </w:r>
      </w:ins>
      <w:r w:rsidRPr="00B57DB5">
        <w:rPr>
          <w:rFonts w:cs="Times New Roman"/>
          <w:b w:val="0"/>
          <w:bCs w:val="0"/>
          <w:szCs w:val="24"/>
        </w:rPr>
        <w:t>.</w:t>
      </w:r>
      <w:ins w:id="31" w:author="Dietzel, Ranae N [AGRON]" w:date="2017-06-13T14:13:00Z">
        <w:r w:rsidR="00A66BC2">
          <w:rPr>
            <w:rFonts w:cs="Times New Roman"/>
            <w:b w:val="0"/>
            <w:bCs w:val="0"/>
            <w:szCs w:val="24"/>
          </w:rPr>
          <w:t xml:space="preserve"> </w:t>
        </w:r>
      </w:ins>
      <w:r w:rsidRPr="00B57DB5">
        <w:rPr>
          <w:rFonts w:cs="Times New Roman"/>
          <w:b w:val="0"/>
          <w:bCs w:val="0"/>
          <w:szCs w:val="24"/>
        </w:rPr>
        <w:t xml:space="preserve">  </w:t>
      </w:r>
    </w:p>
    <w:p w14:paraId="46ECDD53" w14:textId="5ACE49FC"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w:t>
      </w:r>
      <w:ins w:id="32" w:author="Dietzel, Ranae N [AGRON]" w:date="2017-06-13T14:15:00Z">
        <w:r w:rsidR="00A66BC2">
          <w:rPr>
            <w:rFonts w:cs="Times New Roman"/>
            <w:b w:val="0"/>
            <w:bCs w:val="0"/>
            <w:szCs w:val="24"/>
          </w:rPr>
          <w:t>, or the net gain of root mass each day</w:t>
        </w:r>
      </w:ins>
      <w:r w:rsidRPr="00B57DB5">
        <w:rPr>
          <w:rFonts w:cs="Times New Roman"/>
          <w:b w:val="0"/>
          <w:bCs w:val="0"/>
          <w:szCs w:val="24"/>
        </w:rPr>
        <w:t>.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11D1716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00CC65A8">
        <w:rPr>
          <w:rFonts w:cs="Times New Roman"/>
          <w:b w:val="0"/>
          <w:bCs w:val="0"/>
          <w:szCs w:val="24"/>
        </w:rPr>
        <w:t xml:space="preserve">relative </w:t>
      </w:r>
      <w:r w:rsidRPr="00B57DB5">
        <w:rPr>
          <w:rFonts w:cs="Times New Roman"/>
          <w:b w:val="0"/>
          <w:bCs w:val="0"/>
          <w:szCs w:val="24"/>
        </w:rPr>
        <w:t>accumulation rates among treatments and soil depths. An average daily root mass accumulation rate was calculated by considering the period of possible root growth and decomposition to be between April 1st and November 30</w:t>
      </w:r>
      <w:r w:rsidRPr="00794933">
        <w:rPr>
          <w:rFonts w:cs="Times New Roman"/>
          <w:b w:val="0"/>
          <w:bCs w:val="0"/>
          <w:szCs w:val="24"/>
          <w:vertAlign w:val="superscript"/>
          <w:rPrChange w:id="33" w:author="Dietzel, Ranae N [AGRON]" w:date="2017-06-13T14:39:00Z">
            <w:rPr>
              <w:rFonts w:cs="Times New Roman"/>
              <w:b w:val="0"/>
              <w:bCs w:val="0"/>
              <w:szCs w:val="24"/>
            </w:rPr>
          </w:rPrChange>
        </w:rPr>
        <w:t>th</w:t>
      </w:r>
      <w:ins w:id="34" w:author="Dietzel, Ranae N [AGRON]" w:date="2017-06-13T14:39:00Z">
        <w:r w:rsidR="00794933">
          <w:rPr>
            <w:rFonts w:cs="Times New Roman"/>
            <w:b w:val="0"/>
            <w:bCs w:val="0"/>
            <w:szCs w:val="24"/>
          </w:rPr>
          <w:t xml:space="preserve"> (the approximate growing season)</w:t>
        </w:r>
      </w:ins>
      <w:r w:rsidRPr="00B57DB5">
        <w:rPr>
          <w:rFonts w:cs="Times New Roman"/>
          <w:b w:val="0"/>
          <w:bCs w:val="0"/>
          <w:szCs w:val="24"/>
        </w:rPr>
        <w:t xml:space="preserve"> of each year.    </w:t>
      </w:r>
    </w:p>
    <w:p w14:paraId="258BF542" w14:textId="2EFB1BB3"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In-situ root measurements in 2010 and 2011 combined with differences in root pool masses at 30 cm over these years were used to calculate a root turnover constant (k) and root mean residence time (mrt) using the equations k = </w:t>
      </w:r>
      <w:ins w:id="35" w:author="Dietzel, Ranae N [AGRON]" w:date="2017-06-13T13:37:00Z">
        <w:r w:rsidR="00A70798">
          <w:rPr>
            <w:rFonts w:cs="Times New Roman"/>
            <w:b w:val="0"/>
            <w:bCs w:val="0"/>
            <w:szCs w:val="24"/>
          </w:rPr>
          <w:t>input</w:t>
        </w:r>
      </w:ins>
      <w:del w:id="36" w:author="Dietzel, Ranae N [AGRON]" w:date="2017-06-13T13:37:00Z">
        <w:r w:rsidRPr="00B57DB5" w:rsidDel="00A70798">
          <w:rPr>
            <w:rFonts w:cs="Times New Roman"/>
            <w:b w:val="0"/>
            <w:bCs w:val="0"/>
            <w:szCs w:val="24"/>
          </w:rPr>
          <w:delText>loss</w:delText>
        </w:r>
      </w:del>
      <w:r w:rsidRPr="00B57DB5">
        <w:rPr>
          <w:rFonts w:cs="Times New Roman"/>
          <w:b w:val="0"/>
          <w:bCs w:val="0"/>
          <w:szCs w:val="24"/>
        </w:rPr>
        <w:t>/pool and mrt = 1/k.  Root</w:t>
      </w:r>
      <w:del w:id="37" w:author="Dietzel, Ranae N [AGRON]" w:date="2017-06-13T13:41:00Z">
        <w:r w:rsidRPr="00B57DB5" w:rsidDel="00A70798">
          <w:rPr>
            <w:rFonts w:cs="Times New Roman"/>
            <w:b w:val="0"/>
            <w:bCs w:val="0"/>
            <w:szCs w:val="24"/>
          </w:rPr>
          <w:delText xml:space="preserve"> pool</w:delText>
        </w:r>
      </w:del>
      <w:r w:rsidRPr="00B57DB5">
        <w:rPr>
          <w:rFonts w:cs="Times New Roman"/>
          <w:b w:val="0"/>
          <w:bCs w:val="0"/>
          <w:szCs w:val="24"/>
        </w:rPr>
        <w:t xml:space="preserve"> </w:t>
      </w:r>
      <w:del w:id="38" w:author="Dietzel, Ranae N [AGRON]" w:date="2017-06-13T13:39:00Z">
        <w:r w:rsidRPr="00B57DB5" w:rsidDel="00A70798">
          <w:rPr>
            <w:rFonts w:cs="Times New Roman"/>
            <w:b w:val="0"/>
            <w:bCs w:val="0"/>
            <w:szCs w:val="24"/>
          </w:rPr>
          <w:delText xml:space="preserve">loss during each year was calculated as the difference between the mass accumulated during that year and the gain measured by in-situ growth cores. </w:delText>
        </w:r>
      </w:del>
      <w:ins w:id="39" w:author="Dietzel, Ranae N [AGRON]" w:date="2017-06-13T13:39:00Z">
        <w:r w:rsidR="00A70798">
          <w:rPr>
            <w:rFonts w:cs="Times New Roman"/>
            <w:b w:val="0"/>
            <w:bCs w:val="0"/>
            <w:szCs w:val="24"/>
          </w:rPr>
          <w:t xml:space="preserve">input </w:t>
        </w:r>
        <w:r w:rsidR="00A70798">
          <w:rPr>
            <w:rFonts w:cs="Times New Roman"/>
            <w:b w:val="0"/>
            <w:bCs w:val="0"/>
            <w:szCs w:val="24"/>
          </w:rPr>
          <w:lastRenderedPageBreak/>
          <w:t>values were calculated from the in-situ growth cores</w:t>
        </w:r>
      </w:ins>
      <w:ins w:id="40" w:author="Dietzel, Ranae N [AGRON]" w:date="2017-06-13T13:40:00Z">
        <w:r w:rsidR="00A70798">
          <w:rPr>
            <w:rFonts w:cs="Times New Roman"/>
            <w:b w:val="0"/>
            <w:bCs w:val="0"/>
            <w:szCs w:val="24"/>
          </w:rPr>
          <w:t xml:space="preserve"> and functional growth analysis described by Dietzel and Liebman (2015).</w:t>
        </w:r>
      </w:ins>
      <w:r w:rsidRPr="00B57DB5">
        <w:rPr>
          <w:rFonts w:cs="Times New Roman"/>
          <w:b w:val="0"/>
          <w:bCs w:val="0"/>
          <w:szCs w:val="24"/>
        </w:rPr>
        <w:t xml:space="preserve"> The root mass measured at the end of each year was the pool value.</w:t>
      </w:r>
    </w:p>
    <w:p w14:paraId="054CB42E" w14:textId="76636B6E" w:rsidR="00532388" w:rsidRDefault="00451A08" w:rsidP="00B57DB5">
      <w:pPr>
        <w:pStyle w:val="Heading3"/>
        <w:spacing w:line="360" w:lineRule="auto"/>
        <w:rPr>
          <w:rFonts w:cs="Times New Roman"/>
          <w:b w:val="0"/>
          <w:bCs w:val="0"/>
          <w:szCs w:val="24"/>
        </w:rPr>
      </w:pPr>
      <w:r>
        <w:rPr>
          <w:rFonts w:cs="Times New Roman"/>
          <w:b w:val="0"/>
          <w:bCs w:val="0"/>
          <w:szCs w:val="24"/>
        </w:rPr>
        <w:t>The height and volume of r</w:t>
      </w:r>
      <w:r w:rsidRPr="00B57DB5">
        <w:rPr>
          <w:rFonts w:cs="Times New Roman"/>
          <w:b w:val="0"/>
          <w:bCs w:val="0"/>
          <w:szCs w:val="24"/>
        </w:rPr>
        <w:t xml:space="preserve">oot </w:t>
      </w:r>
      <w:r w:rsidR="00B57DB5" w:rsidRPr="00B57DB5">
        <w:rPr>
          <w:rFonts w:cs="Times New Roman"/>
          <w:b w:val="0"/>
          <w:bCs w:val="0"/>
          <w:szCs w:val="24"/>
        </w:rPr>
        <w:t xml:space="preserve">samples </w:t>
      </w:r>
      <w:r>
        <w:rPr>
          <w:rFonts w:cs="Times New Roman"/>
          <w:b w:val="0"/>
          <w:bCs w:val="0"/>
          <w:szCs w:val="24"/>
        </w:rPr>
        <w:t xml:space="preserve">varied among </w:t>
      </w:r>
      <w:r w:rsidR="00B57DB5" w:rsidRPr="00B57DB5">
        <w:rPr>
          <w:rFonts w:cs="Times New Roman"/>
          <w:b w:val="0"/>
          <w:bCs w:val="0"/>
          <w:szCs w:val="24"/>
        </w:rPr>
        <w:t>depth increments, making visual comparisons among depths, such as 0-5 cm and 60-100 cm, difficult. Thus</w:t>
      </w:r>
      <w:r>
        <w:rPr>
          <w:rFonts w:cs="Times New Roman"/>
          <w:b w:val="0"/>
          <w:bCs w:val="0"/>
          <w:szCs w:val="24"/>
        </w:rPr>
        <w:t>,</w:t>
      </w:r>
      <w:r w:rsidR="00B57DB5" w:rsidRPr="00B57DB5">
        <w:rPr>
          <w:rFonts w:cs="Times New Roman"/>
          <w:b w:val="0"/>
          <w:bCs w:val="0"/>
          <w:szCs w:val="24"/>
        </w:rPr>
        <w:t xml:space="preserve"> splines were fit to the data and integrated by 5 cm depths to </w:t>
      </w:r>
      <w:r>
        <w:rPr>
          <w:rFonts w:cs="Times New Roman"/>
          <w:b w:val="0"/>
          <w:bCs w:val="0"/>
          <w:szCs w:val="24"/>
        </w:rPr>
        <w:t>facilitate</w:t>
      </w:r>
      <w:r w:rsidR="00B57DB5" w:rsidRPr="00B57DB5">
        <w:rPr>
          <w:rFonts w:cs="Times New Roman"/>
          <w:b w:val="0"/>
          <w:bCs w:val="0"/>
          <w:szCs w:val="24"/>
        </w:rPr>
        <w:t xml:space="preserv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3755F15D" w:rsidR="00532388" w:rsidRDefault="00554D80" w:rsidP="00554D80">
      <w:pPr>
        <w:ind w:left="1440"/>
        <w:jc w:val="left"/>
        <w:rPr>
          <w:szCs w:val="20"/>
        </w:rPr>
      </w:pPr>
      <w:r>
        <w:rPr>
          <w:szCs w:val="20"/>
        </w:rPr>
        <w:t xml:space="preserve">        </w:t>
      </w:r>
      <w:r w:rsidR="006C6BC4">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jc w:val="center"/>
        <w:tblLook w:val="07E0" w:firstRow="1" w:lastRow="1" w:firstColumn="1" w:lastColumn="1" w:noHBand="1" w:noVBand="1"/>
      </w:tblPr>
      <w:tblGrid>
        <w:gridCol w:w="783"/>
        <w:gridCol w:w="1278"/>
        <w:gridCol w:w="566"/>
        <w:gridCol w:w="822"/>
        <w:gridCol w:w="833"/>
        <w:gridCol w:w="966"/>
        <w:gridCol w:w="844"/>
        <w:gridCol w:w="944"/>
      </w:tblGrid>
      <w:tr w:rsidR="001070FF" w14:paraId="24A9C74B" w14:textId="77777777" w:rsidTr="00554D80">
        <w:trPr>
          <w:jc w:val="center"/>
        </w:trPr>
        <w:tc>
          <w:tcPr>
            <w:tcW w:w="0" w:type="auto"/>
            <w:tcBorders>
              <w:top w:val="nil"/>
              <w:left w:val="nil"/>
              <w:bottom w:val="single" w:sz="4" w:space="0" w:color="auto"/>
              <w:right w:val="nil"/>
            </w:tcBorders>
            <w:vAlign w:val="center"/>
            <w:hideMark/>
          </w:tcPr>
          <w:p w14:paraId="5B65F948" w14:textId="77777777" w:rsidR="001070FF" w:rsidRPr="00B901D7" w:rsidRDefault="001070FF">
            <w:pPr>
              <w:pStyle w:val="Compact"/>
              <w:rPr>
                <w:sz w:val="20"/>
                <w:szCs w:val="20"/>
              </w:rPr>
            </w:pPr>
            <w:r w:rsidRPr="00B901D7">
              <w:rPr>
                <w:sz w:val="20"/>
                <w:szCs w:val="20"/>
              </w:rPr>
              <w:t>Depth</w:t>
            </w:r>
          </w:p>
        </w:tc>
        <w:tc>
          <w:tcPr>
            <w:tcW w:w="0" w:type="auto"/>
            <w:tcBorders>
              <w:top w:val="nil"/>
              <w:left w:val="nil"/>
              <w:bottom w:val="single" w:sz="4" w:space="0" w:color="auto"/>
              <w:right w:val="nil"/>
            </w:tcBorders>
            <w:vAlign w:val="center"/>
            <w:hideMark/>
          </w:tcPr>
          <w:p w14:paraId="1287DEBF" w14:textId="77777777" w:rsidR="001070FF" w:rsidRPr="00B901D7" w:rsidRDefault="008E35D4" w:rsidP="008E35D4">
            <w:pPr>
              <w:pStyle w:val="Compact"/>
              <w:jc w:val="center"/>
              <w:rPr>
                <w:sz w:val="20"/>
                <w:szCs w:val="20"/>
              </w:rPr>
            </w:pPr>
            <w:r w:rsidRPr="00B901D7">
              <w:rPr>
                <w:sz w:val="20"/>
                <w:szCs w:val="20"/>
              </w:rPr>
              <w:t>Bulk Density</w:t>
            </w:r>
          </w:p>
          <w:p w14:paraId="72191EB0" w14:textId="7858C16F" w:rsidR="008E35D4" w:rsidRPr="00B901D7" w:rsidRDefault="008E35D4" w:rsidP="008E35D4">
            <w:pPr>
              <w:pStyle w:val="Compact"/>
              <w:jc w:val="center"/>
              <w:rPr>
                <w:sz w:val="20"/>
                <w:szCs w:val="20"/>
              </w:rPr>
            </w:pPr>
            <w:r w:rsidRPr="00B901D7">
              <w:rPr>
                <w:sz w:val="20"/>
                <w:szCs w:val="20"/>
              </w:rPr>
              <w:t>(g cm</w:t>
            </w:r>
            <w:r w:rsidRPr="00B901D7">
              <w:rPr>
                <w:sz w:val="20"/>
                <w:szCs w:val="20"/>
                <w:vertAlign w:val="superscript"/>
              </w:rPr>
              <w:t>-3</w:t>
            </w:r>
            <w:r w:rsidRPr="00B901D7">
              <w:rPr>
                <w:sz w:val="20"/>
                <w:szCs w:val="20"/>
              </w:rPr>
              <w:t>)</w:t>
            </w:r>
          </w:p>
        </w:tc>
        <w:tc>
          <w:tcPr>
            <w:tcW w:w="0" w:type="auto"/>
            <w:tcBorders>
              <w:top w:val="nil"/>
              <w:left w:val="nil"/>
              <w:bottom w:val="single" w:sz="4" w:space="0" w:color="auto"/>
              <w:right w:val="nil"/>
            </w:tcBorders>
            <w:vAlign w:val="center"/>
            <w:hideMark/>
          </w:tcPr>
          <w:p w14:paraId="48BB367B" w14:textId="77777777" w:rsidR="001070FF" w:rsidRPr="00B901D7" w:rsidRDefault="001070FF" w:rsidP="008E35D4">
            <w:pPr>
              <w:pStyle w:val="Compact"/>
              <w:jc w:val="center"/>
              <w:rPr>
                <w:sz w:val="20"/>
                <w:szCs w:val="20"/>
              </w:rPr>
            </w:pPr>
            <w:r w:rsidRPr="00B901D7">
              <w:rPr>
                <w:sz w:val="20"/>
                <w:szCs w:val="20"/>
              </w:rPr>
              <w:t>pH</w:t>
            </w:r>
          </w:p>
        </w:tc>
        <w:tc>
          <w:tcPr>
            <w:tcW w:w="0" w:type="auto"/>
            <w:tcBorders>
              <w:top w:val="nil"/>
              <w:left w:val="nil"/>
              <w:bottom w:val="single" w:sz="4" w:space="0" w:color="auto"/>
              <w:right w:val="nil"/>
            </w:tcBorders>
            <w:vAlign w:val="center"/>
            <w:hideMark/>
          </w:tcPr>
          <w:p w14:paraId="1C0217C3" w14:textId="77777777" w:rsidR="001070FF" w:rsidRPr="00B901D7" w:rsidRDefault="008E35D4" w:rsidP="008E35D4">
            <w:pPr>
              <w:pStyle w:val="Compact"/>
              <w:jc w:val="center"/>
              <w:rPr>
                <w:sz w:val="20"/>
                <w:szCs w:val="20"/>
              </w:rPr>
            </w:pPr>
            <w:r w:rsidRPr="00B901D7">
              <w:rPr>
                <w:sz w:val="20"/>
                <w:szCs w:val="20"/>
              </w:rPr>
              <w:t>Total C</w:t>
            </w:r>
          </w:p>
          <w:p w14:paraId="5125DFEE" w14:textId="63C8AD08"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07AC4590" w14:textId="77777777" w:rsidR="001070FF" w:rsidRPr="00B901D7" w:rsidRDefault="001070FF" w:rsidP="008E35D4">
            <w:pPr>
              <w:pStyle w:val="Compact"/>
              <w:jc w:val="center"/>
              <w:rPr>
                <w:sz w:val="20"/>
                <w:szCs w:val="20"/>
              </w:rPr>
            </w:pPr>
            <w:r w:rsidRPr="00B901D7">
              <w:rPr>
                <w:sz w:val="20"/>
                <w:szCs w:val="20"/>
              </w:rPr>
              <w:t>T</w:t>
            </w:r>
            <w:r w:rsidR="008E35D4" w:rsidRPr="00B901D7">
              <w:rPr>
                <w:sz w:val="20"/>
                <w:szCs w:val="20"/>
              </w:rPr>
              <w:t>otal N</w:t>
            </w:r>
          </w:p>
          <w:p w14:paraId="350C7FBC" w14:textId="169CE25B"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3B8D13B5" w14:textId="4E80E400" w:rsidR="001070FF" w:rsidRPr="00B901D7" w:rsidRDefault="008E35D4" w:rsidP="008E35D4">
            <w:pPr>
              <w:pStyle w:val="Compact"/>
              <w:jc w:val="center"/>
              <w:rPr>
                <w:sz w:val="20"/>
                <w:szCs w:val="20"/>
              </w:rPr>
            </w:pPr>
            <w:r w:rsidRPr="00B901D7">
              <w:rPr>
                <w:sz w:val="20"/>
                <w:szCs w:val="20"/>
              </w:rPr>
              <w:t>Sand (%)</w:t>
            </w:r>
          </w:p>
        </w:tc>
        <w:tc>
          <w:tcPr>
            <w:tcW w:w="0" w:type="auto"/>
            <w:tcBorders>
              <w:top w:val="nil"/>
              <w:left w:val="nil"/>
              <w:bottom w:val="single" w:sz="4" w:space="0" w:color="auto"/>
              <w:right w:val="nil"/>
            </w:tcBorders>
            <w:vAlign w:val="center"/>
            <w:hideMark/>
          </w:tcPr>
          <w:p w14:paraId="2E39DA60" w14:textId="54121E9D" w:rsidR="001070FF" w:rsidRPr="00B901D7" w:rsidRDefault="008E35D4" w:rsidP="008E35D4">
            <w:pPr>
              <w:pStyle w:val="Compact"/>
              <w:jc w:val="center"/>
              <w:rPr>
                <w:sz w:val="20"/>
                <w:szCs w:val="20"/>
              </w:rPr>
            </w:pPr>
            <w:r w:rsidRPr="00B901D7">
              <w:rPr>
                <w:sz w:val="20"/>
                <w:szCs w:val="20"/>
              </w:rPr>
              <w:t>Silt (%)</w:t>
            </w:r>
          </w:p>
        </w:tc>
        <w:tc>
          <w:tcPr>
            <w:tcW w:w="0" w:type="auto"/>
            <w:tcBorders>
              <w:top w:val="nil"/>
              <w:left w:val="nil"/>
              <w:bottom w:val="single" w:sz="4" w:space="0" w:color="auto"/>
              <w:right w:val="nil"/>
            </w:tcBorders>
            <w:vAlign w:val="center"/>
            <w:hideMark/>
          </w:tcPr>
          <w:p w14:paraId="7C7B639F" w14:textId="68B69B9B" w:rsidR="001070FF" w:rsidRPr="00B901D7" w:rsidRDefault="008E35D4" w:rsidP="008E35D4">
            <w:pPr>
              <w:pStyle w:val="Compact"/>
              <w:jc w:val="center"/>
              <w:rPr>
                <w:sz w:val="20"/>
                <w:szCs w:val="20"/>
              </w:rPr>
            </w:pPr>
            <w:r w:rsidRPr="00B901D7">
              <w:rPr>
                <w:sz w:val="20"/>
                <w:szCs w:val="20"/>
              </w:rPr>
              <w:t>Clay (%)</w:t>
            </w:r>
          </w:p>
        </w:tc>
      </w:tr>
      <w:tr w:rsidR="001070FF" w14:paraId="2A109F74" w14:textId="77777777" w:rsidTr="00554D80">
        <w:trPr>
          <w:jc w:val="center"/>
        </w:trPr>
        <w:tc>
          <w:tcPr>
            <w:tcW w:w="0" w:type="auto"/>
            <w:tcBorders>
              <w:top w:val="single" w:sz="4" w:space="0" w:color="auto"/>
            </w:tcBorders>
            <w:hideMark/>
          </w:tcPr>
          <w:p w14:paraId="204F5DE4" w14:textId="77777777" w:rsidR="001070FF" w:rsidRPr="00B901D7" w:rsidRDefault="001070FF">
            <w:pPr>
              <w:pStyle w:val="Compact"/>
              <w:rPr>
                <w:sz w:val="20"/>
                <w:szCs w:val="20"/>
              </w:rPr>
            </w:pPr>
            <w:r w:rsidRPr="00B901D7">
              <w:rPr>
                <w:sz w:val="20"/>
                <w:szCs w:val="20"/>
              </w:rPr>
              <w:t>0-5</w:t>
            </w:r>
          </w:p>
        </w:tc>
        <w:tc>
          <w:tcPr>
            <w:tcW w:w="0" w:type="auto"/>
            <w:tcBorders>
              <w:top w:val="single" w:sz="4" w:space="0" w:color="auto"/>
            </w:tcBorders>
            <w:hideMark/>
          </w:tcPr>
          <w:p w14:paraId="1FD1BEE9" w14:textId="77777777" w:rsidR="001070FF" w:rsidRPr="00B901D7" w:rsidRDefault="001070FF" w:rsidP="008E35D4">
            <w:pPr>
              <w:pStyle w:val="Compact"/>
              <w:jc w:val="center"/>
              <w:rPr>
                <w:sz w:val="20"/>
                <w:szCs w:val="20"/>
              </w:rPr>
            </w:pPr>
            <w:r w:rsidRPr="00B901D7">
              <w:rPr>
                <w:sz w:val="20"/>
                <w:szCs w:val="20"/>
              </w:rPr>
              <w:t>1.28</w:t>
            </w:r>
          </w:p>
        </w:tc>
        <w:tc>
          <w:tcPr>
            <w:tcW w:w="0" w:type="auto"/>
            <w:tcBorders>
              <w:top w:val="single" w:sz="4" w:space="0" w:color="auto"/>
            </w:tcBorders>
            <w:hideMark/>
          </w:tcPr>
          <w:p w14:paraId="4C95A445" w14:textId="77777777" w:rsidR="001070FF" w:rsidRPr="00B901D7" w:rsidRDefault="001070FF">
            <w:pPr>
              <w:pStyle w:val="Compact"/>
              <w:jc w:val="right"/>
              <w:rPr>
                <w:sz w:val="20"/>
                <w:szCs w:val="20"/>
              </w:rPr>
            </w:pPr>
            <w:r w:rsidRPr="00B901D7">
              <w:rPr>
                <w:sz w:val="20"/>
                <w:szCs w:val="20"/>
              </w:rPr>
              <w:t>6.36</w:t>
            </w:r>
          </w:p>
        </w:tc>
        <w:tc>
          <w:tcPr>
            <w:tcW w:w="0" w:type="auto"/>
            <w:tcBorders>
              <w:top w:val="single" w:sz="4" w:space="0" w:color="auto"/>
            </w:tcBorders>
            <w:hideMark/>
          </w:tcPr>
          <w:p w14:paraId="23CBCAAD" w14:textId="77777777" w:rsidR="001070FF" w:rsidRPr="00B901D7" w:rsidRDefault="001070FF">
            <w:pPr>
              <w:pStyle w:val="Compact"/>
              <w:jc w:val="right"/>
              <w:rPr>
                <w:sz w:val="20"/>
                <w:szCs w:val="20"/>
              </w:rPr>
            </w:pPr>
            <w:r w:rsidRPr="00B901D7">
              <w:rPr>
                <w:sz w:val="20"/>
                <w:szCs w:val="20"/>
              </w:rPr>
              <w:t>2.81</w:t>
            </w:r>
          </w:p>
        </w:tc>
        <w:tc>
          <w:tcPr>
            <w:tcW w:w="0" w:type="auto"/>
            <w:tcBorders>
              <w:top w:val="single" w:sz="4" w:space="0" w:color="auto"/>
            </w:tcBorders>
            <w:hideMark/>
          </w:tcPr>
          <w:p w14:paraId="5C2B1FFE" w14:textId="77777777" w:rsidR="001070FF" w:rsidRPr="00B901D7" w:rsidRDefault="001070FF">
            <w:pPr>
              <w:pStyle w:val="Compact"/>
              <w:jc w:val="right"/>
              <w:rPr>
                <w:sz w:val="20"/>
                <w:szCs w:val="20"/>
              </w:rPr>
            </w:pPr>
            <w:r w:rsidRPr="00B901D7">
              <w:rPr>
                <w:sz w:val="20"/>
                <w:szCs w:val="20"/>
              </w:rPr>
              <w:t>0.24</w:t>
            </w:r>
          </w:p>
        </w:tc>
        <w:tc>
          <w:tcPr>
            <w:tcW w:w="0" w:type="auto"/>
            <w:tcBorders>
              <w:top w:val="single" w:sz="4" w:space="0" w:color="auto"/>
            </w:tcBorders>
            <w:hideMark/>
          </w:tcPr>
          <w:p w14:paraId="7D77489C" w14:textId="77777777" w:rsidR="001070FF" w:rsidRPr="00B901D7" w:rsidRDefault="001070FF">
            <w:pPr>
              <w:pStyle w:val="Compact"/>
              <w:jc w:val="right"/>
              <w:rPr>
                <w:sz w:val="20"/>
                <w:szCs w:val="20"/>
              </w:rPr>
            </w:pPr>
            <w:r w:rsidRPr="00B901D7">
              <w:rPr>
                <w:sz w:val="20"/>
                <w:szCs w:val="20"/>
              </w:rPr>
              <w:t>37.5</w:t>
            </w:r>
          </w:p>
        </w:tc>
        <w:tc>
          <w:tcPr>
            <w:tcW w:w="0" w:type="auto"/>
            <w:tcBorders>
              <w:top w:val="single" w:sz="4" w:space="0" w:color="auto"/>
            </w:tcBorders>
            <w:hideMark/>
          </w:tcPr>
          <w:p w14:paraId="642973BE" w14:textId="77777777" w:rsidR="001070FF" w:rsidRPr="00B901D7" w:rsidRDefault="001070FF">
            <w:pPr>
              <w:pStyle w:val="Compact"/>
              <w:jc w:val="right"/>
              <w:rPr>
                <w:sz w:val="20"/>
                <w:szCs w:val="20"/>
              </w:rPr>
            </w:pPr>
            <w:r w:rsidRPr="00B901D7">
              <w:rPr>
                <w:sz w:val="20"/>
                <w:szCs w:val="20"/>
              </w:rPr>
              <w:t>36.8</w:t>
            </w:r>
          </w:p>
        </w:tc>
        <w:tc>
          <w:tcPr>
            <w:tcW w:w="0" w:type="auto"/>
            <w:tcBorders>
              <w:top w:val="single" w:sz="4" w:space="0" w:color="auto"/>
            </w:tcBorders>
            <w:hideMark/>
          </w:tcPr>
          <w:p w14:paraId="254A2F98" w14:textId="77777777" w:rsidR="001070FF" w:rsidRPr="00B901D7" w:rsidRDefault="001070FF">
            <w:pPr>
              <w:pStyle w:val="Compact"/>
              <w:jc w:val="right"/>
              <w:rPr>
                <w:sz w:val="20"/>
                <w:szCs w:val="20"/>
              </w:rPr>
            </w:pPr>
            <w:r w:rsidRPr="00B901D7">
              <w:rPr>
                <w:sz w:val="20"/>
                <w:szCs w:val="20"/>
              </w:rPr>
              <w:t>25.8</w:t>
            </w:r>
          </w:p>
        </w:tc>
      </w:tr>
      <w:tr w:rsidR="001070FF" w14:paraId="69AEE796" w14:textId="77777777" w:rsidTr="00554D80">
        <w:trPr>
          <w:jc w:val="center"/>
        </w:trPr>
        <w:tc>
          <w:tcPr>
            <w:tcW w:w="0" w:type="auto"/>
            <w:hideMark/>
          </w:tcPr>
          <w:p w14:paraId="5AC1F8AF" w14:textId="77777777" w:rsidR="001070FF" w:rsidRPr="00B901D7" w:rsidRDefault="001070FF">
            <w:pPr>
              <w:pStyle w:val="Compact"/>
              <w:rPr>
                <w:sz w:val="20"/>
                <w:szCs w:val="20"/>
              </w:rPr>
            </w:pPr>
            <w:r w:rsidRPr="00B901D7">
              <w:rPr>
                <w:sz w:val="20"/>
                <w:szCs w:val="20"/>
              </w:rPr>
              <w:t>5-15</w:t>
            </w:r>
          </w:p>
        </w:tc>
        <w:tc>
          <w:tcPr>
            <w:tcW w:w="0" w:type="auto"/>
            <w:hideMark/>
          </w:tcPr>
          <w:p w14:paraId="5E6E3FB8" w14:textId="77777777" w:rsidR="001070FF" w:rsidRPr="00B901D7" w:rsidRDefault="001070FF" w:rsidP="008E35D4">
            <w:pPr>
              <w:pStyle w:val="Compact"/>
              <w:jc w:val="center"/>
              <w:rPr>
                <w:sz w:val="20"/>
                <w:szCs w:val="20"/>
              </w:rPr>
            </w:pPr>
            <w:r w:rsidRPr="00B901D7">
              <w:rPr>
                <w:sz w:val="20"/>
                <w:szCs w:val="20"/>
              </w:rPr>
              <w:t>1.41</w:t>
            </w:r>
          </w:p>
        </w:tc>
        <w:tc>
          <w:tcPr>
            <w:tcW w:w="0" w:type="auto"/>
            <w:hideMark/>
          </w:tcPr>
          <w:p w14:paraId="468F5022" w14:textId="77777777" w:rsidR="001070FF" w:rsidRPr="00B901D7" w:rsidRDefault="001070FF">
            <w:pPr>
              <w:pStyle w:val="Compact"/>
              <w:jc w:val="right"/>
              <w:rPr>
                <w:sz w:val="20"/>
                <w:szCs w:val="20"/>
              </w:rPr>
            </w:pPr>
            <w:r w:rsidRPr="00B901D7">
              <w:rPr>
                <w:sz w:val="20"/>
                <w:szCs w:val="20"/>
              </w:rPr>
              <w:t>5.85</w:t>
            </w:r>
          </w:p>
        </w:tc>
        <w:tc>
          <w:tcPr>
            <w:tcW w:w="0" w:type="auto"/>
            <w:hideMark/>
          </w:tcPr>
          <w:p w14:paraId="0301FD79" w14:textId="77777777" w:rsidR="001070FF" w:rsidRPr="00B901D7" w:rsidRDefault="001070FF">
            <w:pPr>
              <w:pStyle w:val="Compact"/>
              <w:jc w:val="right"/>
              <w:rPr>
                <w:sz w:val="20"/>
                <w:szCs w:val="20"/>
              </w:rPr>
            </w:pPr>
            <w:r w:rsidRPr="00B901D7">
              <w:rPr>
                <w:sz w:val="20"/>
                <w:szCs w:val="20"/>
              </w:rPr>
              <w:t>2.55</w:t>
            </w:r>
          </w:p>
        </w:tc>
        <w:tc>
          <w:tcPr>
            <w:tcW w:w="0" w:type="auto"/>
            <w:hideMark/>
          </w:tcPr>
          <w:p w14:paraId="7E65CB9E" w14:textId="77777777" w:rsidR="001070FF" w:rsidRPr="00B901D7" w:rsidRDefault="001070FF">
            <w:pPr>
              <w:pStyle w:val="Compact"/>
              <w:jc w:val="right"/>
              <w:rPr>
                <w:sz w:val="20"/>
                <w:szCs w:val="20"/>
              </w:rPr>
            </w:pPr>
            <w:r w:rsidRPr="00B901D7">
              <w:rPr>
                <w:sz w:val="20"/>
                <w:szCs w:val="20"/>
              </w:rPr>
              <w:t>0.22</w:t>
            </w:r>
          </w:p>
        </w:tc>
        <w:tc>
          <w:tcPr>
            <w:tcW w:w="0" w:type="auto"/>
            <w:hideMark/>
          </w:tcPr>
          <w:p w14:paraId="2241633D" w14:textId="77777777" w:rsidR="001070FF" w:rsidRPr="00B901D7" w:rsidRDefault="001070FF">
            <w:pPr>
              <w:pStyle w:val="Compact"/>
              <w:jc w:val="right"/>
              <w:rPr>
                <w:sz w:val="20"/>
                <w:szCs w:val="20"/>
              </w:rPr>
            </w:pPr>
            <w:r w:rsidRPr="00B901D7">
              <w:rPr>
                <w:sz w:val="20"/>
                <w:szCs w:val="20"/>
              </w:rPr>
              <w:t>37.5</w:t>
            </w:r>
          </w:p>
        </w:tc>
        <w:tc>
          <w:tcPr>
            <w:tcW w:w="0" w:type="auto"/>
            <w:hideMark/>
          </w:tcPr>
          <w:p w14:paraId="4188E8DC" w14:textId="77777777" w:rsidR="001070FF" w:rsidRPr="00B901D7" w:rsidRDefault="001070FF">
            <w:pPr>
              <w:pStyle w:val="Compact"/>
              <w:jc w:val="right"/>
              <w:rPr>
                <w:sz w:val="20"/>
                <w:szCs w:val="20"/>
              </w:rPr>
            </w:pPr>
            <w:r w:rsidRPr="00B901D7">
              <w:rPr>
                <w:sz w:val="20"/>
                <w:szCs w:val="20"/>
              </w:rPr>
              <w:t>36.0</w:t>
            </w:r>
          </w:p>
        </w:tc>
        <w:tc>
          <w:tcPr>
            <w:tcW w:w="0" w:type="auto"/>
            <w:hideMark/>
          </w:tcPr>
          <w:p w14:paraId="3C5A27A0" w14:textId="77777777" w:rsidR="001070FF" w:rsidRPr="00B901D7" w:rsidRDefault="001070FF">
            <w:pPr>
              <w:pStyle w:val="Compact"/>
              <w:jc w:val="right"/>
              <w:rPr>
                <w:sz w:val="20"/>
                <w:szCs w:val="20"/>
              </w:rPr>
            </w:pPr>
            <w:r w:rsidRPr="00B901D7">
              <w:rPr>
                <w:sz w:val="20"/>
                <w:szCs w:val="20"/>
              </w:rPr>
              <w:t>26.6</w:t>
            </w:r>
          </w:p>
        </w:tc>
      </w:tr>
      <w:tr w:rsidR="001070FF" w14:paraId="0093BAC4" w14:textId="77777777" w:rsidTr="00554D80">
        <w:trPr>
          <w:jc w:val="center"/>
        </w:trPr>
        <w:tc>
          <w:tcPr>
            <w:tcW w:w="0" w:type="auto"/>
            <w:hideMark/>
          </w:tcPr>
          <w:p w14:paraId="75F743C0" w14:textId="77777777" w:rsidR="001070FF" w:rsidRPr="00B901D7" w:rsidRDefault="001070FF">
            <w:pPr>
              <w:pStyle w:val="Compact"/>
              <w:rPr>
                <w:sz w:val="20"/>
                <w:szCs w:val="20"/>
              </w:rPr>
            </w:pPr>
            <w:r w:rsidRPr="00B901D7">
              <w:rPr>
                <w:sz w:val="20"/>
                <w:szCs w:val="20"/>
              </w:rPr>
              <w:t>15-30</w:t>
            </w:r>
          </w:p>
        </w:tc>
        <w:tc>
          <w:tcPr>
            <w:tcW w:w="0" w:type="auto"/>
            <w:hideMark/>
          </w:tcPr>
          <w:p w14:paraId="29EF09EC" w14:textId="77777777" w:rsidR="001070FF" w:rsidRPr="00B901D7" w:rsidRDefault="001070FF" w:rsidP="008E35D4">
            <w:pPr>
              <w:pStyle w:val="Compact"/>
              <w:jc w:val="center"/>
              <w:rPr>
                <w:sz w:val="20"/>
                <w:szCs w:val="20"/>
              </w:rPr>
            </w:pPr>
            <w:r w:rsidRPr="00B901D7">
              <w:rPr>
                <w:sz w:val="20"/>
                <w:szCs w:val="20"/>
              </w:rPr>
              <w:t>1.50</w:t>
            </w:r>
          </w:p>
        </w:tc>
        <w:tc>
          <w:tcPr>
            <w:tcW w:w="0" w:type="auto"/>
            <w:hideMark/>
          </w:tcPr>
          <w:p w14:paraId="525C6F3C" w14:textId="77777777" w:rsidR="001070FF" w:rsidRPr="00B901D7" w:rsidRDefault="001070FF">
            <w:pPr>
              <w:pStyle w:val="Compact"/>
              <w:jc w:val="right"/>
              <w:rPr>
                <w:sz w:val="20"/>
                <w:szCs w:val="20"/>
              </w:rPr>
            </w:pPr>
            <w:r w:rsidRPr="00B901D7">
              <w:rPr>
                <w:sz w:val="20"/>
                <w:szCs w:val="20"/>
              </w:rPr>
              <w:t>5.94</w:t>
            </w:r>
          </w:p>
        </w:tc>
        <w:tc>
          <w:tcPr>
            <w:tcW w:w="0" w:type="auto"/>
            <w:hideMark/>
          </w:tcPr>
          <w:p w14:paraId="3F243C18" w14:textId="77777777" w:rsidR="001070FF" w:rsidRPr="00B901D7" w:rsidRDefault="001070FF">
            <w:pPr>
              <w:pStyle w:val="Compact"/>
              <w:jc w:val="right"/>
              <w:rPr>
                <w:sz w:val="20"/>
                <w:szCs w:val="20"/>
              </w:rPr>
            </w:pPr>
            <w:r w:rsidRPr="00B901D7">
              <w:rPr>
                <w:sz w:val="20"/>
                <w:szCs w:val="20"/>
              </w:rPr>
              <w:t>2.14</w:t>
            </w:r>
          </w:p>
        </w:tc>
        <w:tc>
          <w:tcPr>
            <w:tcW w:w="0" w:type="auto"/>
            <w:hideMark/>
          </w:tcPr>
          <w:p w14:paraId="6C2242C0" w14:textId="77777777" w:rsidR="001070FF" w:rsidRPr="00B901D7" w:rsidRDefault="001070FF">
            <w:pPr>
              <w:pStyle w:val="Compact"/>
              <w:jc w:val="right"/>
              <w:rPr>
                <w:sz w:val="20"/>
                <w:szCs w:val="20"/>
              </w:rPr>
            </w:pPr>
            <w:r w:rsidRPr="00B901D7">
              <w:rPr>
                <w:sz w:val="20"/>
                <w:szCs w:val="20"/>
              </w:rPr>
              <w:t>0.18</w:t>
            </w:r>
          </w:p>
        </w:tc>
        <w:tc>
          <w:tcPr>
            <w:tcW w:w="0" w:type="auto"/>
            <w:hideMark/>
          </w:tcPr>
          <w:p w14:paraId="7967BE60" w14:textId="77777777" w:rsidR="001070FF" w:rsidRPr="00B901D7" w:rsidRDefault="001070FF">
            <w:pPr>
              <w:pStyle w:val="Compact"/>
              <w:jc w:val="right"/>
              <w:rPr>
                <w:sz w:val="20"/>
                <w:szCs w:val="20"/>
              </w:rPr>
            </w:pPr>
            <w:r w:rsidRPr="00B901D7">
              <w:rPr>
                <w:sz w:val="20"/>
                <w:szCs w:val="20"/>
              </w:rPr>
              <w:t>35.4</w:t>
            </w:r>
          </w:p>
        </w:tc>
        <w:tc>
          <w:tcPr>
            <w:tcW w:w="0" w:type="auto"/>
            <w:hideMark/>
          </w:tcPr>
          <w:p w14:paraId="1BFF682E" w14:textId="77777777" w:rsidR="001070FF" w:rsidRPr="00B901D7" w:rsidRDefault="001070FF">
            <w:pPr>
              <w:pStyle w:val="Compact"/>
              <w:jc w:val="right"/>
              <w:rPr>
                <w:sz w:val="20"/>
                <w:szCs w:val="20"/>
              </w:rPr>
            </w:pPr>
            <w:r w:rsidRPr="00B901D7">
              <w:rPr>
                <w:sz w:val="20"/>
                <w:szCs w:val="20"/>
              </w:rPr>
              <w:t>35.8</w:t>
            </w:r>
          </w:p>
        </w:tc>
        <w:tc>
          <w:tcPr>
            <w:tcW w:w="0" w:type="auto"/>
            <w:hideMark/>
          </w:tcPr>
          <w:p w14:paraId="304C7791" w14:textId="77777777" w:rsidR="001070FF" w:rsidRPr="00B901D7" w:rsidRDefault="001070FF">
            <w:pPr>
              <w:pStyle w:val="Compact"/>
              <w:jc w:val="right"/>
              <w:rPr>
                <w:sz w:val="20"/>
                <w:szCs w:val="20"/>
              </w:rPr>
            </w:pPr>
            <w:r w:rsidRPr="00B901D7">
              <w:rPr>
                <w:sz w:val="20"/>
                <w:szCs w:val="20"/>
              </w:rPr>
              <w:t>28.9</w:t>
            </w:r>
          </w:p>
        </w:tc>
      </w:tr>
      <w:tr w:rsidR="001070FF" w14:paraId="77ACC7A4" w14:textId="77777777" w:rsidTr="00554D80">
        <w:trPr>
          <w:jc w:val="center"/>
        </w:trPr>
        <w:tc>
          <w:tcPr>
            <w:tcW w:w="0" w:type="auto"/>
            <w:hideMark/>
          </w:tcPr>
          <w:p w14:paraId="3E709073" w14:textId="77777777" w:rsidR="001070FF" w:rsidRPr="00B901D7" w:rsidRDefault="001070FF">
            <w:pPr>
              <w:pStyle w:val="Compact"/>
              <w:rPr>
                <w:sz w:val="20"/>
                <w:szCs w:val="20"/>
              </w:rPr>
            </w:pPr>
            <w:r w:rsidRPr="00B901D7">
              <w:rPr>
                <w:sz w:val="20"/>
                <w:szCs w:val="20"/>
              </w:rPr>
              <w:t>30-60</w:t>
            </w:r>
          </w:p>
        </w:tc>
        <w:tc>
          <w:tcPr>
            <w:tcW w:w="0" w:type="auto"/>
            <w:hideMark/>
          </w:tcPr>
          <w:p w14:paraId="7F625BCC" w14:textId="77777777" w:rsidR="001070FF" w:rsidRPr="00B901D7" w:rsidRDefault="001070FF" w:rsidP="008E35D4">
            <w:pPr>
              <w:pStyle w:val="Compact"/>
              <w:jc w:val="center"/>
              <w:rPr>
                <w:sz w:val="20"/>
                <w:szCs w:val="20"/>
              </w:rPr>
            </w:pPr>
            <w:r w:rsidRPr="00B901D7">
              <w:rPr>
                <w:sz w:val="20"/>
                <w:szCs w:val="20"/>
              </w:rPr>
              <w:t>1.45</w:t>
            </w:r>
          </w:p>
        </w:tc>
        <w:tc>
          <w:tcPr>
            <w:tcW w:w="0" w:type="auto"/>
            <w:hideMark/>
          </w:tcPr>
          <w:p w14:paraId="7B68AC79"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9AD9876" w14:textId="77777777" w:rsidR="001070FF" w:rsidRPr="00B901D7" w:rsidRDefault="001070FF">
            <w:pPr>
              <w:pStyle w:val="Compact"/>
              <w:jc w:val="right"/>
              <w:rPr>
                <w:sz w:val="20"/>
                <w:szCs w:val="20"/>
              </w:rPr>
            </w:pPr>
            <w:r w:rsidRPr="00B901D7">
              <w:rPr>
                <w:sz w:val="20"/>
                <w:szCs w:val="20"/>
              </w:rPr>
              <w:t>1.23</w:t>
            </w:r>
          </w:p>
        </w:tc>
        <w:tc>
          <w:tcPr>
            <w:tcW w:w="0" w:type="auto"/>
            <w:hideMark/>
          </w:tcPr>
          <w:p w14:paraId="13BEE679" w14:textId="77777777" w:rsidR="001070FF" w:rsidRPr="00B901D7" w:rsidRDefault="001070FF">
            <w:pPr>
              <w:pStyle w:val="Compact"/>
              <w:jc w:val="right"/>
              <w:rPr>
                <w:sz w:val="20"/>
                <w:szCs w:val="20"/>
              </w:rPr>
            </w:pPr>
            <w:r w:rsidRPr="00B901D7">
              <w:rPr>
                <w:sz w:val="20"/>
                <w:szCs w:val="20"/>
              </w:rPr>
              <w:t>0.11</w:t>
            </w:r>
          </w:p>
        </w:tc>
        <w:tc>
          <w:tcPr>
            <w:tcW w:w="0" w:type="auto"/>
            <w:hideMark/>
          </w:tcPr>
          <w:p w14:paraId="1D9C7053" w14:textId="77777777" w:rsidR="001070FF" w:rsidRPr="00B901D7" w:rsidRDefault="001070FF">
            <w:pPr>
              <w:pStyle w:val="Compact"/>
              <w:jc w:val="right"/>
              <w:rPr>
                <w:sz w:val="20"/>
                <w:szCs w:val="20"/>
              </w:rPr>
            </w:pPr>
            <w:r w:rsidRPr="00B901D7">
              <w:rPr>
                <w:sz w:val="20"/>
                <w:szCs w:val="20"/>
              </w:rPr>
              <w:t>NA</w:t>
            </w:r>
          </w:p>
        </w:tc>
        <w:tc>
          <w:tcPr>
            <w:tcW w:w="0" w:type="auto"/>
            <w:hideMark/>
          </w:tcPr>
          <w:p w14:paraId="158DD4C1"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D27B738" w14:textId="77777777" w:rsidR="001070FF" w:rsidRPr="00B901D7" w:rsidRDefault="001070FF">
            <w:pPr>
              <w:pStyle w:val="Compact"/>
              <w:jc w:val="right"/>
              <w:rPr>
                <w:sz w:val="20"/>
                <w:szCs w:val="20"/>
              </w:rPr>
            </w:pPr>
            <w:r w:rsidRPr="00B901D7">
              <w:rPr>
                <w:sz w:val="20"/>
                <w:szCs w:val="20"/>
              </w:rPr>
              <w:t>NA</w:t>
            </w:r>
          </w:p>
        </w:tc>
      </w:tr>
      <w:tr w:rsidR="001070FF" w14:paraId="551354AC" w14:textId="77777777" w:rsidTr="00554D80">
        <w:trPr>
          <w:jc w:val="center"/>
        </w:trPr>
        <w:tc>
          <w:tcPr>
            <w:tcW w:w="0" w:type="auto"/>
            <w:tcBorders>
              <w:bottom w:val="single" w:sz="4" w:space="0" w:color="auto"/>
            </w:tcBorders>
            <w:hideMark/>
          </w:tcPr>
          <w:p w14:paraId="3A73D8C9" w14:textId="77777777" w:rsidR="001070FF" w:rsidRPr="00B901D7" w:rsidRDefault="001070FF">
            <w:pPr>
              <w:pStyle w:val="Compact"/>
              <w:rPr>
                <w:sz w:val="20"/>
                <w:szCs w:val="20"/>
              </w:rPr>
            </w:pPr>
            <w:r w:rsidRPr="00B901D7">
              <w:rPr>
                <w:sz w:val="20"/>
                <w:szCs w:val="20"/>
              </w:rPr>
              <w:t>60-100</w:t>
            </w:r>
          </w:p>
        </w:tc>
        <w:tc>
          <w:tcPr>
            <w:tcW w:w="0" w:type="auto"/>
            <w:tcBorders>
              <w:bottom w:val="single" w:sz="4" w:space="0" w:color="auto"/>
            </w:tcBorders>
            <w:hideMark/>
          </w:tcPr>
          <w:p w14:paraId="09507AC1" w14:textId="77777777" w:rsidR="001070FF" w:rsidRPr="00B901D7" w:rsidRDefault="001070FF" w:rsidP="008E35D4">
            <w:pPr>
              <w:pStyle w:val="Compact"/>
              <w:jc w:val="center"/>
              <w:rPr>
                <w:sz w:val="20"/>
                <w:szCs w:val="20"/>
              </w:rPr>
            </w:pPr>
            <w:r w:rsidRPr="00B901D7">
              <w:rPr>
                <w:sz w:val="20"/>
                <w:szCs w:val="20"/>
              </w:rPr>
              <w:t>1.60</w:t>
            </w:r>
          </w:p>
        </w:tc>
        <w:tc>
          <w:tcPr>
            <w:tcW w:w="0" w:type="auto"/>
            <w:tcBorders>
              <w:bottom w:val="single" w:sz="4" w:space="0" w:color="auto"/>
            </w:tcBorders>
            <w:hideMark/>
          </w:tcPr>
          <w:p w14:paraId="6F81E885"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5C22F2C" w14:textId="77777777" w:rsidR="001070FF" w:rsidRPr="00B901D7" w:rsidRDefault="001070FF">
            <w:pPr>
              <w:pStyle w:val="Compact"/>
              <w:jc w:val="right"/>
              <w:rPr>
                <w:sz w:val="20"/>
                <w:szCs w:val="20"/>
              </w:rPr>
            </w:pPr>
            <w:r w:rsidRPr="00B901D7">
              <w:rPr>
                <w:sz w:val="20"/>
                <w:szCs w:val="20"/>
              </w:rPr>
              <w:t>0.95</w:t>
            </w:r>
          </w:p>
        </w:tc>
        <w:tc>
          <w:tcPr>
            <w:tcW w:w="0" w:type="auto"/>
            <w:tcBorders>
              <w:bottom w:val="single" w:sz="4" w:space="0" w:color="auto"/>
            </w:tcBorders>
            <w:hideMark/>
          </w:tcPr>
          <w:p w14:paraId="6598AABC" w14:textId="77777777" w:rsidR="001070FF" w:rsidRPr="00B901D7" w:rsidRDefault="001070FF">
            <w:pPr>
              <w:pStyle w:val="Compact"/>
              <w:jc w:val="right"/>
              <w:rPr>
                <w:sz w:val="20"/>
                <w:szCs w:val="20"/>
              </w:rPr>
            </w:pPr>
            <w:r w:rsidRPr="00B901D7">
              <w:rPr>
                <w:sz w:val="20"/>
                <w:szCs w:val="20"/>
              </w:rPr>
              <w:t>0.05</w:t>
            </w:r>
          </w:p>
        </w:tc>
        <w:tc>
          <w:tcPr>
            <w:tcW w:w="0" w:type="auto"/>
            <w:tcBorders>
              <w:bottom w:val="single" w:sz="4" w:space="0" w:color="auto"/>
            </w:tcBorders>
            <w:hideMark/>
          </w:tcPr>
          <w:p w14:paraId="2CDAE2E3"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43EEA37"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5CAC3252" w14:textId="77777777" w:rsidR="001070FF" w:rsidRPr="00B901D7" w:rsidRDefault="001070FF">
            <w:pPr>
              <w:pStyle w:val="Compact"/>
              <w:jc w:val="right"/>
              <w:rPr>
                <w:sz w:val="20"/>
                <w:szCs w:val="20"/>
              </w:rPr>
            </w:pPr>
            <w:r w:rsidRPr="00B901D7">
              <w:rPr>
                <w:sz w:val="20"/>
                <w:szCs w:val="20"/>
              </w:rPr>
              <w:t>NA</w:t>
            </w:r>
          </w:p>
        </w:tc>
      </w:tr>
    </w:tbl>
    <w:p w14:paraId="4DB886ED" w14:textId="0E0072DB" w:rsidR="0067549D" w:rsidRPr="00532388" w:rsidRDefault="00CE1D36" w:rsidP="00532388">
      <w:pPr>
        <w:rPr>
          <w:szCs w:val="20"/>
        </w:rPr>
      </w:pPr>
      <w:ins w:id="41" w:author="Dietzel, Ranae N [AGRON]" w:date="2017-06-14T13:42:00Z">
        <w:r>
          <w:rPr>
            <w:szCs w:val="20"/>
          </w:rPr>
          <w:t xml:space="preserve">Our study site </w:t>
        </w:r>
      </w:ins>
      <w:ins w:id="42" w:author="Dietzel, Ranae N [AGRON]" w:date="2017-06-14T13:43:00Z">
        <w:r>
          <w:rPr>
            <w:szCs w:val="20"/>
          </w:rPr>
          <w:t xml:space="preserve">had soil characteristics typical for </w:t>
        </w:r>
      </w:ins>
      <w:ins w:id="43" w:author="Dietzel, Ranae N [AGRON]" w:date="2017-06-14T13:44:00Z">
        <w:r>
          <w:rPr>
            <w:szCs w:val="20"/>
          </w:rPr>
          <w:t>a Webster silty clay loam. Both total C and total N decreased with depth</w:t>
        </w:r>
      </w:ins>
      <w:ins w:id="44" w:author="Dietzel, Ranae N [AGRON]" w:date="2017-06-14T13:47:00Z">
        <w:r>
          <w:rPr>
            <w:szCs w:val="20"/>
          </w:rPr>
          <w:t>, but maintained a relatively constant relationship</w:t>
        </w:r>
      </w:ins>
      <w:ins w:id="45" w:author="Dietzel, Ranae N [AGRON]" w:date="2017-06-14T13:49:00Z">
        <w:r>
          <w:rPr>
            <w:szCs w:val="20"/>
          </w:rPr>
          <w:t xml:space="preserve"> (mean C:N ratio = 11.6) </w:t>
        </w:r>
      </w:ins>
      <w:ins w:id="46" w:author="Dietzel, Ranae N [AGRON]" w:date="2017-06-14T13:47:00Z">
        <w:r>
          <w:rPr>
            <w:szCs w:val="20"/>
          </w:rPr>
          <w:t>until 60-100 cm, where</w:t>
        </w:r>
      </w:ins>
      <w:ins w:id="47" w:author="Dietzel, Ranae N [AGRON]" w:date="2017-06-14T13:49:00Z">
        <w:r>
          <w:rPr>
            <w:szCs w:val="20"/>
          </w:rPr>
          <w:t xml:space="preserve"> the C:N ratio was 19 (Table 1).</w:t>
        </w:r>
      </w:ins>
    </w:p>
    <w:p w14:paraId="022AB815" w14:textId="30A98975" w:rsidR="00532388" w:rsidRPr="00532388" w:rsidRDefault="00BF164E" w:rsidP="00532388">
      <w:pPr>
        <w:jc w:val="center"/>
        <w:rPr>
          <w:szCs w:val="20"/>
        </w:rPr>
      </w:pPr>
      <w:r w:rsidRPr="00BF164E">
        <w:rPr>
          <w:noProof/>
          <w:lang w:val="en-US" w:eastAsia="en-US"/>
        </w:rPr>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08E856DD" w:rsidR="00532388" w:rsidRPr="00532388" w:rsidRDefault="00532388" w:rsidP="00532388">
      <w:pPr>
        <w:rPr>
          <w:szCs w:val="20"/>
        </w:rPr>
      </w:pPr>
      <w:r w:rsidRPr="00532388">
        <w:rPr>
          <w:szCs w:val="20"/>
        </w:rPr>
        <w:t xml:space="preserve">The </w:t>
      </w:r>
      <w:r w:rsidR="00562308" w:rsidRPr="00532388">
        <w:rPr>
          <w:szCs w:val="20"/>
        </w:rPr>
        <w:t xml:space="preserve">total </w:t>
      </w:r>
      <w:r w:rsidRPr="00532388">
        <w:rPr>
          <w:szCs w:val="20"/>
        </w:rPr>
        <w:t xml:space="preserve">amount of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AD161F">
      <w:pPr>
        <w:jc w:val="center"/>
        <w:rPr>
          <w:szCs w:val="20"/>
        </w:rPr>
      </w:pPr>
      <w:r w:rsidRPr="00BF164E">
        <w:rPr>
          <w:noProof/>
          <w:lang w:val="en-US" w:eastAsia="en-US"/>
        </w:rPr>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maize root C pool was found below 20 cm (Fig 2, Table 2).  </w:t>
      </w:r>
    </w:p>
    <w:p w14:paraId="5EA4A768" w14:textId="77777777" w:rsidR="0030714C" w:rsidRDefault="0030714C" w:rsidP="00532388">
      <w:pPr>
        <w:rPr>
          <w:szCs w:val="20"/>
        </w:rPr>
      </w:pPr>
    </w:p>
    <w:p w14:paraId="72B8BD79" w14:textId="14FFA770" w:rsidR="0030714C" w:rsidRDefault="0030714C" w:rsidP="00532388">
      <w:pPr>
        <w:rPr>
          <w:szCs w:val="20"/>
        </w:rPr>
      </w:pPr>
    </w:p>
    <w:p w14:paraId="2EC73DF1" w14:textId="77777777" w:rsidR="00554D80" w:rsidRDefault="00554D80" w:rsidP="00532388">
      <w:pPr>
        <w:rPr>
          <w:szCs w:val="20"/>
        </w:rPr>
      </w:pPr>
    </w:p>
    <w:p w14:paraId="50259B0A" w14:textId="77777777" w:rsidR="001A0DC0" w:rsidRDefault="001A0DC0" w:rsidP="00532388">
      <w:pPr>
        <w:rPr>
          <w:szCs w:val="20"/>
        </w:rPr>
      </w:pPr>
    </w:p>
    <w:p w14:paraId="76DD77B2" w14:textId="0C215801" w:rsidR="00532388" w:rsidRDefault="00554D80" w:rsidP="00554D80">
      <w:pPr>
        <w:ind w:firstLine="720"/>
        <w:rPr>
          <w:szCs w:val="20"/>
        </w:rPr>
      </w:pPr>
      <w:r>
        <w:rPr>
          <w:szCs w:val="20"/>
        </w:rPr>
        <w:t xml:space="preserve">       </w:t>
      </w:r>
      <w:r w:rsidR="006C6BC4">
        <w:rPr>
          <w:szCs w:val="20"/>
        </w:rPr>
        <w:t xml:space="preserve">Table </w:t>
      </w:r>
      <w:r w:rsidR="0030714C">
        <w:rPr>
          <w:szCs w:val="20"/>
        </w:rPr>
        <w:t>2</w:t>
      </w:r>
      <w:r w:rsidR="00532388" w:rsidRPr="00532388">
        <w:rPr>
          <w:szCs w:val="20"/>
        </w:rPr>
        <w:t>. Root pool and soil organic C found above and below 20 cm.</w:t>
      </w:r>
    </w:p>
    <w:tbl>
      <w:tblPr>
        <w:tblW w:w="3219" w:type="pct"/>
        <w:jc w:val="center"/>
        <w:tblLook w:val="07E0" w:firstRow="1" w:lastRow="1" w:firstColumn="1" w:lastColumn="1" w:noHBand="1" w:noVBand="1"/>
        <w:tblCaption w:val="Above vs below 20 cm"/>
      </w:tblPr>
      <w:tblGrid>
        <w:gridCol w:w="1788"/>
        <w:gridCol w:w="1161"/>
        <w:gridCol w:w="813"/>
        <w:gridCol w:w="803"/>
        <w:gridCol w:w="1194"/>
        <w:gridCol w:w="1194"/>
      </w:tblGrid>
      <w:tr w:rsidR="00225F3A" w14:paraId="40CFC809" w14:textId="77777777" w:rsidTr="00225F3A">
        <w:trPr>
          <w:jc w:val="center"/>
        </w:trPr>
        <w:tc>
          <w:tcPr>
            <w:tcW w:w="1287" w:type="pct"/>
            <w:tcBorders>
              <w:top w:val="nil"/>
              <w:left w:val="nil"/>
              <w:bottom w:val="single" w:sz="4" w:space="0" w:color="auto"/>
              <w:right w:val="nil"/>
            </w:tcBorders>
            <w:vAlign w:val="bottom"/>
            <w:hideMark/>
          </w:tcPr>
          <w:p w14:paraId="6853A144" w14:textId="2D6DCA6F" w:rsidR="003F27F8" w:rsidRPr="00B901D7" w:rsidRDefault="003F27F8" w:rsidP="003F27F8">
            <w:pPr>
              <w:pStyle w:val="Compact"/>
              <w:rPr>
                <w:sz w:val="20"/>
                <w:szCs w:val="20"/>
              </w:rPr>
            </w:pPr>
            <w:r w:rsidRPr="00B901D7">
              <w:rPr>
                <w:sz w:val="20"/>
                <w:szCs w:val="20"/>
              </w:rPr>
              <w:t>Treatment</w:t>
            </w:r>
          </w:p>
        </w:tc>
        <w:tc>
          <w:tcPr>
            <w:tcW w:w="836" w:type="pct"/>
            <w:tcBorders>
              <w:top w:val="nil"/>
              <w:left w:val="nil"/>
              <w:bottom w:val="single" w:sz="4" w:space="0" w:color="auto"/>
              <w:right w:val="nil"/>
            </w:tcBorders>
            <w:vAlign w:val="bottom"/>
            <w:hideMark/>
          </w:tcPr>
          <w:p w14:paraId="6B5EAF2D" w14:textId="4EA8FEE4" w:rsidR="003F27F8" w:rsidRPr="00B901D7" w:rsidRDefault="003F27F8" w:rsidP="003F27F8">
            <w:pPr>
              <w:pStyle w:val="Compact"/>
              <w:jc w:val="center"/>
              <w:rPr>
                <w:sz w:val="20"/>
                <w:szCs w:val="20"/>
              </w:rPr>
            </w:pPr>
            <w:r w:rsidRPr="00B901D7">
              <w:rPr>
                <w:sz w:val="20"/>
                <w:szCs w:val="20"/>
              </w:rPr>
              <w:t>Depth (cm)</w:t>
            </w:r>
          </w:p>
        </w:tc>
        <w:tc>
          <w:tcPr>
            <w:tcW w:w="585" w:type="pct"/>
            <w:tcBorders>
              <w:top w:val="nil"/>
              <w:left w:val="nil"/>
              <w:bottom w:val="single" w:sz="4" w:space="0" w:color="auto"/>
              <w:right w:val="nil"/>
            </w:tcBorders>
            <w:vAlign w:val="bottom"/>
          </w:tcPr>
          <w:p w14:paraId="5B615039" w14:textId="6A1A8898" w:rsidR="003F27F8" w:rsidRPr="00B901D7" w:rsidRDefault="003F27F8" w:rsidP="003F27F8">
            <w:pPr>
              <w:pStyle w:val="Compact"/>
              <w:jc w:val="center"/>
              <w:rPr>
                <w:sz w:val="20"/>
                <w:szCs w:val="20"/>
              </w:rPr>
            </w:pPr>
            <w:r w:rsidRPr="00B901D7">
              <w:rPr>
                <w:sz w:val="20"/>
                <w:szCs w:val="20"/>
              </w:rPr>
              <w:t>Root C (Mg)</w:t>
            </w:r>
          </w:p>
        </w:tc>
        <w:tc>
          <w:tcPr>
            <w:tcW w:w="578" w:type="pct"/>
            <w:tcBorders>
              <w:top w:val="nil"/>
              <w:left w:val="nil"/>
              <w:bottom w:val="single" w:sz="4" w:space="0" w:color="auto"/>
              <w:right w:val="nil"/>
            </w:tcBorders>
            <w:vAlign w:val="bottom"/>
          </w:tcPr>
          <w:p w14:paraId="6467E29C" w14:textId="1D30A906" w:rsidR="003F27F8" w:rsidRPr="00B901D7" w:rsidRDefault="003F27F8" w:rsidP="003F27F8">
            <w:pPr>
              <w:pStyle w:val="Compact"/>
              <w:jc w:val="center"/>
              <w:rPr>
                <w:sz w:val="20"/>
                <w:szCs w:val="20"/>
              </w:rPr>
            </w:pPr>
            <w:r w:rsidRPr="00B901D7">
              <w:rPr>
                <w:sz w:val="20"/>
                <w:szCs w:val="20"/>
              </w:rPr>
              <w:t>Soil C (Mg)</w:t>
            </w:r>
          </w:p>
        </w:tc>
        <w:tc>
          <w:tcPr>
            <w:tcW w:w="858" w:type="pct"/>
            <w:tcBorders>
              <w:top w:val="nil"/>
              <w:left w:val="nil"/>
              <w:bottom w:val="single" w:sz="4" w:space="0" w:color="auto"/>
              <w:right w:val="nil"/>
            </w:tcBorders>
            <w:vAlign w:val="bottom"/>
            <w:hideMark/>
          </w:tcPr>
          <w:p w14:paraId="39801666" w14:textId="763EDB16" w:rsidR="003F27F8" w:rsidRPr="00B901D7" w:rsidRDefault="003F27F8" w:rsidP="003F27F8">
            <w:pPr>
              <w:pStyle w:val="Compact"/>
              <w:jc w:val="center"/>
              <w:rPr>
                <w:sz w:val="20"/>
                <w:szCs w:val="20"/>
              </w:rPr>
            </w:pPr>
            <w:r w:rsidRPr="00B901D7">
              <w:rPr>
                <w:sz w:val="20"/>
                <w:szCs w:val="20"/>
              </w:rPr>
              <w:t>Root C (proportion)</w:t>
            </w:r>
          </w:p>
        </w:tc>
        <w:tc>
          <w:tcPr>
            <w:tcW w:w="855" w:type="pct"/>
            <w:tcBorders>
              <w:top w:val="nil"/>
              <w:left w:val="nil"/>
              <w:bottom w:val="single" w:sz="4" w:space="0" w:color="auto"/>
              <w:right w:val="nil"/>
            </w:tcBorders>
            <w:vAlign w:val="bottom"/>
            <w:hideMark/>
          </w:tcPr>
          <w:p w14:paraId="01E81DE7" w14:textId="4932BED3" w:rsidR="003F27F8" w:rsidRPr="00B901D7" w:rsidRDefault="003F27F8" w:rsidP="003F27F8">
            <w:pPr>
              <w:pStyle w:val="Compact"/>
              <w:jc w:val="center"/>
              <w:rPr>
                <w:sz w:val="20"/>
                <w:szCs w:val="20"/>
              </w:rPr>
            </w:pPr>
            <w:r w:rsidRPr="00B901D7">
              <w:rPr>
                <w:sz w:val="20"/>
                <w:szCs w:val="20"/>
              </w:rPr>
              <w:t>Soil C (proportion)</w:t>
            </w:r>
          </w:p>
        </w:tc>
      </w:tr>
      <w:tr w:rsidR="00225F3A" w14:paraId="15E83EF0" w14:textId="77777777" w:rsidTr="00225F3A">
        <w:trPr>
          <w:jc w:val="center"/>
        </w:trPr>
        <w:tc>
          <w:tcPr>
            <w:tcW w:w="1287" w:type="pct"/>
            <w:vMerge w:val="restart"/>
            <w:tcBorders>
              <w:top w:val="single" w:sz="4" w:space="0" w:color="auto"/>
            </w:tcBorders>
            <w:vAlign w:val="center"/>
            <w:hideMark/>
          </w:tcPr>
          <w:p w14:paraId="7E39E60C" w14:textId="2316AAE4" w:rsidR="003F27F8" w:rsidRPr="00B901D7" w:rsidRDefault="003F27F8" w:rsidP="003F27F8">
            <w:pPr>
              <w:pStyle w:val="Compact"/>
              <w:rPr>
                <w:sz w:val="20"/>
                <w:szCs w:val="20"/>
              </w:rPr>
            </w:pPr>
            <w:r w:rsidRPr="00B901D7">
              <w:rPr>
                <w:sz w:val="20"/>
                <w:szCs w:val="20"/>
              </w:rPr>
              <w:t>Maize</w:t>
            </w:r>
          </w:p>
        </w:tc>
        <w:tc>
          <w:tcPr>
            <w:tcW w:w="836" w:type="pct"/>
            <w:tcBorders>
              <w:top w:val="single" w:sz="4" w:space="0" w:color="auto"/>
            </w:tcBorders>
          </w:tcPr>
          <w:p w14:paraId="0E3B56F8" w14:textId="7F75ADD6" w:rsidR="003F27F8" w:rsidRPr="00B901D7" w:rsidRDefault="003F27F8" w:rsidP="003F27F8">
            <w:pPr>
              <w:pStyle w:val="Compact"/>
              <w:jc w:val="center"/>
              <w:rPr>
                <w:sz w:val="20"/>
                <w:szCs w:val="20"/>
              </w:rPr>
            </w:pPr>
            <w:r w:rsidRPr="00B901D7">
              <w:rPr>
                <w:sz w:val="20"/>
                <w:szCs w:val="20"/>
              </w:rPr>
              <w:t>0-20</w:t>
            </w:r>
          </w:p>
        </w:tc>
        <w:tc>
          <w:tcPr>
            <w:tcW w:w="585" w:type="pct"/>
            <w:tcBorders>
              <w:top w:val="single" w:sz="4" w:space="0" w:color="auto"/>
            </w:tcBorders>
          </w:tcPr>
          <w:p w14:paraId="662B710C" w14:textId="16F7277B" w:rsidR="003F27F8" w:rsidRPr="00B901D7" w:rsidRDefault="003F27F8" w:rsidP="003F27F8">
            <w:pPr>
              <w:pStyle w:val="Compact"/>
              <w:jc w:val="center"/>
              <w:rPr>
                <w:sz w:val="20"/>
                <w:szCs w:val="20"/>
              </w:rPr>
            </w:pPr>
            <w:r w:rsidRPr="00B901D7">
              <w:rPr>
                <w:sz w:val="20"/>
                <w:szCs w:val="20"/>
              </w:rPr>
              <w:t>0.27</w:t>
            </w:r>
          </w:p>
        </w:tc>
        <w:tc>
          <w:tcPr>
            <w:tcW w:w="578" w:type="pct"/>
            <w:tcBorders>
              <w:top w:val="single" w:sz="4" w:space="0" w:color="auto"/>
            </w:tcBorders>
          </w:tcPr>
          <w:p w14:paraId="01C2440E" w14:textId="6ED1003A" w:rsidR="003F27F8" w:rsidRPr="00B901D7" w:rsidRDefault="003F27F8" w:rsidP="003F27F8">
            <w:pPr>
              <w:pStyle w:val="Compact"/>
              <w:jc w:val="center"/>
              <w:rPr>
                <w:sz w:val="20"/>
                <w:szCs w:val="20"/>
              </w:rPr>
            </w:pPr>
            <w:r w:rsidRPr="00B901D7">
              <w:rPr>
                <w:sz w:val="20"/>
                <w:szCs w:val="20"/>
              </w:rPr>
              <w:t>71.17</w:t>
            </w:r>
          </w:p>
        </w:tc>
        <w:tc>
          <w:tcPr>
            <w:tcW w:w="858" w:type="pct"/>
            <w:tcBorders>
              <w:top w:val="single" w:sz="4" w:space="0" w:color="auto"/>
            </w:tcBorders>
          </w:tcPr>
          <w:p w14:paraId="3224D82E" w14:textId="006D7230" w:rsidR="003F27F8" w:rsidRPr="00B901D7" w:rsidRDefault="003F27F8" w:rsidP="003F27F8">
            <w:pPr>
              <w:pStyle w:val="Compact"/>
              <w:jc w:val="center"/>
              <w:rPr>
                <w:sz w:val="20"/>
                <w:szCs w:val="20"/>
              </w:rPr>
            </w:pPr>
            <w:r w:rsidRPr="00B901D7">
              <w:rPr>
                <w:sz w:val="20"/>
                <w:szCs w:val="20"/>
              </w:rPr>
              <w:t>0.38</w:t>
            </w:r>
          </w:p>
        </w:tc>
        <w:tc>
          <w:tcPr>
            <w:tcW w:w="855" w:type="pct"/>
            <w:tcBorders>
              <w:top w:val="single" w:sz="4" w:space="0" w:color="auto"/>
            </w:tcBorders>
          </w:tcPr>
          <w:p w14:paraId="4A861BE0" w14:textId="0874DBC8" w:rsidR="003F27F8" w:rsidRPr="00B901D7" w:rsidRDefault="003F27F8" w:rsidP="003F27F8">
            <w:pPr>
              <w:pStyle w:val="Compact"/>
              <w:jc w:val="center"/>
              <w:rPr>
                <w:sz w:val="20"/>
                <w:szCs w:val="20"/>
              </w:rPr>
            </w:pPr>
            <w:r w:rsidRPr="00B901D7">
              <w:rPr>
                <w:sz w:val="20"/>
                <w:szCs w:val="20"/>
              </w:rPr>
              <w:t>0.44</w:t>
            </w:r>
          </w:p>
        </w:tc>
      </w:tr>
      <w:tr w:rsidR="00225F3A" w14:paraId="7EC7BB7B" w14:textId="77777777" w:rsidTr="00225F3A">
        <w:trPr>
          <w:jc w:val="center"/>
        </w:trPr>
        <w:tc>
          <w:tcPr>
            <w:tcW w:w="1287" w:type="pct"/>
            <w:vMerge/>
            <w:vAlign w:val="center"/>
            <w:hideMark/>
          </w:tcPr>
          <w:p w14:paraId="09C33982" w14:textId="388293DD" w:rsidR="003F27F8" w:rsidRPr="00B901D7" w:rsidRDefault="003F27F8" w:rsidP="003F27F8">
            <w:pPr>
              <w:pStyle w:val="Compact"/>
              <w:rPr>
                <w:sz w:val="20"/>
                <w:szCs w:val="20"/>
              </w:rPr>
            </w:pPr>
          </w:p>
        </w:tc>
        <w:tc>
          <w:tcPr>
            <w:tcW w:w="836" w:type="pct"/>
          </w:tcPr>
          <w:p w14:paraId="2181EC2C" w14:textId="3BCE8806" w:rsidR="003F27F8" w:rsidRPr="00B901D7" w:rsidRDefault="003F27F8" w:rsidP="003F27F8">
            <w:pPr>
              <w:pStyle w:val="Compact"/>
              <w:jc w:val="center"/>
              <w:rPr>
                <w:sz w:val="20"/>
                <w:szCs w:val="20"/>
              </w:rPr>
            </w:pPr>
            <w:r w:rsidRPr="00B901D7">
              <w:rPr>
                <w:sz w:val="20"/>
                <w:szCs w:val="20"/>
              </w:rPr>
              <w:t>20-100</w:t>
            </w:r>
          </w:p>
        </w:tc>
        <w:tc>
          <w:tcPr>
            <w:tcW w:w="585" w:type="pct"/>
          </w:tcPr>
          <w:p w14:paraId="37FAA186" w14:textId="22B2619E" w:rsidR="003F27F8" w:rsidRPr="00B901D7" w:rsidRDefault="003F27F8" w:rsidP="003F27F8">
            <w:pPr>
              <w:pStyle w:val="Compact"/>
              <w:jc w:val="center"/>
              <w:rPr>
                <w:sz w:val="20"/>
                <w:szCs w:val="20"/>
              </w:rPr>
            </w:pPr>
            <w:r w:rsidRPr="00B901D7">
              <w:rPr>
                <w:sz w:val="20"/>
                <w:szCs w:val="20"/>
              </w:rPr>
              <w:t>0.43</w:t>
            </w:r>
          </w:p>
        </w:tc>
        <w:tc>
          <w:tcPr>
            <w:tcW w:w="578" w:type="pct"/>
          </w:tcPr>
          <w:p w14:paraId="285B55F5" w14:textId="6302A1FC" w:rsidR="003F27F8" w:rsidRPr="00B901D7" w:rsidRDefault="003F27F8" w:rsidP="003F27F8">
            <w:pPr>
              <w:pStyle w:val="Compact"/>
              <w:jc w:val="center"/>
              <w:rPr>
                <w:sz w:val="20"/>
                <w:szCs w:val="20"/>
              </w:rPr>
            </w:pPr>
            <w:r w:rsidRPr="00B901D7">
              <w:rPr>
                <w:sz w:val="20"/>
                <w:szCs w:val="20"/>
              </w:rPr>
              <w:t>89.97</w:t>
            </w:r>
          </w:p>
        </w:tc>
        <w:tc>
          <w:tcPr>
            <w:tcW w:w="858" w:type="pct"/>
          </w:tcPr>
          <w:p w14:paraId="334F7B13" w14:textId="14B96B70" w:rsidR="003F27F8" w:rsidRPr="00B901D7" w:rsidRDefault="003F27F8" w:rsidP="003F27F8">
            <w:pPr>
              <w:pStyle w:val="Compact"/>
              <w:jc w:val="center"/>
              <w:rPr>
                <w:sz w:val="20"/>
                <w:szCs w:val="20"/>
              </w:rPr>
            </w:pPr>
            <w:r w:rsidRPr="00B901D7">
              <w:rPr>
                <w:sz w:val="20"/>
                <w:szCs w:val="20"/>
              </w:rPr>
              <w:t>0.62</w:t>
            </w:r>
          </w:p>
        </w:tc>
        <w:tc>
          <w:tcPr>
            <w:tcW w:w="855" w:type="pct"/>
          </w:tcPr>
          <w:p w14:paraId="0B315648" w14:textId="2C1AD8D5" w:rsidR="003F27F8" w:rsidRPr="00B901D7" w:rsidRDefault="003F27F8" w:rsidP="003F27F8">
            <w:pPr>
              <w:pStyle w:val="Compact"/>
              <w:jc w:val="center"/>
              <w:rPr>
                <w:sz w:val="20"/>
                <w:szCs w:val="20"/>
              </w:rPr>
            </w:pPr>
            <w:r w:rsidRPr="00B901D7">
              <w:rPr>
                <w:sz w:val="20"/>
                <w:szCs w:val="20"/>
              </w:rPr>
              <w:t>0.56</w:t>
            </w:r>
          </w:p>
        </w:tc>
      </w:tr>
      <w:tr w:rsidR="00225F3A" w14:paraId="40D14991" w14:textId="77777777" w:rsidTr="00225F3A">
        <w:trPr>
          <w:jc w:val="center"/>
        </w:trPr>
        <w:tc>
          <w:tcPr>
            <w:tcW w:w="1287" w:type="pct"/>
            <w:vMerge w:val="restart"/>
            <w:vAlign w:val="center"/>
            <w:hideMark/>
          </w:tcPr>
          <w:p w14:paraId="4F7047C8" w14:textId="5F15150C" w:rsidR="003F27F8" w:rsidRPr="00B901D7" w:rsidRDefault="003F27F8" w:rsidP="003F27F8">
            <w:pPr>
              <w:pStyle w:val="Compact"/>
              <w:rPr>
                <w:sz w:val="20"/>
                <w:szCs w:val="20"/>
              </w:rPr>
            </w:pPr>
            <w:r w:rsidRPr="00B901D7">
              <w:rPr>
                <w:sz w:val="20"/>
                <w:szCs w:val="20"/>
              </w:rPr>
              <w:t>Unfertilized Prairie</w:t>
            </w:r>
          </w:p>
        </w:tc>
        <w:tc>
          <w:tcPr>
            <w:tcW w:w="836" w:type="pct"/>
          </w:tcPr>
          <w:p w14:paraId="217EA54A" w14:textId="283AF29A" w:rsidR="003F27F8" w:rsidRPr="00B901D7" w:rsidRDefault="003F27F8" w:rsidP="003F27F8">
            <w:pPr>
              <w:pStyle w:val="Compact"/>
              <w:jc w:val="center"/>
              <w:rPr>
                <w:sz w:val="20"/>
                <w:szCs w:val="20"/>
              </w:rPr>
            </w:pPr>
            <w:r w:rsidRPr="00B901D7">
              <w:rPr>
                <w:sz w:val="20"/>
                <w:szCs w:val="20"/>
              </w:rPr>
              <w:t>0-20</w:t>
            </w:r>
          </w:p>
        </w:tc>
        <w:tc>
          <w:tcPr>
            <w:tcW w:w="585" w:type="pct"/>
          </w:tcPr>
          <w:p w14:paraId="75109EFC" w14:textId="3057AC43" w:rsidR="003F27F8" w:rsidRPr="00B901D7" w:rsidRDefault="003F27F8" w:rsidP="003F27F8">
            <w:pPr>
              <w:pStyle w:val="Compact"/>
              <w:jc w:val="center"/>
              <w:rPr>
                <w:sz w:val="20"/>
                <w:szCs w:val="20"/>
              </w:rPr>
            </w:pPr>
            <w:r w:rsidRPr="00B901D7">
              <w:rPr>
                <w:sz w:val="20"/>
                <w:szCs w:val="20"/>
              </w:rPr>
              <w:t>3.16</w:t>
            </w:r>
          </w:p>
        </w:tc>
        <w:tc>
          <w:tcPr>
            <w:tcW w:w="578" w:type="pct"/>
          </w:tcPr>
          <w:p w14:paraId="5AA2EB27" w14:textId="770D368E" w:rsidR="003F27F8" w:rsidRPr="00B901D7" w:rsidRDefault="003F27F8" w:rsidP="003F27F8">
            <w:pPr>
              <w:pStyle w:val="Compact"/>
              <w:jc w:val="center"/>
              <w:rPr>
                <w:sz w:val="20"/>
                <w:szCs w:val="20"/>
              </w:rPr>
            </w:pPr>
            <w:r w:rsidRPr="00B901D7">
              <w:rPr>
                <w:sz w:val="20"/>
                <w:szCs w:val="20"/>
              </w:rPr>
              <w:t>79.14</w:t>
            </w:r>
          </w:p>
        </w:tc>
        <w:tc>
          <w:tcPr>
            <w:tcW w:w="858" w:type="pct"/>
          </w:tcPr>
          <w:p w14:paraId="101A35DA" w14:textId="52FD4DEA" w:rsidR="003F27F8" w:rsidRPr="00B901D7" w:rsidRDefault="003F27F8" w:rsidP="003F27F8">
            <w:pPr>
              <w:pStyle w:val="Compact"/>
              <w:jc w:val="center"/>
              <w:rPr>
                <w:sz w:val="20"/>
                <w:szCs w:val="20"/>
              </w:rPr>
            </w:pPr>
            <w:r w:rsidRPr="00B901D7">
              <w:rPr>
                <w:sz w:val="20"/>
                <w:szCs w:val="20"/>
              </w:rPr>
              <w:t>0.72</w:t>
            </w:r>
          </w:p>
        </w:tc>
        <w:tc>
          <w:tcPr>
            <w:tcW w:w="855" w:type="pct"/>
          </w:tcPr>
          <w:p w14:paraId="5890A9DC" w14:textId="0CC99EB4" w:rsidR="003F27F8" w:rsidRPr="00B901D7" w:rsidRDefault="003F27F8" w:rsidP="003F27F8">
            <w:pPr>
              <w:pStyle w:val="Compact"/>
              <w:jc w:val="center"/>
              <w:rPr>
                <w:sz w:val="20"/>
                <w:szCs w:val="20"/>
              </w:rPr>
            </w:pPr>
            <w:r w:rsidRPr="00B901D7">
              <w:rPr>
                <w:sz w:val="20"/>
                <w:szCs w:val="20"/>
              </w:rPr>
              <w:t>0.48</w:t>
            </w:r>
          </w:p>
        </w:tc>
      </w:tr>
      <w:tr w:rsidR="00225F3A" w14:paraId="55529833" w14:textId="77777777" w:rsidTr="00225F3A">
        <w:trPr>
          <w:jc w:val="center"/>
        </w:trPr>
        <w:tc>
          <w:tcPr>
            <w:tcW w:w="1287" w:type="pct"/>
            <w:vMerge/>
            <w:vAlign w:val="center"/>
            <w:hideMark/>
          </w:tcPr>
          <w:p w14:paraId="3800280D" w14:textId="683E90A4" w:rsidR="003F27F8" w:rsidRPr="00B901D7" w:rsidRDefault="003F27F8" w:rsidP="003F27F8">
            <w:pPr>
              <w:pStyle w:val="Compact"/>
              <w:rPr>
                <w:sz w:val="20"/>
                <w:szCs w:val="20"/>
              </w:rPr>
            </w:pPr>
          </w:p>
        </w:tc>
        <w:tc>
          <w:tcPr>
            <w:tcW w:w="836" w:type="pct"/>
          </w:tcPr>
          <w:p w14:paraId="790D5588" w14:textId="731365D0" w:rsidR="003F27F8" w:rsidRPr="00B901D7" w:rsidRDefault="003F27F8" w:rsidP="003F27F8">
            <w:pPr>
              <w:pStyle w:val="Compact"/>
              <w:jc w:val="center"/>
              <w:rPr>
                <w:sz w:val="20"/>
                <w:szCs w:val="20"/>
              </w:rPr>
            </w:pPr>
            <w:r w:rsidRPr="00B901D7">
              <w:rPr>
                <w:sz w:val="20"/>
                <w:szCs w:val="20"/>
              </w:rPr>
              <w:t>20-100</w:t>
            </w:r>
          </w:p>
        </w:tc>
        <w:tc>
          <w:tcPr>
            <w:tcW w:w="585" w:type="pct"/>
          </w:tcPr>
          <w:p w14:paraId="162D3D47" w14:textId="2E785338" w:rsidR="003F27F8" w:rsidRPr="00B901D7" w:rsidRDefault="003F27F8" w:rsidP="003F27F8">
            <w:pPr>
              <w:pStyle w:val="Compact"/>
              <w:jc w:val="center"/>
              <w:rPr>
                <w:sz w:val="20"/>
                <w:szCs w:val="20"/>
              </w:rPr>
            </w:pPr>
            <w:r w:rsidRPr="00B901D7">
              <w:rPr>
                <w:sz w:val="20"/>
                <w:szCs w:val="20"/>
              </w:rPr>
              <w:t>1.26</w:t>
            </w:r>
          </w:p>
        </w:tc>
        <w:tc>
          <w:tcPr>
            <w:tcW w:w="578" w:type="pct"/>
          </w:tcPr>
          <w:p w14:paraId="7DAA6B86" w14:textId="50F2E902" w:rsidR="003F27F8" w:rsidRPr="00B901D7" w:rsidRDefault="003F27F8" w:rsidP="003F27F8">
            <w:pPr>
              <w:pStyle w:val="Compact"/>
              <w:jc w:val="center"/>
              <w:rPr>
                <w:sz w:val="20"/>
                <w:szCs w:val="20"/>
              </w:rPr>
            </w:pPr>
            <w:r w:rsidRPr="00B901D7">
              <w:rPr>
                <w:sz w:val="20"/>
                <w:szCs w:val="20"/>
              </w:rPr>
              <w:t>85.00</w:t>
            </w:r>
          </w:p>
        </w:tc>
        <w:tc>
          <w:tcPr>
            <w:tcW w:w="858" w:type="pct"/>
          </w:tcPr>
          <w:p w14:paraId="732AB44D" w14:textId="372410EF" w:rsidR="003F27F8" w:rsidRPr="00B901D7" w:rsidRDefault="003F27F8" w:rsidP="003F27F8">
            <w:pPr>
              <w:pStyle w:val="Compact"/>
              <w:jc w:val="center"/>
              <w:rPr>
                <w:sz w:val="20"/>
                <w:szCs w:val="20"/>
              </w:rPr>
            </w:pPr>
            <w:r w:rsidRPr="00B901D7">
              <w:rPr>
                <w:sz w:val="20"/>
                <w:szCs w:val="20"/>
              </w:rPr>
              <w:t>0.28</w:t>
            </w:r>
          </w:p>
        </w:tc>
        <w:tc>
          <w:tcPr>
            <w:tcW w:w="855" w:type="pct"/>
          </w:tcPr>
          <w:p w14:paraId="4853E3AF" w14:textId="399CF6AD" w:rsidR="003F27F8" w:rsidRPr="00B901D7" w:rsidRDefault="003F27F8" w:rsidP="003F27F8">
            <w:pPr>
              <w:pStyle w:val="Compact"/>
              <w:jc w:val="center"/>
              <w:rPr>
                <w:sz w:val="20"/>
                <w:szCs w:val="20"/>
              </w:rPr>
            </w:pPr>
            <w:r w:rsidRPr="00B901D7">
              <w:rPr>
                <w:sz w:val="20"/>
                <w:szCs w:val="20"/>
              </w:rPr>
              <w:t>0.52</w:t>
            </w:r>
          </w:p>
        </w:tc>
      </w:tr>
      <w:tr w:rsidR="00225F3A" w14:paraId="69EA3BCC" w14:textId="77777777" w:rsidTr="00225F3A">
        <w:trPr>
          <w:jc w:val="center"/>
        </w:trPr>
        <w:tc>
          <w:tcPr>
            <w:tcW w:w="1287" w:type="pct"/>
            <w:vMerge w:val="restart"/>
            <w:vAlign w:val="center"/>
            <w:hideMark/>
          </w:tcPr>
          <w:p w14:paraId="5CA5BE62" w14:textId="4154FFA8" w:rsidR="003F27F8" w:rsidRPr="00B901D7" w:rsidRDefault="003F27F8" w:rsidP="003F27F8">
            <w:pPr>
              <w:pStyle w:val="Compact"/>
              <w:rPr>
                <w:sz w:val="20"/>
                <w:szCs w:val="20"/>
              </w:rPr>
            </w:pPr>
            <w:r w:rsidRPr="00B901D7">
              <w:rPr>
                <w:sz w:val="20"/>
                <w:szCs w:val="20"/>
              </w:rPr>
              <w:t>Fertilized Prairie</w:t>
            </w:r>
          </w:p>
        </w:tc>
        <w:tc>
          <w:tcPr>
            <w:tcW w:w="836" w:type="pct"/>
          </w:tcPr>
          <w:p w14:paraId="5D8597FB" w14:textId="5EE0D52D" w:rsidR="003F27F8" w:rsidRPr="00B901D7" w:rsidRDefault="003F27F8" w:rsidP="003F27F8">
            <w:pPr>
              <w:pStyle w:val="Compact"/>
              <w:jc w:val="center"/>
              <w:rPr>
                <w:sz w:val="20"/>
                <w:szCs w:val="20"/>
              </w:rPr>
            </w:pPr>
            <w:r w:rsidRPr="00B901D7">
              <w:rPr>
                <w:sz w:val="20"/>
                <w:szCs w:val="20"/>
              </w:rPr>
              <w:t>0-20</w:t>
            </w:r>
          </w:p>
        </w:tc>
        <w:tc>
          <w:tcPr>
            <w:tcW w:w="585" w:type="pct"/>
          </w:tcPr>
          <w:p w14:paraId="3AF89506" w14:textId="591D4CC1" w:rsidR="003F27F8" w:rsidRPr="00B901D7" w:rsidRDefault="003F27F8" w:rsidP="003F27F8">
            <w:pPr>
              <w:pStyle w:val="Compact"/>
              <w:jc w:val="center"/>
              <w:rPr>
                <w:sz w:val="20"/>
                <w:szCs w:val="20"/>
              </w:rPr>
            </w:pPr>
            <w:r w:rsidRPr="00B901D7">
              <w:rPr>
                <w:sz w:val="20"/>
                <w:szCs w:val="20"/>
              </w:rPr>
              <w:t>1.47</w:t>
            </w:r>
          </w:p>
        </w:tc>
        <w:tc>
          <w:tcPr>
            <w:tcW w:w="578" w:type="pct"/>
          </w:tcPr>
          <w:p w14:paraId="3084D070" w14:textId="11E1E2A6" w:rsidR="003F27F8" w:rsidRPr="00B901D7" w:rsidRDefault="003F27F8" w:rsidP="003F27F8">
            <w:pPr>
              <w:pStyle w:val="Compact"/>
              <w:jc w:val="center"/>
              <w:rPr>
                <w:sz w:val="20"/>
                <w:szCs w:val="20"/>
              </w:rPr>
            </w:pPr>
            <w:r w:rsidRPr="00B901D7">
              <w:rPr>
                <w:sz w:val="20"/>
                <w:szCs w:val="20"/>
              </w:rPr>
              <w:t>76.66</w:t>
            </w:r>
          </w:p>
        </w:tc>
        <w:tc>
          <w:tcPr>
            <w:tcW w:w="858" w:type="pct"/>
          </w:tcPr>
          <w:p w14:paraId="74B08806" w14:textId="0DEBF78F" w:rsidR="003F27F8" w:rsidRPr="00B901D7" w:rsidRDefault="003F27F8" w:rsidP="003F27F8">
            <w:pPr>
              <w:pStyle w:val="Compact"/>
              <w:jc w:val="center"/>
              <w:rPr>
                <w:sz w:val="20"/>
                <w:szCs w:val="20"/>
              </w:rPr>
            </w:pPr>
            <w:r w:rsidRPr="00B901D7">
              <w:rPr>
                <w:sz w:val="20"/>
                <w:szCs w:val="20"/>
              </w:rPr>
              <w:t>0.63</w:t>
            </w:r>
          </w:p>
        </w:tc>
        <w:tc>
          <w:tcPr>
            <w:tcW w:w="855" w:type="pct"/>
          </w:tcPr>
          <w:p w14:paraId="335F4BC3" w14:textId="3B652F48" w:rsidR="003F27F8" w:rsidRPr="00B901D7" w:rsidRDefault="003F27F8" w:rsidP="003F27F8">
            <w:pPr>
              <w:pStyle w:val="Compact"/>
              <w:jc w:val="center"/>
              <w:rPr>
                <w:sz w:val="20"/>
                <w:szCs w:val="20"/>
              </w:rPr>
            </w:pPr>
            <w:r w:rsidRPr="00B901D7">
              <w:rPr>
                <w:sz w:val="20"/>
                <w:szCs w:val="20"/>
              </w:rPr>
              <w:t>0.50</w:t>
            </w:r>
          </w:p>
        </w:tc>
      </w:tr>
      <w:tr w:rsidR="00225F3A" w14:paraId="224C4BE5" w14:textId="77777777" w:rsidTr="00225F3A">
        <w:trPr>
          <w:jc w:val="center"/>
        </w:trPr>
        <w:tc>
          <w:tcPr>
            <w:tcW w:w="1287" w:type="pct"/>
            <w:vMerge/>
            <w:tcBorders>
              <w:bottom w:val="single" w:sz="4" w:space="0" w:color="auto"/>
            </w:tcBorders>
            <w:hideMark/>
          </w:tcPr>
          <w:p w14:paraId="5A04F7A5" w14:textId="03E80AEE" w:rsidR="003F27F8" w:rsidRPr="00B901D7" w:rsidRDefault="003F27F8" w:rsidP="003F27F8">
            <w:pPr>
              <w:pStyle w:val="Compact"/>
              <w:rPr>
                <w:sz w:val="20"/>
                <w:szCs w:val="20"/>
              </w:rPr>
            </w:pPr>
          </w:p>
        </w:tc>
        <w:tc>
          <w:tcPr>
            <w:tcW w:w="836" w:type="pct"/>
            <w:tcBorders>
              <w:bottom w:val="single" w:sz="4" w:space="0" w:color="auto"/>
            </w:tcBorders>
          </w:tcPr>
          <w:p w14:paraId="0B9D5C6C" w14:textId="4458EC45" w:rsidR="003F27F8" w:rsidRPr="00B901D7" w:rsidRDefault="003F27F8" w:rsidP="003F27F8">
            <w:pPr>
              <w:pStyle w:val="Compact"/>
              <w:jc w:val="center"/>
              <w:rPr>
                <w:sz w:val="20"/>
                <w:szCs w:val="20"/>
              </w:rPr>
            </w:pPr>
            <w:r w:rsidRPr="00B901D7">
              <w:rPr>
                <w:sz w:val="20"/>
                <w:szCs w:val="20"/>
              </w:rPr>
              <w:t>20-100</w:t>
            </w:r>
          </w:p>
        </w:tc>
        <w:tc>
          <w:tcPr>
            <w:tcW w:w="585" w:type="pct"/>
            <w:tcBorders>
              <w:bottom w:val="single" w:sz="4" w:space="0" w:color="auto"/>
            </w:tcBorders>
          </w:tcPr>
          <w:p w14:paraId="78D6E1AF" w14:textId="541677E8" w:rsidR="003F27F8" w:rsidRPr="00B901D7" w:rsidRDefault="003F27F8" w:rsidP="003F27F8">
            <w:pPr>
              <w:pStyle w:val="Compact"/>
              <w:jc w:val="center"/>
              <w:rPr>
                <w:sz w:val="20"/>
                <w:szCs w:val="20"/>
              </w:rPr>
            </w:pPr>
            <w:r w:rsidRPr="00B901D7">
              <w:rPr>
                <w:sz w:val="20"/>
                <w:szCs w:val="20"/>
              </w:rPr>
              <w:t>0.85</w:t>
            </w:r>
          </w:p>
        </w:tc>
        <w:tc>
          <w:tcPr>
            <w:tcW w:w="578" w:type="pct"/>
            <w:tcBorders>
              <w:bottom w:val="single" w:sz="4" w:space="0" w:color="auto"/>
            </w:tcBorders>
          </w:tcPr>
          <w:p w14:paraId="2F32E8F3" w14:textId="21C0A384" w:rsidR="003F27F8" w:rsidRPr="00B901D7" w:rsidRDefault="003F27F8" w:rsidP="003F27F8">
            <w:pPr>
              <w:pStyle w:val="Compact"/>
              <w:jc w:val="center"/>
              <w:rPr>
                <w:sz w:val="20"/>
                <w:szCs w:val="20"/>
              </w:rPr>
            </w:pPr>
            <w:r w:rsidRPr="00B901D7">
              <w:rPr>
                <w:sz w:val="20"/>
                <w:szCs w:val="20"/>
              </w:rPr>
              <w:t>76.54</w:t>
            </w:r>
          </w:p>
        </w:tc>
        <w:tc>
          <w:tcPr>
            <w:tcW w:w="858" w:type="pct"/>
            <w:tcBorders>
              <w:bottom w:val="single" w:sz="4" w:space="0" w:color="auto"/>
            </w:tcBorders>
          </w:tcPr>
          <w:p w14:paraId="707C5521" w14:textId="723D27F5" w:rsidR="003F27F8" w:rsidRPr="00B901D7" w:rsidRDefault="003F27F8" w:rsidP="003F27F8">
            <w:pPr>
              <w:pStyle w:val="Compact"/>
              <w:jc w:val="center"/>
              <w:rPr>
                <w:sz w:val="20"/>
                <w:szCs w:val="20"/>
              </w:rPr>
            </w:pPr>
            <w:r w:rsidRPr="00B901D7">
              <w:rPr>
                <w:sz w:val="20"/>
                <w:szCs w:val="20"/>
              </w:rPr>
              <w:t>0.37</w:t>
            </w:r>
          </w:p>
        </w:tc>
        <w:tc>
          <w:tcPr>
            <w:tcW w:w="855" w:type="pct"/>
            <w:tcBorders>
              <w:bottom w:val="single" w:sz="4" w:space="0" w:color="auto"/>
            </w:tcBorders>
          </w:tcPr>
          <w:p w14:paraId="6CDAD5E3" w14:textId="1E81BA44" w:rsidR="003F27F8" w:rsidRPr="00B901D7" w:rsidRDefault="003F27F8" w:rsidP="003F27F8">
            <w:pPr>
              <w:pStyle w:val="Compact"/>
              <w:jc w:val="center"/>
              <w:rPr>
                <w:sz w:val="20"/>
                <w:szCs w:val="20"/>
              </w:rPr>
            </w:pPr>
            <w:r w:rsidRPr="00B901D7">
              <w:rPr>
                <w:sz w:val="20"/>
                <w:szCs w:val="20"/>
              </w:rPr>
              <w:t>0.50</w:t>
            </w:r>
          </w:p>
        </w:tc>
      </w:tr>
    </w:tbl>
    <w:p w14:paraId="205FE432" w14:textId="77777777" w:rsidR="00305A19" w:rsidRPr="00532388" w:rsidRDefault="00305A19" w:rsidP="00532388">
      <w:pPr>
        <w:rPr>
          <w:szCs w:val="20"/>
        </w:rPr>
      </w:pPr>
    </w:p>
    <w:p w14:paraId="2945DA4E" w14:textId="77777777" w:rsidR="00532388" w:rsidRPr="00532388" w:rsidRDefault="00532388" w:rsidP="00532388">
      <w:pPr>
        <w:rPr>
          <w:szCs w:val="20"/>
        </w:rPr>
      </w:pPr>
    </w:p>
    <w:p w14:paraId="77D4B8E0" w14:textId="2C3DF8B0" w:rsidR="00532388" w:rsidRPr="00532388" w:rsidRDefault="0017132B" w:rsidP="00554D80">
      <w:pPr>
        <w:jc w:val="center"/>
        <w:rPr>
          <w:szCs w:val="20"/>
        </w:rPr>
      </w:pPr>
      <w:del w:id="48" w:author="Dietzel, Ranae N [AGRON]" w:date="2017-06-14T14:18:00Z">
        <w:r w:rsidRPr="0017132B" w:rsidDel="00973372">
          <w:rPr>
            <w:noProof/>
            <w:lang w:val="en-US" w:eastAsia="en-US"/>
          </w:rPr>
          <w:drawing>
            <wp:inline distT="0" distB="0" distL="0" distR="0" wp14:anchorId="3BAA6A8E" wp14:editId="7FF6BC95">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773" cy="4851584"/>
                      </a:xfrm>
                      <a:prstGeom prst="rect">
                        <a:avLst/>
                      </a:prstGeom>
                    </pic:spPr>
                  </pic:pic>
                </a:graphicData>
              </a:graphic>
            </wp:inline>
          </w:drawing>
        </w:r>
      </w:del>
      <w:ins w:id="49" w:author="Dietzel, Ranae N [AGRON]" w:date="2017-06-14T14:18:00Z">
        <w:r w:rsidR="00973372" w:rsidRPr="00973372">
          <w:drawing>
            <wp:inline distT="0" distB="0" distL="0" distR="0" wp14:anchorId="607A5572" wp14:editId="24415C3F">
              <wp:extent cx="6858000" cy="5480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480050"/>
                      </a:xfrm>
                      <a:prstGeom prst="rect">
                        <a:avLst/>
                      </a:prstGeom>
                    </pic:spPr>
                  </pic:pic>
                </a:graphicData>
              </a:graphic>
            </wp:inline>
          </w:drawing>
        </w:r>
      </w:ins>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02953C06" w:rsidR="00532388" w:rsidRPr="00532388" w:rsidRDefault="0017132B" w:rsidP="00554D80">
      <w:pPr>
        <w:jc w:val="center"/>
        <w:rPr>
          <w:szCs w:val="20"/>
        </w:rPr>
      </w:pPr>
      <w:del w:id="50" w:author="Dietzel, Ranae N [AGRON]" w:date="2017-06-14T14:17:00Z">
        <w:r w:rsidRPr="0017132B" w:rsidDel="00973372">
          <w:rPr>
            <w:noProof/>
            <w:lang w:val="en-US" w:eastAsia="en-US"/>
          </w:rPr>
          <w:lastRenderedPageBreak/>
          <w:drawing>
            <wp:inline distT="0" distB="0" distL="0" distR="0" wp14:anchorId="42D7784E" wp14:editId="4D02E54B">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5368" cy="6233851"/>
                      </a:xfrm>
                      <a:prstGeom prst="rect">
                        <a:avLst/>
                      </a:prstGeom>
                    </pic:spPr>
                  </pic:pic>
                </a:graphicData>
              </a:graphic>
            </wp:inline>
          </w:drawing>
        </w:r>
      </w:del>
      <w:ins w:id="51" w:author="Dietzel, Ranae N [AGRON]" w:date="2017-06-14T14:17:00Z">
        <w:r w:rsidR="00973372" w:rsidRPr="00973372">
          <w:drawing>
            <wp:inline distT="0" distB="0" distL="0" distR="0" wp14:anchorId="322C5BD8" wp14:editId="6ACC2C24">
              <wp:extent cx="4647619" cy="698095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7619" cy="6980952"/>
                      </a:xfrm>
                      <a:prstGeom prst="rect">
                        <a:avLst/>
                      </a:prstGeom>
                    </pic:spPr>
                  </pic:pic>
                </a:graphicData>
              </a:graphic>
            </wp:inline>
          </w:drawing>
        </w:r>
      </w:ins>
    </w:p>
    <w:p w14:paraId="0457074D" w14:textId="18DC51A0" w:rsidR="00532388" w:rsidRPr="00532388" w:rsidRDefault="00532388" w:rsidP="00532388">
      <w:pPr>
        <w:rPr>
          <w:szCs w:val="20"/>
        </w:rPr>
      </w:pPr>
      <w:r w:rsidRPr="00532388">
        <w:rPr>
          <w:szCs w:val="20"/>
        </w:rPr>
        <w:t xml:space="preserve">Figure 4. Modeled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0A292B74" w14:textId="6A30B6BC" w:rsidR="001A0DC0" w:rsidDel="00513FDC" w:rsidRDefault="001A0DC0" w:rsidP="00532388">
      <w:pPr>
        <w:rPr>
          <w:del w:id="52" w:author="Dietzel, Ranae N [AGRON]" w:date="2017-06-13T13:33:00Z"/>
          <w:szCs w:val="20"/>
        </w:rPr>
      </w:pPr>
    </w:p>
    <w:p w14:paraId="75A5D5B0" w14:textId="77BF8A91" w:rsidR="001A0DC0" w:rsidDel="00513FDC" w:rsidRDefault="001A0DC0" w:rsidP="00532388">
      <w:pPr>
        <w:rPr>
          <w:del w:id="53" w:author="Dietzel, Ranae N [AGRON]" w:date="2017-06-13T13:33:00Z"/>
          <w:szCs w:val="20"/>
        </w:rPr>
      </w:pPr>
    </w:p>
    <w:p w14:paraId="5E5A6F51" w14:textId="77DEF7F6" w:rsidR="001A0DC0" w:rsidDel="00513FDC" w:rsidRDefault="001A0DC0" w:rsidP="00532388">
      <w:pPr>
        <w:rPr>
          <w:del w:id="54" w:author="Dietzel, Ranae N [AGRON]" w:date="2017-06-13T13:33:00Z"/>
          <w:szCs w:val="20"/>
        </w:rPr>
      </w:pPr>
    </w:p>
    <w:p w14:paraId="431ACDB2" w14:textId="39554E8A" w:rsidR="001A0DC0" w:rsidDel="00513FDC" w:rsidRDefault="001A0DC0" w:rsidP="00532388">
      <w:pPr>
        <w:rPr>
          <w:del w:id="55" w:author="Dietzel, Ranae N [AGRON]" w:date="2017-06-13T13:33:00Z"/>
          <w:szCs w:val="20"/>
        </w:rPr>
      </w:pPr>
    </w:p>
    <w:p w14:paraId="70D89197" w14:textId="79F39083" w:rsidR="00CE3A2F" w:rsidDel="00513FDC" w:rsidRDefault="00CE3A2F" w:rsidP="00532388">
      <w:pPr>
        <w:rPr>
          <w:del w:id="56" w:author="Dietzel, Ranae N [AGRON]" w:date="2017-06-13T13:33:00Z"/>
          <w:szCs w:val="20"/>
        </w:rPr>
      </w:pPr>
    </w:p>
    <w:p w14:paraId="625B4D89" w14:textId="5273507B" w:rsidR="00CE3A2F" w:rsidDel="00513FDC" w:rsidRDefault="00CE3A2F" w:rsidP="00532388">
      <w:pPr>
        <w:rPr>
          <w:del w:id="57" w:author="Dietzel, Ranae N [AGRON]" w:date="2017-06-13T13:33:00Z"/>
          <w:szCs w:val="20"/>
        </w:rPr>
      </w:pPr>
    </w:p>
    <w:p w14:paraId="2A7E534B" w14:textId="1BDE0AE0" w:rsidR="00CE3A2F" w:rsidDel="00513FDC" w:rsidRDefault="007E2725" w:rsidP="00532388">
      <w:pPr>
        <w:rPr>
          <w:del w:id="58" w:author="Dietzel, Ranae N [AGRON]" w:date="2017-06-13T13:32:00Z"/>
          <w:szCs w:val="20"/>
        </w:rPr>
      </w:pPr>
      <w:del w:id="59" w:author="Dietzel, Ranae N [AGRON]" w:date="2017-06-13T13:32:00Z">
        <w:r w:rsidRPr="00532388" w:rsidDel="00513FDC">
          <w:rPr>
            <w:szCs w:val="20"/>
          </w:rPr>
          <w:delText>Table 3. Root pool accumulation rates averaged across each growing season</w:delText>
        </w:r>
        <w:r w:rsidDel="00513FDC">
          <w:rPr>
            <w:szCs w:val="20"/>
          </w:rPr>
          <w:delText xml:space="preserve"> (g m</w:delText>
        </w:r>
        <w:r w:rsidRPr="007E2725" w:rsidDel="00513FDC">
          <w:rPr>
            <w:szCs w:val="20"/>
            <w:vertAlign w:val="superscript"/>
          </w:rPr>
          <w:delText>-2</w:delText>
        </w:r>
        <w:r w:rsidDel="00513FDC">
          <w:rPr>
            <w:szCs w:val="20"/>
          </w:rPr>
          <w:delText xml:space="preserve"> day</w:delText>
        </w:r>
        <w:r w:rsidRPr="007E2725" w:rsidDel="00513FDC">
          <w:rPr>
            <w:szCs w:val="20"/>
            <w:vertAlign w:val="superscript"/>
          </w:rPr>
          <w:delText>-1</w:delText>
        </w:r>
        <w:r w:rsidDel="00513FDC">
          <w:rPr>
            <w:szCs w:val="20"/>
          </w:rPr>
          <w:delText>)</w:delText>
        </w:r>
        <w:r w:rsidRPr="00532388" w:rsidDel="00513FDC">
          <w:rPr>
            <w:szCs w:val="20"/>
          </w:rPr>
          <w:delText xml:space="preserve">.  Differences in lowercase letters indicate significant differences between depths within treatments within years (read up and down). Differences in uppercase letters indicate differences between treatments within depths within years (read left to right).  </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CE3A2F" w:rsidRPr="00CE3A2F" w:rsidDel="00513FDC" w14:paraId="15C93EA2" w14:textId="523CE785" w:rsidTr="00AD161F">
        <w:trPr>
          <w:trHeight w:val="300"/>
          <w:jc w:val="center"/>
          <w:del w:id="60" w:author="Dietzel, Ranae N [AGRON]" w:date="2017-06-13T13:32:00Z"/>
        </w:trPr>
        <w:tc>
          <w:tcPr>
            <w:tcW w:w="960" w:type="dxa"/>
            <w:tcBorders>
              <w:bottom w:val="single" w:sz="4" w:space="0" w:color="auto"/>
            </w:tcBorders>
            <w:noWrap/>
            <w:hideMark/>
          </w:tcPr>
          <w:p w14:paraId="10FF0C91" w14:textId="1CF194B3" w:rsidR="00CE3A2F" w:rsidRPr="00B901D7" w:rsidDel="00513FDC" w:rsidRDefault="00CE3A2F" w:rsidP="00BE0AC1">
            <w:pPr>
              <w:jc w:val="center"/>
              <w:rPr>
                <w:del w:id="61" w:author="Dietzel, Ranae N [AGRON]" w:date="2017-06-13T13:32:00Z"/>
                <w:szCs w:val="20"/>
              </w:rPr>
            </w:pPr>
            <w:del w:id="62" w:author="Dietzel, Ranae N [AGRON]" w:date="2017-06-13T13:32:00Z">
              <w:r w:rsidRPr="00B901D7" w:rsidDel="00513FDC">
                <w:rPr>
                  <w:szCs w:val="20"/>
                </w:rPr>
                <w:delText>Year</w:delText>
              </w:r>
            </w:del>
          </w:p>
        </w:tc>
        <w:tc>
          <w:tcPr>
            <w:tcW w:w="1020" w:type="dxa"/>
            <w:tcBorders>
              <w:bottom w:val="single" w:sz="4" w:space="0" w:color="auto"/>
            </w:tcBorders>
            <w:noWrap/>
            <w:hideMark/>
          </w:tcPr>
          <w:p w14:paraId="2391CF40" w14:textId="17358CA2" w:rsidR="00CE3A2F" w:rsidRPr="00B901D7" w:rsidDel="00513FDC" w:rsidRDefault="00CE3A2F" w:rsidP="002D0101">
            <w:pPr>
              <w:spacing w:line="240" w:lineRule="auto"/>
              <w:jc w:val="center"/>
              <w:rPr>
                <w:del w:id="63" w:author="Dietzel, Ranae N [AGRON]" w:date="2017-06-13T13:32:00Z"/>
                <w:szCs w:val="20"/>
              </w:rPr>
            </w:pPr>
            <w:del w:id="64" w:author="Dietzel, Ranae N [AGRON]" w:date="2017-06-13T13:32:00Z">
              <w:r w:rsidRPr="00B901D7" w:rsidDel="00513FDC">
                <w:rPr>
                  <w:szCs w:val="20"/>
                </w:rPr>
                <w:delText>Depth</w:delText>
              </w:r>
              <w:r w:rsidR="00AD551C" w:rsidRPr="00B901D7" w:rsidDel="00513FDC">
                <w:rPr>
                  <w:szCs w:val="20"/>
                </w:rPr>
                <w:delText xml:space="preserve"> (cm)</w:delText>
              </w:r>
            </w:del>
          </w:p>
        </w:tc>
        <w:tc>
          <w:tcPr>
            <w:tcW w:w="1620" w:type="dxa"/>
            <w:gridSpan w:val="3"/>
            <w:tcBorders>
              <w:bottom w:val="single" w:sz="4" w:space="0" w:color="auto"/>
            </w:tcBorders>
            <w:noWrap/>
            <w:hideMark/>
          </w:tcPr>
          <w:p w14:paraId="2BC8830C" w14:textId="4BBD7244" w:rsidR="00CE3A2F" w:rsidRPr="00B901D7" w:rsidDel="00513FDC" w:rsidRDefault="00CE3A2F" w:rsidP="002D0101">
            <w:pPr>
              <w:spacing w:line="240" w:lineRule="auto"/>
              <w:jc w:val="center"/>
              <w:rPr>
                <w:del w:id="65" w:author="Dietzel, Ranae N [AGRON]" w:date="2017-06-13T13:32:00Z"/>
                <w:szCs w:val="20"/>
              </w:rPr>
            </w:pPr>
            <w:del w:id="66" w:author="Dietzel, Ranae N [AGRON]" w:date="2017-06-13T13:32:00Z">
              <w:r w:rsidRPr="00B901D7" w:rsidDel="00513FDC">
                <w:rPr>
                  <w:szCs w:val="20"/>
                </w:rPr>
                <w:delText>Maize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658310F" w14:textId="4CA573D6" w:rsidR="00CE3A2F" w:rsidRPr="00B901D7" w:rsidDel="00513FDC" w:rsidRDefault="00CE3A2F" w:rsidP="002D0101">
            <w:pPr>
              <w:spacing w:line="240" w:lineRule="auto"/>
              <w:jc w:val="center"/>
              <w:rPr>
                <w:del w:id="67" w:author="Dietzel, Ranae N [AGRON]" w:date="2017-06-13T13:32:00Z"/>
                <w:szCs w:val="20"/>
              </w:rPr>
            </w:pPr>
            <w:del w:id="68" w:author="Dietzel, Ranae N [AGRON]" w:date="2017-06-13T13:32:00Z">
              <w:r w:rsidRPr="00B901D7" w:rsidDel="00513FDC">
                <w:rPr>
                  <w:szCs w:val="20"/>
                </w:rPr>
                <w:delText>Fertilized Prairie</w:delText>
              </w:r>
              <w:r w:rsidR="002D0101" w:rsidDel="00513FDC">
                <w:rPr>
                  <w:szCs w:val="20"/>
                </w:rPr>
                <w:delText xml:space="preserve">    </w:delText>
              </w:r>
              <w:r w:rsidR="008758FA" w:rsidDel="00513FDC">
                <w:rPr>
                  <w:szCs w:val="20"/>
                </w:rPr>
                <w:delText xml:space="preserve">    </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05EF426" w14:textId="5CE82E16" w:rsidR="00CE3A2F" w:rsidRPr="00B901D7" w:rsidDel="00513FDC" w:rsidRDefault="00CE3A2F" w:rsidP="002D0101">
            <w:pPr>
              <w:spacing w:line="240" w:lineRule="auto"/>
              <w:jc w:val="center"/>
              <w:rPr>
                <w:del w:id="69" w:author="Dietzel, Ranae N [AGRON]" w:date="2017-06-13T13:32:00Z"/>
                <w:szCs w:val="20"/>
              </w:rPr>
            </w:pPr>
            <w:del w:id="70" w:author="Dietzel, Ranae N [AGRON]" w:date="2017-06-13T13:32:00Z">
              <w:r w:rsidRPr="00B901D7" w:rsidDel="00513FDC">
                <w:rPr>
                  <w:szCs w:val="20"/>
                </w:rPr>
                <w:delText>Unfertilized Prairie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r>
      <w:tr w:rsidR="00AD161F" w:rsidRPr="00CE3A2F" w:rsidDel="00513FDC" w14:paraId="57D7ACFE" w14:textId="48F8B2DB" w:rsidTr="00AD161F">
        <w:trPr>
          <w:trHeight w:val="288"/>
          <w:jc w:val="center"/>
          <w:del w:id="71" w:author="Dietzel, Ranae N [AGRON]" w:date="2017-06-13T13:32:00Z"/>
        </w:trPr>
        <w:tc>
          <w:tcPr>
            <w:tcW w:w="960" w:type="dxa"/>
            <w:vMerge w:val="restart"/>
            <w:tcBorders>
              <w:top w:val="single" w:sz="4" w:space="0" w:color="auto"/>
              <w:bottom w:val="dotted" w:sz="4" w:space="0" w:color="auto"/>
            </w:tcBorders>
            <w:noWrap/>
            <w:vAlign w:val="center"/>
            <w:hideMark/>
          </w:tcPr>
          <w:p w14:paraId="647484BF" w14:textId="35BCEF0E" w:rsidR="00CE3A2F" w:rsidRPr="00B901D7" w:rsidDel="00513FDC" w:rsidRDefault="00CE3A2F" w:rsidP="00BE0AC1">
            <w:pPr>
              <w:jc w:val="center"/>
              <w:rPr>
                <w:del w:id="72" w:author="Dietzel, Ranae N [AGRON]" w:date="2017-06-13T13:32:00Z"/>
                <w:szCs w:val="20"/>
              </w:rPr>
            </w:pPr>
            <w:del w:id="73" w:author="Dietzel, Ranae N [AGRON]" w:date="2017-06-13T13:32:00Z">
              <w:r w:rsidRPr="00B901D7" w:rsidDel="00513FDC">
                <w:rPr>
                  <w:szCs w:val="20"/>
                </w:rPr>
                <w:delText>2008</w:delText>
              </w:r>
            </w:del>
          </w:p>
        </w:tc>
        <w:tc>
          <w:tcPr>
            <w:tcW w:w="1020" w:type="dxa"/>
            <w:tcBorders>
              <w:top w:val="single" w:sz="4" w:space="0" w:color="auto"/>
            </w:tcBorders>
            <w:noWrap/>
            <w:vAlign w:val="bottom"/>
            <w:hideMark/>
          </w:tcPr>
          <w:p w14:paraId="6515808E" w14:textId="2799B828" w:rsidR="00CE3A2F" w:rsidRPr="00B901D7" w:rsidDel="00513FDC" w:rsidRDefault="00CE3A2F" w:rsidP="00AD551C">
            <w:pPr>
              <w:jc w:val="center"/>
              <w:rPr>
                <w:del w:id="74" w:author="Dietzel, Ranae N [AGRON]" w:date="2017-06-13T13:32:00Z"/>
                <w:szCs w:val="20"/>
              </w:rPr>
            </w:pPr>
            <w:del w:id="75" w:author="Dietzel, Ranae N [AGRON]" w:date="2017-06-13T13:32:00Z">
              <w:r w:rsidRPr="00B901D7" w:rsidDel="00513FDC">
                <w:rPr>
                  <w:szCs w:val="20"/>
                </w:rPr>
                <w:delText>0-5</w:delText>
              </w:r>
            </w:del>
          </w:p>
        </w:tc>
        <w:tc>
          <w:tcPr>
            <w:tcW w:w="666" w:type="dxa"/>
            <w:tcBorders>
              <w:top w:val="single" w:sz="4" w:space="0" w:color="auto"/>
            </w:tcBorders>
            <w:noWrap/>
            <w:vAlign w:val="bottom"/>
            <w:hideMark/>
          </w:tcPr>
          <w:p w14:paraId="04F1BA61" w14:textId="18AFA825" w:rsidR="00CE3A2F" w:rsidRPr="00B901D7" w:rsidDel="00513FDC" w:rsidRDefault="00CE3A2F" w:rsidP="00CE3A2F">
            <w:pPr>
              <w:rPr>
                <w:del w:id="76" w:author="Dietzel, Ranae N [AGRON]" w:date="2017-06-13T13:32:00Z"/>
                <w:szCs w:val="20"/>
              </w:rPr>
            </w:pPr>
            <w:del w:id="77" w:author="Dietzel, Ranae N [AGRON]" w:date="2017-06-13T13:32:00Z">
              <w:r w:rsidRPr="00B901D7" w:rsidDel="00513FDC">
                <w:rPr>
                  <w:szCs w:val="20"/>
                </w:rPr>
                <w:delText>0.007</w:delText>
              </w:r>
            </w:del>
          </w:p>
        </w:tc>
        <w:tc>
          <w:tcPr>
            <w:tcW w:w="324" w:type="dxa"/>
            <w:tcBorders>
              <w:top w:val="single" w:sz="4" w:space="0" w:color="auto"/>
            </w:tcBorders>
            <w:noWrap/>
            <w:vAlign w:val="bottom"/>
            <w:hideMark/>
          </w:tcPr>
          <w:p w14:paraId="4887D934" w14:textId="1075C5D9" w:rsidR="00CE3A2F" w:rsidRPr="00B901D7" w:rsidDel="00513FDC" w:rsidRDefault="00CE3A2F" w:rsidP="00CE3A2F">
            <w:pPr>
              <w:rPr>
                <w:del w:id="78" w:author="Dietzel, Ranae N [AGRON]" w:date="2017-06-13T13:32:00Z"/>
                <w:szCs w:val="20"/>
              </w:rPr>
            </w:pPr>
            <w:del w:id="79" w:author="Dietzel, Ranae N [AGRON]" w:date="2017-06-13T13:32:00Z">
              <w:r w:rsidRPr="00B901D7" w:rsidDel="00513FDC">
                <w:rPr>
                  <w:szCs w:val="20"/>
                </w:rPr>
                <w:delText>a</w:delText>
              </w:r>
            </w:del>
          </w:p>
        </w:tc>
        <w:tc>
          <w:tcPr>
            <w:tcW w:w="630" w:type="dxa"/>
            <w:tcBorders>
              <w:top w:val="single" w:sz="4" w:space="0" w:color="auto"/>
            </w:tcBorders>
            <w:noWrap/>
            <w:vAlign w:val="bottom"/>
            <w:hideMark/>
          </w:tcPr>
          <w:p w14:paraId="1EA4820D" w14:textId="0906E129" w:rsidR="00CE3A2F" w:rsidRPr="00B901D7" w:rsidDel="00513FDC" w:rsidRDefault="00CE3A2F">
            <w:pPr>
              <w:rPr>
                <w:del w:id="80" w:author="Dietzel, Ranae N [AGRON]" w:date="2017-06-13T13:32:00Z"/>
                <w:szCs w:val="20"/>
              </w:rPr>
            </w:pPr>
            <w:del w:id="81" w:author="Dietzel, Ranae N [AGRON]" w:date="2017-06-13T13:32:00Z">
              <w:r w:rsidRPr="00B901D7" w:rsidDel="00513FDC">
                <w:rPr>
                  <w:szCs w:val="20"/>
                </w:rPr>
                <w:delText>C</w:delText>
              </w:r>
            </w:del>
          </w:p>
        </w:tc>
        <w:tc>
          <w:tcPr>
            <w:tcW w:w="720" w:type="dxa"/>
            <w:tcBorders>
              <w:top w:val="single" w:sz="4" w:space="0" w:color="auto"/>
            </w:tcBorders>
            <w:noWrap/>
            <w:vAlign w:val="bottom"/>
            <w:hideMark/>
          </w:tcPr>
          <w:p w14:paraId="281DDE41" w14:textId="48F6F31F" w:rsidR="00CE3A2F" w:rsidRPr="00B901D7" w:rsidDel="00513FDC" w:rsidRDefault="00CE3A2F" w:rsidP="00CE3A2F">
            <w:pPr>
              <w:rPr>
                <w:del w:id="82" w:author="Dietzel, Ranae N [AGRON]" w:date="2017-06-13T13:32:00Z"/>
                <w:szCs w:val="20"/>
              </w:rPr>
            </w:pPr>
            <w:del w:id="83" w:author="Dietzel, Ranae N [AGRON]" w:date="2017-06-13T13:32:00Z">
              <w:r w:rsidRPr="00B901D7" w:rsidDel="00513FDC">
                <w:rPr>
                  <w:szCs w:val="20"/>
                </w:rPr>
                <w:delText>0.205</w:delText>
              </w:r>
            </w:del>
          </w:p>
        </w:tc>
        <w:tc>
          <w:tcPr>
            <w:tcW w:w="405" w:type="dxa"/>
            <w:tcBorders>
              <w:top w:val="single" w:sz="4" w:space="0" w:color="auto"/>
            </w:tcBorders>
            <w:noWrap/>
            <w:vAlign w:val="bottom"/>
            <w:hideMark/>
          </w:tcPr>
          <w:p w14:paraId="1CE41990" w14:textId="6FB75A74" w:rsidR="00CE3A2F" w:rsidRPr="00B901D7" w:rsidDel="00513FDC" w:rsidRDefault="00CE3A2F" w:rsidP="00CE3A2F">
            <w:pPr>
              <w:rPr>
                <w:del w:id="84" w:author="Dietzel, Ranae N [AGRON]" w:date="2017-06-13T13:32:00Z"/>
                <w:szCs w:val="20"/>
              </w:rPr>
            </w:pPr>
            <w:del w:id="85" w:author="Dietzel, Ranae N [AGRON]" w:date="2017-06-13T13:32:00Z">
              <w:r w:rsidRPr="00B901D7" w:rsidDel="00513FDC">
                <w:rPr>
                  <w:szCs w:val="20"/>
                </w:rPr>
                <w:delText>a</w:delText>
              </w:r>
            </w:del>
          </w:p>
        </w:tc>
        <w:tc>
          <w:tcPr>
            <w:tcW w:w="675" w:type="dxa"/>
            <w:tcBorders>
              <w:top w:val="single" w:sz="4" w:space="0" w:color="auto"/>
            </w:tcBorders>
            <w:noWrap/>
            <w:vAlign w:val="bottom"/>
            <w:hideMark/>
          </w:tcPr>
          <w:p w14:paraId="75B57AC2" w14:textId="3070B8A7" w:rsidR="00CE3A2F" w:rsidRPr="00B901D7" w:rsidDel="00513FDC" w:rsidRDefault="00CE3A2F">
            <w:pPr>
              <w:rPr>
                <w:del w:id="86" w:author="Dietzel, Ranae N [AGRON]" w:date="2017-06-13T13:32:00Z"/>
                <w:szCs w:val="20"/>
              </w:rPr>
            </w:pPr>
            <w:del w:id="87" w:author="Dietzel, Ranae N [AGRON]" w:date="2017-06-13T13:32:00Z">
              <w:r w:rsidRPr="00B901D7" w:rsidDel="00513FDC">
                <w:rPr>
                  <w:szCs w:val="20"/>
                </w:rPr>
                <w:delText>B</w:delText>
              </w:r>
            </w:del>
          </w:p>
        </w:tc>
        <w:tc>
          <w:tcPr>
            <w:tcW w:w="720" w:type="dxa"/>
            <w:tcBorders>
              <w:top w:val="single" w:sz="4" w:space="0" w:color="auto"/>
            </w:tcBorders>
            <w:noWrap/>
            <w:vAlign w:val="bottom"/>
            <w:hideMark/>
          </w:tcPr>
          <w:p w14:paraId="4E334F53" w14:textId="1E365384" w:rsidR="00CE3A2F" w:rsidRPr="00B901D7" w:rsidDel="00513FDC" w:rsidRDefault="00CE3A2F" w:rsidP="00CE3A2F">
            <w:pPr>
              <w:rPr>
                <w:del w:id="88" w:author="Dietzel, Ranae N [AGRON]" w:date="2017-06-13T13:32:00Z"/>
                <w:szCs w:val="20"/>
              </w:rPr>
            </w:pPr>
            <w:del w:id="89" w:author="Dietzel, Ranae N [AGRON]" w:date="2017-06-13T13:32:00Z">
              <w:r w:rsidRPr="00B901D7" w:rsidDel="00513FDC">
                <w:rPr>
                  <w:szCs w:val="20"/>
                </w:rPr>
                <w:delText>0.411</w:delText>
              </w:r>
            </w:del>
          </w:p>
        </w:tc>
        <w:tc>
          <w:tcPr>
            <w:tcW w:w="360" w:type="dxa"/>
            <w:tcBorders>
              <w:top w:val="single" w:sz="4" w:space="0" w:color="auto"/>
            </w:tcBorders>
            <w:noWrap/>
            <w:vAlign w:val="bottom"/>
            <w:hideMark/>
          </w:tcPr>
          <w:p w14:paraId="2176FDE5" w14:textId="09D7DF1A" w:rsidR="00CE3A2F" w:rsidRPr="00B901D7" w:rsidDel="00513FDC" w:rsidRDefault="00CE3A2F" w:rsidP="00CE3A2F">
            <w:pPr>
              <w:rPr>
                <w:del w:id="90" w:author="Dietzel, Ranae N [AGRON]" w:date="2017-06-13T13:32:00Z"/>
                <w:szCs w:val="20"/>
              </w:rPr>
            </w:pPr>
            <w:del w:id="91" w:author="Dietzel, Ranae N [AGRON]" w:date="2017-06-13T13:32:00Z">
              <w:r w:rsidRPr="00B901D7" w:rsidDel="00513FDC">
                <w:rPr>
                  <w:szCs w:val="20"/>
                </w:rPr>
                <w:delText>a</w:delText>
              </w:r>
            </w:del>
          </w:p>
        </w:tc>
        <w:tc>
          <w:tcPr>
            <w:tcW w:w="720" w:type="dxa"/>
            <w:tcBorders>
              <w:top w:val="single" w:sz="4" w:space="0" w:color="auto"/>
            </w:tcBorders>
            <w:noWrap/>
            <w:vAlign w:val="bottom"/>
            <w:hideMark/>
          </w:tcPr>
          <w:p w14:paraId="6CF6EC64" w14:textId="61530521" w:rsidR="00CE3A2F" w:rsidRPr="00B901D7" w:rsidDel="00513FDC" w:rsidRDefault="00CE3A2F">
            <w:pPr>
              <w:rPr>
                <w:del w:id="92" w:author="Dietzel, Ranae N [AGRON]" w:date="2017-06-13T13:32:00Z"/>
                <w:szCs w:val="20"/>
              </w:rPr>
            </w:pPr>
            <w:del w:id="93" w:author="Dietzel, Ranae N [AGRON]" w:date="2017-06-13T13:32:00Z">
              <w:r w:rsidRPr="00B901D7" w:rsidDel="00513FDC">
                <w:rPr>
                  <w:szCs w:val="20"/>
                </w:rPr>
                <w:delText>A</w:delText>
              </w:r>
            </w:del>
          </w:p>
        </w:tc>
      </w:tr>
      <w:tr w:rsidR="00AD161F" w:rsidRPr="00CE3A2F" w:rsidDel="00513FDC" w14:paraId="460FA2AD" w14:textId="647731E3" w:rsidTr="00AD161F">
        <w:trPr>
          <w:trHeight w:val="288"/>
          <w:jc w:val="center"/>
          <w:del w:id="94" w:author="Dietzel, Ranae N [AGRON]" w:date="2017-06-13T13:32:00Z"/>
        </w:trPr>
        <w:tc>
          <w:tcPr>
            <w:tcW w:w="960" w:type="dxa"/>
            <w:vMerge/>
            <w:tcBorders>
              <w:bottom w:val="dotted" w:sz="4" w:space="0" w:color="auto"/>
            </w:tcBorders>
            <w:vAlign w:val="center"/>
            <w:hideMark/>
          </w:tcPr>
          <w:p w14:paraId="08145F13" w14:textId="07F25CAB" w:rsidR="00CE3A2F" w:rsidRPr="00B901D7" w:rsidDel="00513FDC" w:rsidRDefault="00CE3A2F" w:rsidP="00BE0AC1">
            <w:pPr>
              <w:jc w:val="center"/>
              <w:rPr>
                <w:del w:id="95" w:author="Dietzel, Ranae N [AGRON]" w:date="2017-06-13T13:32:00Z"/>
                <w:szCs w:val="20"/>
              </w:rPr>
            </w:pPr>
          </w:p>
        </w:tc>
        <w:tc>
          <w:tcPr>
            <w:tcW w:w="1020" w:type="dxa"/>
            <w:noWrap/>
            <w:vAlign w:val="bottom"/>
            <w:hideMark/>
          </w:tcPr>
          <w:p w14:paraId="1090045E" w14:textId="79EE075A" w:rsidR="00CE3A2F" w:rsidRPr="00B901D7" w:rsidDel="00513FDC" w:rsidRDefault="00CE3A2F" w:rsidP="00AD551C">
            <w:pPr>
              <w:jc w:val="center"/>
              <w:rPr>
                <w:del w:id="96" w:author="Dietzel, Ranae N [AGRON]" w:date="2017-06-13T13:32:00Z"/>
                <w:szCs w:val="20"/>
              </w:rPr>
            </w:pPr>
            <w:del w:id="97" w:author="Dietzel, Ranae N [AGRON]" w:date="2017-06-13T13:32:00Z">
              <w:r w:rsidRPr="00B901D7" w:rsidDel="00513FDC">
                <w:rPr>
                  <w:szCs w:val="20"/>
                </w:rPr>
                <w:delText>5-15</w:delText>
              </w:r>
            </w:del>
          </w:p>
        </w:tc>
        <w:tc>
          <w:tcPr>
            <w:tcW w:w="666" w:type="dxa"/>
            <w:noWrap/>
            <w:vAlign w:val="bottom"/>
            <w:hideMark/>
          </w:tcPr>
          <w:p w14:paraId="000440ED" w14:textId="103F6B95" w:rsidR="00CE3A2F" w:rsidRPr="00B901D7" w:rsidDel="00513FDC" w:rsidRDefault="00CE3A2F" w:rsidP="00CE3A2F">
            <w:pPr>
              <w:rPr>
                <w:del w:id="98" w:author="Dietzel, Ranae N [AGRON]" w:date="2017-06-13T13:32:00Z"/>
                <w:szCs w:val="20"/>
              </w:rPr>
            </w:pPr>
            <w:del w:id="99" w:author="Dietzel, Ranae N [AGRON]" w:date="2017-06-13T13:32:00Z">
              <w:r w:rsidRPr="00B901D7" w:rsidDel="00513FDC">
                <w:rPr>
                  <w:szCs w:val="20"/>
                </w:rPr>
                <w:delText>0.007</w:delText>
              </w:r>
            </w:del>
          </w:p>
        </w:tc>
        <w:tc>
          <w:tcPr>
            <w:tcW w:w="324" w:type="dxa"/>
            <w:noWrap/>
            <w:vAlign w:val="bottom"/>
            <w:hideMark/>
          </w:tcPr>
          <w:p w14:paraId="3E3B6F1B" w14:textId="159A187D" w:rsidR="00CE3A2F" w:rsidRPr="00B901D7" w:rsidDel="00513FDC" w:rsidRDefault="00CE3A2F" w:rsidP="00CE3A2F">
            <w:pPr>
              <w:rPr>
                <w:del w:id="100" w:author="Dietzel, Ranae N [AGRON]" w:date="2017-06-13T13:32:00Z"/>
                <w:szCs w:val="20"/>
              </w:rPr>
            </w:pPr>
            <w:del w:id="101" w:author="Dietzel, Ranae N [AGRON]" w:date="2017-06-13T13:32:00Z">
              <w:r w:rsidRPr="00B901D7" w:rsidDel="00513FDC">
                <w:rPr>
                  <w:szCs w:val="20"/>
                </w:rPr>
                <w:delText>a</w:delText>
              </w:r>
            </w:del>
          </w:p>
        </w:tc>
        <w:tc>
          <w:tcPr>
            <w:tcW w:w="630" w:type="dxa"/>
            <w:noWrap/>
            <w:vAlign w:val="bottom"/>
            <w:hideMark/>
          </w:tcPr>
          <w:p w14:paraId="092242B1" w14:textId="4299D904" w:rsidR="00CE3A2F" w:rsidRPr="00B901D7" w:rsidDel="00513FDC" w:rsidRDefault="00CE3A2F">
            <w:pPr>
              <w:rPr>
                <w:del w:id="102" w:author="Dietzel, Ranae N [AGRON]" w:date="2017-06-13T13:32:00Z"/>
                <w:szCs w:val="20"/>
              </w:rPr>
            </w:pPr>
            <w:del w:id="103" w:author="Dietzel, Ranae N [AGRON]" w:date="2017-06-13T13:32:00Z">
              <w:r w:rsidRPr="00B901D7" w:rsidDel="00513FDC">
                <w:rPr>
                  <w:szCs w:val="20"/>
                </w:rPr>
                <w:delText>C</w:delText>
              </w:r>
            </w:del>
          </w:p>
        </w:tc>
        <w:tc>
          <w:tcPr>
            <w:tcW w:w="720" w:type="dxa"/>
            <w:noWrap/>
            <w:vAlign w:val="bottom"/>
            <w:hideMark/>
          </w:tcPr>
          <w:p w14:paraId="02654683" w14:textId="339D4779" w:rsidR="00CE3A2F" w:rsidRPr="00B901D7" w:rsidDel="00513FDC" w:rsidRDefault="00CE3A2F" w:rsidP="00CE3A2F">
            <w:pPr>
              <w:rPr>
                <w:del w:id="104" w:author="Dietzel, Ranae N [AGRON]" w:date="2017-06-13T13:32:00Z"/>
                <w:szCs w:val="20"/>
              </w:rPr>
            </w:pPr>
            <w:del w:id="105" w:author="Dietzel, Ranae N [AGRON]" w:date="2017-06-13T13:32:00Z">
              <w:r w:rsidRPr="00B901D7" w:rsidDel="00513FDC">
                <w:rPr>
                  <w:szCs w:val="20"/>
                </w:rPr>
                <w:delText>0.044</w:delText>
              </w:r>
            </w:del>
          </w:p>
        </w:tc>
        <w:tc>
          <w:tcPr>
            <w:tcW w:w="405" w:type="dxa"/>
            <w:noWrap/>
            <w:vAlign w:val="bottom"/>
            <w:hideMark/>
          </w:tcPr>
          <w:p w14:paraId="024ECAA3" w14:textId="2A15231D" w:rsidR="00CE3A2F" w:rsidRPr="00B901D7" w:rsidDel="00513FDC" w:rsidRDefault="00CE3A2F" w:rsidP="00CE3A2F">
            <w:pPr>
              <w:rPr>
                <w:del w:id="106" w:author="Dietzel, Ranae N [AGRON]" w:date="2017-06-13T13:32:00Z"/>
                <w:szCs w:val="20"/>
              </w:rPr>
            </w:pPr>
            <w:del w:id="107" w:author="Dietzel, Ranae N [AGRON]" w:date="2017-06-13T13:32:00Z">
              <w:r w:rsidRPr="00B901D7" w:rsidDel="00513FDC">
                <w:rPr>
                  <w:szCs w:val="20"/>
                </w:rPr>
                <w:delText>b</w:delText>
              </w:r>
            </w:del>
          </w:p>
        </w:tc>
        <w:tc>
          <w:tcPr>
            <w:tcW w:w="675" w:type="dxa"/>
            <w:noWrap/>
            <w:vAlign w:val="bottom"/>
            <w:hideMark/>
          </w:tcPr>
          <w:p w14:paraId="23C087CA" w14:textId="3CA9826A" w:rsidR="00CE3A2F" w:rsidRPr="00B901D7" w:rsidDel="00513FDC" w:rsidRDefault="00CE3A2F">
            <w:pPr>
              <w:rPr>
                <w:del w:id="108" w:author="Dietzel, Ranae N [AGRON]" w:date="2017-06-13T13:32:00Z"/>
                <w:szCs w:val="20"/>
              </w:rPr>
            </w:pPr>
            <w:del w:id="109" w:author="Dietzel, Ranae N [AGRON]" w:date="2017-06-13T13:32:00Z">
              <w:r w:rsidRPr="00B901D7" w:rsidDel="00513FDC">
                <w:rPr>
                  <w:szCs w:val="20"/>
                </w:rPr>
                <w:delText>B</w:delText>
              </w:r>
            </w:del>
          </w:p>
        </w:tc>
        <w:tc>
          <w:tcPr>
            <w:tcW w:w="720" w:type="dxa"/>
            <w:noWrap/>
            <w:vAlign w:val="bottom"/>
            <w:hideMark/>
          </w:tcPr>
          <w:p w14:paraId="2C26202E" w14:textId="7C21CA66" w:rsidR="00CE3A2F" w:rsidRPr="00B901D7" w:rsidDel="00513FDC" w:rsidRDefault="00CE3A2F" w:rsidP="00CE3A2F">
            <w:pPr>
              <w:rPr>
                <w:del w:id="110" w:author="Dietzel, Ranae N [AGRON]" w:date="2017-06-13T13:32:00Z"/>
                <w:szCs w:val="20"/>
              </w:rPr>
            </w:pPr>
            <w:del w:id="111" w:author="Dietzel, Ranae N [AGRON]" w:date="2017-06-13T13:32:00Z">
              <w:r w:rsidRPr="00B901D7" w:rsidDel="00513FDC">
                <w:rPr>
                  <w:szCs w:val="20"/>
                </w:rPr>
                <w:delText>0.102</w:delText>
              </w:r>
            </w:del>
          </w:p>
        </w:tc>
        <w:tc>
          <w:tcPr>
            <w:tcW w:w="360" w:type="dxa"/>
            <w:noWrap/>
            <w:vAlign w:val="bottom"/>
            <w:hideMark/>
          </w:tcPr>
          <w:p w14:paraId="4DAD41B4" w14:textId="43CBEC85" w:rsidR="00CE3A2F" w:rsidRPr="00B901D7" w:rsidDel="00513FDC" w:rsidRDefault="00CE3A2F" w:rsidP="00CE3A2F">
            <w:pPr>
              <w:rPr>
                <w:del w:id="112" w:author="Dietzel, Ranae N [AGRON]" w:date="2017-06-13T13:32:00Z"/>
                <w:szCs w:val="20"/>
              </w:rPr>
            </w:pPr>
            <w:del w:id="113" w:author="Dietzel, Ranae N [AGRON]" w:date="2017-06-13T13:32:00Z">
              <w:r w:rsidRPr="00B901D7" w:rsidDel="00513FDC">
                <w:rPr>
                  <w:szCs w:val="20"/>
                </w:rPr>
                <w:delText>b</w:delText>
              </w:r>
            </w:del>
          </w:p>
        </w:tc>
        <w:tc>
          <w:tcPr>
            <w:tcW w:w="720" w:type="dxa"/>
            <w:noWrap/>
            <w:vAlign w:val="bottom"/>
            <w:hideMark/>
          </w:tcPr>
          <w:p w14:paraId="0ABE6AB0" w14:textId="2FA4E879" w:rsidR="00CE3A2F" w:rsidRPr="00B901D7" w:rsidDel="00513FDC" w:rsidRDefault="00CE3A2F">
            <w:pPr>
              <w:rPr>
                <w:del w:id="114" w:author="Dietzel, Ranae N [AGRON]" w:date="2017-06-13T13:32:00Z"/>
                <w:szCs w:val="20"/>
              </w:rPr>
            </w:pPr>
            <w:del w:id="115" w:author="Dietzel, Ranae N [AGRON]" w:date="2017-06-13T13:32:00Z">
              <w:r w:rsidRPr="00B901D7" w:rsidDel="00513FDC">
                <w:rPr>
                  <w:szCs w:val="20"/>
                </w:rPr>
                <w:delText>A</w:delText>
              </w:r>
            </w:del>
          </w:p>
        </w:tc>
      </w:tr>
      <w:tr w:rsidR="00AD161F" w:rsidRPr="00CE3A2F" w:rsidDel="00513FDC" w14:paraId="5EE302FE" w14:textId="39C43F43" w:rsidTr="00AD161F">
        <w:trPr>
          <w:trHeight w:val="288"/>
          <w:jc w:val="center"/>
          <w:del w:id="116" w:author="Dietzel, Ranae N [AGRON]" w:date="2017-06-13T13:32:00Z"/>
        </w:trPr>
        <w:tc>
          <w:tcPr>
            <w:tcW w:w="960" w:type="dxa"/>
            <w:vMerge/>
            <w:tcBorders>
              <w:bottom w:val="dotted" w:sz="4" w:space="0" w:color="auto"/>
            </w:tcBorders>
            <w:vAlign w:val="center"/>
            <w:hideMark/>
          </w:tcPr>
          <w:p w14:paraId="60E09E4A" w14:textId="4BC1C531" w:rsidR="00CE3A2F" w:rsidRPr="00B901D7" w:rsidDel="00513FDC" w:rsidRDefault="00CE3A2F" w:rsidP="00BE0AC1">
            <w:pPr>
              <w:jc w:val="center"/>
              <w:rPr>
                <w:del w:id="117" w:author="Dietzel, Ranae N [AGRON]" w:date="2017-06-13T13:32:00Z"/>
                <w:szCs w:val="20"/>
              </w:rPr>
            </w:pPr>
          </w:p>
        </w:tc>
        <w:tc>
          <w:tcPr>
            <w:tcW w:w="1020" w:type="dxa"/>
            <w:noWrap/>
            <w:vAlign w:val="bottom"/>
            <w:hideMark/>
          </w:tcPr>
          <w:p w14:paraId="242555C0" w14:textId="7597FC46" w:rsidR="00CE3A2F" w:rsidRPr="00B901D7" w:rsidDel="00513FDC" w:rsidRDefault="00CE3A2F" w:rsidP="00AD551C">
            <w:pPr>
              <w:jc w:val="center"/>
              <w:rPr>
                <w:del w:id="118" w:author="Dietzel, Ranae N [AGRON]" w:date="2017-06-13T13:32:00Z"/>
                <w:szCs w:val="20"/>
              </w:rPr>
            </w:pPr>
            <w:del w:id="119" w:author="Dietzel, Ranae N [AGRON]" w:date="2017-06-13T13:32:00Z">
              <w:r w:rsidRPr="00B901D7" w:rsidDel="00513FDC">
                <w:rPr>
                  <w:szCs w:val="20"/>
                </w:rPr>
                <w:delText>15-30</w:delText>
              </w:r>
            </w:del>
          </w:p>
        </w:tc>
        <w:tc>
          <w:tcPr>
            <w:tcW w:w="666" w:type="dxa"/>
            <w:noWrap/>
            <w:vAlign w:val="bottom"/>
            <w:hideMark/>
          </w:tcPr>
          <w:p w14:paraId="47576A8F" w14:textId="79D65D77" w:rsidR="00CE3A2F" w:rsidRPr="00B901D7" w:rsidDel="00513FDC" w:rsidRDefault="00CE3A2F" w:rsidP="00CE3A2F">
            <w:pPr>
              <w:rPr>
                <w:del w:id="120" w:author="Dietzel, Ranae N [AGRON]" w:date="2017-06-13T13:32:00Z"/>
                <w:szCs w:val="20"/>
              </w:rPr>
            </w:pPr>
            <w:del w:id="121" w:author="Dietzel, Ranae N [AGRON]" w:date="2017-06-13T13:32:00Z">
              <w:r w:rsidRPr="00B901D7" w:rsidDel="00513FDC">
                <w:rPr>
                  <w:szCs w:val="20"/>
                </w:rPr>
                <w:delText>0.005</w:delText>
              </w:r>
            </w:del>
          </w:p>
        </w:tc>
        <w:tc>
          <w:tcPr>
            <w:tcW w:w="324" w:type="dxa"/>
            <w:noWrap/>
            <w:vAlign w:val="bottom"/>
            <w:hideMark/>
          </w:tcPr>
          <w:p w14:paraId="7F9FD88C" w14:textId="552699D4" w:rsidR="00CE3A2F" w:rsidRPr="00B901D7" w:rsidDel="00513FDC" w:rsidRDefault="00CE3A2F" w:rsidP="00CE3A2F">
            <w:pPr>
              <w:rPr>
                <w:del w:id="122" w:author="Dietzel, Ranae N [AGRON]" w:date="2017-06-13T13:32:00Z"/>
                <w:szCs w:val="20"/>
              </w:rPr>
            </w:pPr>
            <w:del w:id="123" w:author="Dietzel, Ranae N [AGRON]" w:date="2017-06-13T13:32:00Z">
              <w:r w:rsidRPr="00B901D7" w:rsidDel="00513FDC">
                <w:rPr>
                  <w:szCs w:val="20"/>
                </w:rPr>
                <w:delText>a</w:delText>
              </w:r>
            </w:del>
          </w:p>
        </w:tc>
        <w:tc>
          <w:tcPr>
            <w:tcW w:w="630" w:type="dxa"/>
            <w:noWrap/>
            <w:vAlign w:val="bottom"/>
            <w:hideMark/>
          </w:tcPr>
          <w:p w14:paraId="32436294" w14:textId="1EF41DE0" w:rsidR="00CE3A2F" w:rsidRPr="00B901D7" w:rsidDel="00513FDC" w:rsidRDefault="00CE3A2F">
            <w:pPr>
              <w:rPr>
                <w:del w:id="124" w:author="Dietzel, Ranae N [AGRON]" w:date="2017-06-13T13:32:00Z"/>
                <w:szCs w:val="20"/>
              </w:rPr>
            </w:pPr>
            <w:del w:id="125" w:author="Dietzel, Ranae N [AGRON]" w:date="2017-06-13T13:32:00Z">
              <w:r w:rsidRPr="00B901D7" w:rsidDel="00513FDC">
                <w:rPr>
                  <w:szCs w:val="20"/>
                </w:rPr>
                <w:delText>C</w:delText>
              </w:r>
            </w:del>
          </w:p>
        </w:tc>
        <w:tc>
          <w:tcPr>
            <w:tcW w:w="720" w:type="dxa"/>
            <w:noWrap/>
            <w:vAlign w:val="bottom"/>
            <w:hideMark/>
          </w:tcPr>
          <w:p w14:paraId="5E299B02" w14:textId="03F9CC6E" w:rsidR="00CE3A2F" w:rsidRPr="00B901D7" w:rsidDel="00513FDC" w:rsidRDefault="00CE3A2F" w:rsidP="00CE3A2F">
            <w:pPr>
              <w:rPr>
                <w:del w:id="126" w:author="Dietzel, Ranae N [AGRON]" w:date="2017-06-13T13:32:00Z"/>
                <w:szCs w:val="20"/>
              </w:rPr>
            </w:pPr>
            <w:del w:id="127" w:author="Dietzel, Ranae N [AGRON]" w:date="2017-06-13T13:32:00Z">
              <w:r w:rsidRPr="00B901D7" w:rsidDel="00513FDC">
                <w:rPr>
                  <w:szCs w:val="20"/>
                </w:rPr>
                <w:delText>0.019</w:delText>
              </w:r>
            </w:del>
          </w:p>
        </w:tc>
        <w:tc>
          <w:tcPr>
            <w:tcW w:w="405" w:type="dxa"/>
            <w:noWrap/>
            <w:vAlign w:val="bottom"/>
            <w:hideMark/>
          </w:tcPr>
          <w:p w14:paraId="7D2C945C" w14:textId="09466FAA" w:rsidR="00CE3A2F" w:rsidRPr="00B901D7" w:rsidDel="00513FDC" w:rsidRDefault="00CE3A2F" w:rsidP="00CE3A2F">
            <w:pPr>
              <w:rPr>
                <w:del w:id="128" w:author="Dietzel, Ranae N [AGRON]" w:date="2017-06-13T13:32:00Z"/>
                <w:szCs w:val="20"/>
              </w:rPr>
            </w:pPr>
            <w:del w:id="129" w:author="Dietzel, Ranae N [AGRON]" w:date="2017-06-13T13:32:00Z">
              <w:r w:rsidRPr="00B901D7" w:rsidDel="00513FDC">
                <w:rPr>
                  <w:szCs w:val="20"/>
                </w:rPr>
                <w:delText>c</w:delText>
              </w:r>
            </w:del>
          </w:p>
        </w:tc>
        <w:tc>
          <w:tcPr>
            <w:tcW w:w="675" w:type="dxa"/>
            <w:noWrap/>
            <w:vAlign w:val="bottom"/>
            <w:hideMark/>
          </w:tcPr>
          <w:p w14:paraId="32447832" w14:textId="3B7DB3FF" w:rsidR="00CE3A2F" w:rsidRPr="00B901D7" w:rsidDel="00513FDC" w:rsidRDefault="00CE3A2F">
            <w:pPr>
              <w:rPr>
                <w:del w:id="130" w:author="Dietzel, Ranae N [AGRON]" w:date="2017-06-13T13:32:00Z"/>
                <w:szCs w:val="20"/>
              </w:rPr>
            </w:pPr>
            <w:del w:id="131" w:author="Dietzel, Ranae N [AGRON]" w:date="2017-06-13T13:32:00Z">
              <w:r w:rsidRPr="00B901D7" w:rsidDel="00513FDC">
                <w:rPr>
                  <w:szCs w:val="20"/>
                </w:rPr>
                <w:delText>B</w:delText>
              </w:r>
            </w:del>
          </w:p>
        </w:tc>
        <w:tc>
          <w:tcPr>
            <w:tcW w:w="720" w:type="dxa"/>
            <w:noWrap/>
            <w:vAlign w:val="bottom"/>
            <w:hideMark/>
          </w:tcPr>
          <w:p w14:paraId="07C3E9DD" w14:textId="1F74858C" w:rsidR="00CE3A2F" w:rsidRPr="00B901D7" w:rsidDel="00513FDC" w:rsidRDefault="00CE3A2F" w:rsidP="00CE3A2F">
            <w:pPr>
              <w:rPr>
                <w:del w:id="132" w:author="Dietzel, Ranae N [AGRON]" w:date="2017-06-13T13:32:00Z"/>
                <w:szCs w:val="20"/>
              </w:rPr>
            </w:pPr>
            <w:del w:id="133" w:author="Dietzel, Ranae N [AGRON]" w:date="2017-06-13T13:32:00Z">
              <w:r w:rsidRPr="00B901D7" w:rsidDel="00513FDC">
                <w:rPr>
                  <w:szCs w:val="20"/>
                </w:rPr>
                <w:delText>0.036</w:delText>
              </w:r>
            </w:del>
          </w:p>
        </w:tc>
        <w:tc>
          <w:tcPr>
            <w:tcW w:w="360" w:type="dxa"/>
            <w:noWrap/>
            <w:vAlign w:val="bottom"/>
            <w:hideMark/>
          </w:tcPr>
          <w:p w14:paraId="01EF72A5" w14:textId="6E15E707" w:rsidR="00CE3A2F" w:rsidRPr="00B901D7" w:rsidDel="00513FDC" w:rsidRDefault="00CE3A2F" w:rsidP="00CE3A2F">
            <w:pPr>
              <w:rPr>
                <w:del w:id="134" w:author="Dietzel, Ranae N [AGRON]" w:date="2017-06-13T13:32:00Z"/>
                <w:szCs w:val="20"/>
              </w:rPr>
            </w:pPr>
            <w:del w:id="135" w:author="Dietzel, Ranae N [AGRON]" w:date="2017-06-13T13:32:00Z">
              <w:r w:rsidRPr="00B901D7" w:rsidDel="00513FDC">
                <w:rPr>
                  <w:szCs w:val="20"/>
                </w:rPr>
                <w:delText>c</w:delText>
              </w:r>
            </w:del>
          </w:p>
        </w:tc>
        <w:tc>
          <w:tcPr>
            <w:tcW w:w="720" w:type="dxa"/>
            <w:noWrap/>
            <w:vAlign w:val="bottom"/>
            <w:hideMark/>
          </w:tcPr>
          <w:p w14:paraId="5A0DCFA0" w14:textId="753CD4FF" w:rsidR="00CE3A2F" w:rsidRPr="00B901D7" w:rsidDel="00513FDC" w:rsidRDefault="00CE3A2F">
            <w:pPr>
              <w:rPr>
                <w:del w:id="136" w:author="Dietzel, Ranae N [AGRON]" w:date="2017-06-13T13:32:00Z"/>
                <w:szCs w:val="20"/>
              </w:rPr>
            </w:pPr>
            <w:del w:id="137" w:author="Dietzel, Ranae N [AGRON]" w:date="2017-06-13T13:32:00Z">
              <w:r w:rsidRPr="00B901D7" w:rsidDel="00513FDC">
                <w:rPr>
                  <w:szCs w:val="20"/>
                </w:rPr>
                <w:delText>A</w:delText>
              </w:r>
            </w:del>
          </w:p>
        </w:tc>
      </w:tr>
      <w:tr w:rsidR="00AD161F" w:rsidRPr="00CE3A2F" w:rsidDel="00513FDC" w14:paraId="003AC9C7" w14:textId="1C642681" w:rsidTr="00AD161F">
        <w:trPr>
          <w:trHeight w:val="288"/>
          <w:jc w:val="center"/>
          <w:del w:id="138" w:author="Dietzel, Ranae N [AGRON]" w:date="2017-06-13T13:32:00Z"/>
        </w:trPr>
        <w:tc>
          <w:tcPr>
            <w:tcW w:w="960" w:type="dxa"/>
            <w:vMerge/>
            <w:tcBorders>
              <w:bottom w:val="dotted" w:sz="4" w:space="0" w:color="auto"/>
            </w:tcBorders>
            <w:vAlign w:val="center"/>
            <w:hideMark/>
          </w:tcPr>
          <w:p w14:paraId="45F6C142" w14:textId="38BBB44C" w:rsidR="00CE3A2F" w:rsidRPr="00B901D7" w:rsidDel="00513FDC" w:rsidRDefault="00CE3A2F" w:rsidP="00BE0AC1">
            <w:pPr>
              <w:jc w:val="center"/>
              <w:rPr>
                <w:del w:id="139" w:author="Dietzel, Ranae N [AGRON]" w:date="2017-06-13T13:32:00Z"/>
                <w:szCs w:val="20"/>
              </w:rPr>
            </w:pPr>
          </w:p>
        </w:tc>
        <w:tc>
          <w:tcPr>
            <w:tcW w:w="1020" w:type="dxa"/>
            <w:noWrap/>
            <w:vAlign w:val="bottom"/>
            <w:hideMark/>
          </w:tcPr>
          <w:p w14:paraId="2660EBE7" w14:textId="7752A98A" w:rsidR="00CE3A2F" w:rsidRPr="00B901D7" w:rsidDel="00513FDC" w:rsidRDefault="00CE3A2F" w:rsidP="00AD551C">
            <w:pPr>
              <w:jc w:val="center"/>
              <w:rPr>
                <w:del w:id="140" w:author="Dietzel, Ranae N [AGRON]" w:date="2017-06-13T13:32:00Z"/>
                <w:szCs w:val="20"/>
              </w:rPr>
            </w:pPr>
            <w:del w:id="141" w:author="Dietzel, Ranae N [AGRON]" w:date="2017-06-13T13:32:00Z">
              <w:r w:rsidRPr="00B901D7" w:rsidDel="00513FDC">
                <w:rPr>
                  <w:szCs w:val="20"/>
                </w:rPr>
                <w:delText>30-60</w:delText>
              </w:r>
            </w:del>
          </w:p>
        </w:tc>
        <w:tc>
          <w:tcPr>
            <w:tcW w:w="666" w:type="dxa"/>
            <w:noWrap/>
            <w:vAlign w:val="bottom"/>
            <w:hideMark/>
          </w:tcPr>
          <w:p w14:paraId="6F46B81C" w14:textId="45316C44" w:rsidR="00CE3A2F" w:rsidRPr="00B901D7" w:rsidDel="00513FDC" w:rsidRDefault="00CE3A2F" w:rsidP="00CE3A2F">
            <w:pPr>
              <w:rPr>
                <w:del w:id="142" w:author="Dietzel, Ranae N [AGRON]" w:date="2017-06-13T13:32:00Z"/>
                <w:szCs w:val="20"/>
              </w:rPr>
            </w:pPr>
            <w:del w:id="143" w:author="Dietzel, Ranae N [AGRON]" w:date="2017-06-13T13:32:00Z">
              <w:r w:rsidRPr="00B901D7" w:rsidDel="00513FDC">
                <w:rPr>
                  <w:szCs w:val="20"/>
                </w:rPr>
                <w:delText>0.010</w:delText>
              </w:r>
            </w:del>
          </w:p>
        </w:tc>
        <w:tc>
          <w:tcPr>
            <w:tcW w:w="324" w:type="dxa"/>
            <w:noWrap/>
            <w:vAlign w:val="bottom"/>
            <w:hideMark/>
          </w:tcPr>
          <w:p w14:paraId="0711F70C" w14:textId="4277B4D1" w:rsidR="00CE3A2F" w:rsidRPr="00B901D7" w:rsidDel="00513FDC" w:rsidRDefault="00CE3A2F" w:rsidP="00CE3A2F">
            <w:pPr>
              <w:rPr>
                <w:del w:id="144" w:author="Dietzel, Ranae N [AGRON]" w:date="2017-06-13T13:32:00Z"/>
                <w:szCs w:val="20"/>
              </w:rPr>
            </w:pPr>
            <w:del w:id="145" w:author="Dietzel, Ranae N [AGRON]" w:date="2017-06-13T13:32:00Z">
              <w:r w:rsidRPr="00B901D7" w:rsidDel="00513FDC">
                <w:rPr>
                  <w:szCs w:val="20"/>
                </w:rPr>
                <w:delText>a</w:delText>
              </w:r>
            </w:del>
          </w:p>
        </w:tc>
        <w:tc>
          <w:tcPr>
            <w:tcW w:w="630" w:type="dxa"/>
            <w:noWrap/>
            <w:vAlign w:val="bottom"/>
            <w:hideMark/>
          </w:tcPr>
          <w:p w14:paraId="573F37FD" w14:textId="61BDA34D" w:rsidR="00CE3A2F" w:rsidRPr="00B901D7" w:rsidDel="00513FDC" w:rsidRDefault="00CE3A2F">
            <w:pPr>
              <w:rPr>
                <w:del w:id="146" w:author="Dietzel, Ranae N [AGRON]" w:date="2017-06-13T13:32:00Z"/>
                <w:szCs w:val="20"/>
              </w:rPr>
            </w:pPr>
            <w:del w:id="147" w:author="Dietzel, Ranae N [AGRON]" w:date="2017-06-13T13:32:00Z">
              <w:r w:rsidRPr="00B901D7" w:rsidDel="00513FDC">
                <w:rPr>
                  <w:szCs w:val="20"/>
                </w:rPr>
                <w:delText>C</w:delText>
              </w:r>
            </w:del>
          </w:p>
        </w:tc>
        <w:tc>
          <w:tcPr>
            <w:tcW w:w="720" w:type="dxa"/>
            <w:noWrap/>
            <w:vAlign w:val="bottom"/>
            <w:hideMark/>
          </w:tcPr>
          <w:p w14:paraId="2F53BA54" w14:textId="6E7D0927" w:rsidR="00CE3A2F" w:rsidRPr="00B901D7" w:rsidDel="00513FDC" w:rsidRDefault="00CE3A2F" w:rsidP="00CE3A2F">
            <w:pPr>
              <w:rPr>
                <w:del w:id="148" w:author="Dietzel, Ranae N [AGRON]" w:date="2017-06-13T13:32:00Z"/>
                <w:szCs w:val="20"/>
              </w:rPr>
            </w:pPr>
            <w:del w:id="149" w:author="Dietzel, Ranae N [AGRON]" w:date="2017-06-13T13:32:00Z">
              <w:r w:rsidRPr="00B901D7" w:rsidDel="00513FDC">
                <w:rPr>
                  <w:szCs w:val="20"/>
                </w:rPr>
                <w:delText>0.025</w:delText>
              </w:r>
            </w:del>
          </w:p>
        </w:tc>
        <w:tc>
          <w:tcPr>
            <w:tcW w:w="405" w:type="dxa"/>
            <w:noWrap/>
            <w:vAlign w:val="bottom"/>
            <w:hideMark/>
          </w:tcPr>
          <w:p w14:paraId="3A20050E" w14:textId="037B7B32" w:rsidR="00CE3A2F" w:rsidRPr="00B901D7" w:rsidDel="00513FDC" w:rsidRDefault="00CE3A2F" w:rsidP="00CE3A2F">
            <w:pPr>
              <w:rPr>
                <w:del w:id="150" w:author="Dietzel, Ranae N [AGRON]" w:date="2017-06-13T13:32:00Z"/>
                <w:szCs w:val="20"/>
              </w:rPr>
            </w:pPr>
            <w:del w:id="151" w:author="Dietzel, Ranae N [AGRON]" w:date="2017-06-13T13:32:00Z">
              <w:r w:rsidRPr="00B901D7" w:rsidDel="00513FDC">
                <w:rPr>
                  <w:szCs w:val="20"/>
                </w:rPr>
                <w:delText>c</w:delText>
              </w:r>
            </w:del>
          </w:p>
        </w:tc>
        <w:tc>
          <w:tcPr>
            <w:tcW w:w="675" w:type="dxa"/>
            <w:noWrap/>
            <w:vAlign w:val="bottom"/>
            <w:hideMark/>
          </w:tcPr>
          <w:p w14:paraId="796EAA12" w14:textId="1D58502C" w:rsidR="00CE3A2F" w:rsidRPr="00B901D7" w:rsidDel="00513FDC" w:rsidRDefault="00CE3A2F">
            <w:pPr>
              <w:rPr>
                <w:del w:id="152" w:author="Dietzel, Ranae N [AGRON]" w:date="2017-06-13T13:32:00Z"/>
                <w:szCs w:val="20"/>
              </w:rPr>
            </w:pPr>
            <w:del w:id="153" w:author="Dietzel, Ranae N [AGRON]" w:date="2017-06-13T13:32:00Z">
              <w:r w:rsidRPr="00B901D7" w:rsidDel="00513FDC">
                <w:rPr>
                  <w:szCs w:val="20"/>
                </w:rPr>
                <w:delText>B</w:delText>
              </w:r>
            </w:del>
          </w:p>
        </w:tc>
        <w:tc>
          <w:tcPr>
            <w:tcW w:w="720" w:type="dxa"/>
            <w:noWrap/>
            <w:vAlign w:val="bottom"/>
            <w:hideMark/>
          </w:tcPr>
          <w:p w14:paraId="257F7964" w14:textId="3E69CFDB" w:rsidR="00CE3A2F" w:rsidRPr="00B901D7" w:rsidDel="00513FDC" w:rsidRDefault="00CE3A2F" w:rsidP="00CE3A2F">
            <w:pPr>
              <w:rPr>
                <w:del w:id="154" w:author="Dietzel, Ranae N [AGRON]" w:date="2017-06-13T13:32:00Z"/>
                <w:szCs w:val="20"/>
              </w:rPr>
            </w:pPr>
            <w:del w:id="155" w:author="Dietzel, Ranae N [AGRON]" w:date="2017-06-13T13:32:00Z">
              <w:r w:rsidRPr="00B901D7" w:rsidDel="00513FDC">
                <w:rPr>
                  <w:szCs w:val="20"/>
                </w:rPr>
                <w:delText>0.058</w:delText>
              </w:r>
            </w:del>
          </w:p>
        </w:tc>
        <w:tc>
          <w:tcPr>
            <w:tcW w:w="360" w:type="dxa"/>
            <w:noWrap/>
            <w:vAlign w:val="bottom"/>
            <w:hideMark/>
          </w:tcPr>
          <w:p w14:paraId="2660A6C1" w14:textId="5015F695" w:rsidR="00CE3A2F" w:rsidRPr="00B901D7" w:rsidDel="00513FDC" w:rsidRDefault="00CE3A2F" w:rsidP="00CE3A2F">
            <w:pPr>
              <w:rPr>
                <w:del w:id="156" w:author="Dietzel, Ranae N [AGRON]" w:date="2017-06-13T13:32:00Z"/>
                <w:szCs w:val="20"/>
              </w:rPr>
            </w:pPr>
            <w:del w:id="157" w:author="Dietzel, Ranae N [AGRON]" w:date="2017-06-13T13:32:00Z">
              <w:r w:rsidRPr="00B901D7" w:rsidDel="00513FDC">
                <w:rPr>
                  <w:szCs w:val="20"/>
                </w:rPr>
                <w:delText>a</w:delText>
              </w:r>
            </w:del>
          </w:p>
        </w:tc>
        <w:tc>
          <w:tcPr>
            <w:tcW w:w="720" w:type="dxa"/>
            <w:noWrap/>
            <w:vAlign w:val="bottom"/>
            <w:hideMark/>
          </w:tcPr>
          <w:p w14:paraId="64EA0125" w14:textId="52583132" w:rsidR="00CE3A2F" w:rsidRPr="00B901D7" w:rsidDel="00513FDC" w:rsidRDefault="00CE3A2F">
            <w:pPr>
              <w:rPr>
                <w:del w:id="158" w:author="Dietzel, Ranae N [AGRON]" w:date="2017-06-13T13:32:00Z"/>
                <w:szCs w:val="20"/>
              </w:rPr>
            </w:pPr>
            <w:del w:id="159" w:author="Dietzel, Ranae N [AGRON]" w:date="2017-06-13T13:32:00Z">
              <w:r w:rsidRPr="00B901D7" w:rsidDel="00513FDC">
                <w:rPr>
                  <w:szCs w:val="20"/>
                </w:rPr>
                <w:delText>A</w:delText>
              </w:r>
            </w:del>
          </w:p>
        </w:tc>
      </w:tr>
      <w:tr w:rsidR="008758FA" w:rsidRPr="00CE3A2F" w:rsidDel="00513FDC" w14:paraId="42D2AB60" w14:textId="72433327" w:rsidTr="00AD161F">
        <w:trPr>
          <w:trHeight w:val="288"/>
          <w:jc w:val="center"/>
          <w:del w:id="160" w:author="Dietzel, Ranae N [AGRON]" w:date="2017-06-13T13:32:00Z"/>
        </w:trPr>
        <w:tc>
          <w:tcPr>
            <w:tcW w:w="960" w:type="dxa"/>
            <w:vMerge/>
            <w:tcBorders>
              <w:bottom w:val="dotted" w:sz="4" w:space="0" w:color="auto"/>
            </w:tcBorders>
            <w:vAlign w:val="center"/>
            <w:hideMark/>
          </w:tcPr>
          <w:p w14:paraId="6A5B88E5" w14:textId="4925E673" w:rsidR="00CE3A2F" w:rsidRPr="00B901D7" w:rsidDel="00513FDC" w:rsidRDefault="00CE3A2F" w:rsidP="00BE0AC1">
            <w:pPr>
              <w:jc w:val="center"/>
              <w:rPr>
                <w:del w:id="161" w:author="Dietzel, Ranae N [AGRON]" w:date="2017-06-13T13:32:00Z"/>
                <w:szCs w:val="20"/>
              </w:rPr>
            </w:pPr>
          </w:p>
        </w:tc>
        <w:tc>
          <w:tcPr>
            <w:tcW w:w="1020" w:type="dxa"/>
            <w:tcBorders>
              <w:bottom w:val="dotted" w:sz="4" w:space="0" w:color="auto"/>
            </w:tcBorders>
            <w:noWrap/>
            <w:vAlign w:val="bottom"/>
            <w:hideMark/>
          </w:tcPr>
          <w:p w14:paraId="549F9C79" w14:textId="6ED400AC" w:rsidR="00CE3A2F" w:rsidRPr="00B901D7" w:rsidDel="00513FDC" w:rsidRDefault="00CE3A2F" w:rsidP="00AD551C">
            <w:pPr>
              <w:jc w:val="center"/>
              <w:rPr>
                <w:del w:id="162" w:author="Dietzel, Ranae N [AGRON]" w:date="2017-06-13T13:32:00Z"/>
                <w:szCs w:val="20"/>
              </w:rPr>
            </w:pPr>
            <w:del w:id="163"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0A42A9AC" w14:textId="40EA2D22" w:rsidR="00CE3A2F" w:rsidRPr="00B901D7" w:rsidDel="00513FDC" w:rsidRDefault="00CE3A2F" w:rsidP="00CE3A2F">
            <w:pPr>
              <w:rPr>
                <w:del w:id="164" w:author="Dietzel, Ranae N [AGRON]" w:date="2017-06-13T13:32:00Z"/>
                <w:szCs w:val="20"/>
              </w:rPr>
            </w:pPr>
            <w:del w:id="165" w:author="Dietzel, Ranae N [AGRON]" w:date="2017-06-13T13:32:00Z">
              <w:r w:rsidRPr="00B901D7" w:rsidDel="00513FDC">
                <w:rPr>
                  <w:szCs w:val="20"/>
                </w:rPr>
                <w:delText>0.008</w:delText>
              </w:r>
            </w:del>
          </w:p>
        </w:tc>
        <w:tc>
          <w:tcPr>
            <w:tcW w:w="324" w:type="dxa"/>
            <w:tcBorders>
              <w:bottom w:val="dotted" w:sz="4" w:space="0" w:color="auto"/>
            </w:tcBorders>
            <w:noWrap/>
            <w:vAlign w:val="bottom"/>
            <w:hideMark/>
          </w:tcPr>
          <w:p w14:paraId="3A73EB8C" w14:textId="0A9271D8" w:rsidR="00CE3A2F" w:rsidRPr="00B901D7" w:rsidDel="00513FDC" w:rsidRDefault="00CE3A2F" w:rsidP="00CE3A2F">
            <w:pPr>
              <w:rPr>
                <w:del w:id="166" w:author="Dietzel, Ranae N [AGRON]" w:date="2017-06-13T13:32:00Z"/>
                <w:szCs w:val="20"/>
              </w:rPr>
            </w:pPr>
            <w:del w:id="167"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C203F51" w14:textId="6597AEE9" w:rsidR="00CE3A2F" w:rsidRPr="00B901D7" w:rsidDel="00513FDC" w:rsidRDefault="00CE3A2F">
            <w:pPr>
              <w:rPr>
                <w:del w:id="168" w:author="Dietzel, Ranae N [AGRON]" w:date="2017-06-13T13:32:00Z"/>
                <w:szCs w:val="20"/>
              </w:rPr>
            </w:pPr>
            <w:del w:id="169"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4C29B7A7" w14:textId="26C59A33" w:rsidR="00CE3A2F" w:rsidRPr="00B901D7" w:rsidDel="00513FDC" w:rsidRDefault="00CE3A2F" w:rsidP="00CE3A2F">
            <w:pPr>
              <w:rPr>
                <w:del w:id="170" w:author="Dietzel, Ranae N [AGRON]" w:date="2017-06-13T13:32:00Z"/>
                <w:szCs w:val="20"/>
              </w:rPr>
            </w:pPr>
            <w:del w:id="171" w:author="Dietzel, Ranae N [AGRON]" w:date="2017-06-13T13:32:00Z">
              <w:r w:rsidRPr="00B901D7" w:rsidDel="00513FDC">
                <w:rPr>
                  <w:szCs w:val="20"/>
                </w:rPr>
                <w:delText>0.015</w:delText>
              </w:r>
            </w:del>
          </w:p>
        </w:tc>
        <w:tc>
          <w:tcPr>
            <w:tcW w:w="405" w:type="dxa"/>
            <w:tcBorders>
              <w:bottom w:val="dotted" w:sz="4" w:space="0" w:color="auto"/>
            </w:tcBorders>
            <w:noWrap/>
            <w:vAlign w:val="bottom"/>
            <w:hideMark/>
          </w:tcPr>
          <w:p w14:paraId="77776877" w14:textId="3401EFE0" w:rsidR="00CE3A2F" w:rsidRPr="00B901D7" w:rsidDel="00513FDC" w:rsidRDefault="00CE3A2F" w:rsidP="00CE3A2F">
            <w:pPr>
              <w:rPr>
                <w:del w:id="172" w:author="Dietzel, Ranae N [AGRON]" w:date="2017-06-13T13:32:00Z"/>
                <w:szCs w:val="20"/>
              </w:rPr>
            </w:pPr>
            <w:del w:id="173"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3AEFA587" w14:textId="729D97B8" w:rsidR="00CE3A2F" w:rsidRPr="00B901D7" w:rsidDel="00513FDC" w:rsidRDefault="00CE3A2F">
            <w:pPr>
              <w:rPr>
                <w:del w:id="174" w:author="Dietzel, Ranae N [AGRON]" w:date="2017-06-13T13:32:00Z"/>
                <w:szCs w:val="20"/>
              </w:rPr>
            </w:pPr>
            <w:del w:id="175"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6ADEF1B" w14:textId="7C256780" w:rsidR="00CE3A2F" w:rsidRPr="00B901D7" w:rsidDel="00513FDC" w:rsidRDefault="00CE3A2F" w:rsidP="00CE3A2F">
            <w:pPr>
              <w:rPr>
                <w:del w:id="176" w:author="Dietzel, Ranae N [AGRON]" w:date="2017-06-13T13:32:00Z"/>
                <w:szCs w:val="20"/>
              </w:rPr>
            </w:pPr>
            <w:del w:id="177" w:author="Dietzel, Ranae N [AGRON]" w:date="2017-06-13T13:32:00Z">
              <w:r w:rsidRPr="00B901D7" w:rsidDel="00513FDC">
                <w:rPr>
                  <w:szCs w:val="20"/>
                </w:rPr>
                <w:delText>0.019</w:delText>
              </w:r>
            </w:del>
          </w:p>
        </w:tc>
        <w:tc>
          <w:tcPr>
            <w:tcW w:w="360" w:type="dxa"/>
            <w:tcBorders>
              <w:bottom w:val="dotted" w:sz="4" w:space="0" w:color="auto"/>
            </w:tcBorders>
            <w:noWrap/>
            <w:vAlign w:val="bottom"/>
            <w:hideMark/>
          </w:tcPr>
          <w:p w14:paraId="29BAA817" w14:textId="2DB62D50" w:rsidR="00CE3A2F" w:rsidRPr="00B901D7" w:rsidDel="00513FDC" w:rsidRDefault="00CE3A2F" w:rsidP="00CE3A2F">
            <w:pPr>
              <w:rPr>
                <w:del w:id="178" w:author="Dietzel, Ranae N [AGRON]" w:date="2017-06-13T13:32:00Z"/>
                <w:szCs w:val="20"/>
              </w:rPr>
            </w:pPr>
            <w:del w:id="179" w:author="Dietzel, Ranae N [AGRON]" w:date="2017-06-13T13:32:00Z">
              <w:r w:rsidRPr="00B901D7" w:rsidDel="00513FDC">
                <w:rPr>
                  <w:szCs w:val="20"/>
                </w:rPr>
                <w:delText>a</w:delText>
              </w:r>
            </w:del>
          </w:p>
        </w:tc>
        <w:tc>
          <w:tcPr>
            <w:tcW w:w="720" w:type="dxa"/>
            <w:tcBorders>
              <w:bottom w:val="dotted" w:sz="4" w:space="0" w:color="auto"/>
            </w:tcBorders>
            <w:noWrap/>
            <w:vAlign w:val="bottom"/>
            <w:hideMark/>
          </w:tcPr>
          <w:p w14:paraId="78CF468E" w14:textId="15DA4985" w:rsidR="00CE3A2F" w:rsidRPr="00B901D7" w:rsidDel="00513FDC" w:rsidRDefault="00CE3A2F">
            <w:pPr>
              <w:rPr>
                <w:del w:id="180" w:author="Dietzel, Ranae N [AGRON]" w:date="2017-06-13T13:32:00Z"/>
                <w:szCs w:val="20"/>
              </w:rPr>
            </w:pPr>
            <w:del w:id="181" w:author="Dietzel, Ranae N [AGRON]" w:date="2017-06-13T13:32:00Z">
              <w:r w:rsidRPr="00B901D7" w:rsidDel="00513FDC">
                <w:rPr>
                  <w:szCs w:val="20"/>
                </w:rPr>
                <w:delText>A</w:delText>
              </w:r>
            </w:del>
          </w:p>
        </w:tc>
      </w:tr>
      <w:tr w:rsidR="00AD161F" w:rsidRPr="00CE3A2F" w:rsidDel="00513FDC" w14:paraId="39328935" w14:textId="083E46F0" w:rsidTr="00AD161F">
        <w:trPr>
          <w:trHeight w:val="288"/>
          <w:jc w:val="center"/>
          <w:del w:id="182" w:author="Dietzel, Ranae N [AGRON]" w:date="2017-06-13T13:32:00Z"/>
        </w:trPr>
        <w:tc>
          <w:tcPr>
            <w:tcW w:w="960" w:type="dxa"/>
            <w:vMerge w:val="restart"/>
            <w:tcBorders>
              <w:top w:val="dotted" w:sz="4" w:space="0" w:color="auto"/>
              <w:bottom w:val="dotted" w:sz="4" w:space="0" w:color="auto"/>
            </w:tcBorders>
            <w:noWrap/>
            <w:vAlign w:val="center"/>
            <w:hideMark/>
          </w:tcPr>
          <w:p w14:paraId="27054A08" w14:textId="1C09214C" w:rsidR="00CE3A2F" w:rsidRPr="00B901D7" w:rsidDel="00513FDC" w:rsidRDefault="00CE3A2F" w:rsidP="00BE0AC1">
            <w:pPr>
              <w:jc w:val="center"/>
              <w:rPr>
                <w:del w:id="183" w:author="Dietzel, Ranae N [AGRON]" w:date="2017-06-13T13:32:00Z"/>
                <w:szCs w:val="20"/>
              </w:rPr>
            </w:pPr>
            <w:del w:id="184" w:author="Dietzel, Ranae N [AGRON]" w:date="2017-06-13T13:32:00Z">
              <w:r w:rsidRPr="00B901D7" w:rsidDel="00513FDC">
                <w:rPr>
                  <w:szCs w:val="20"/>
                </w:rPr>
                <w:delText>2009</w:delText>
              </w:r>
            </w:del>
          </w:p>
        </w:tc>
        <w:tc>
          <w:tcPr>
            <w:tcW w:w="1020" w:type="dxa"/>
            <w:tcBorders>
              <w:top w:val="dotted" w:sz="4" w:space="0" w:color="auto"/>
            </w:tcBorders>
            <w:noWrap/>
            <w:vAlign w:val="bottom"/>
            <w:hideMark/>
          </w:tcPr>
          <w:p w14:paraId="10F5EBAD" w14:textId="6893E133" w:rsidR="00CE3A2F" w:rsidRPr="00B901D7" w:rsidDel="00513FDC" w:rsidRDefault="00CE3A2F" w:rsidP="00AD551C">
            <w:pPr>
              <w:jc w:val="center"/>
              <w:rPr>
                <w:del w:id="185" w:author="Dietzel, Ranae N [AGRON]" w:date="2017-06-13T13:32:00Z"/>
                <w:szCs w:val="20"/>
              </w:rPr>
            </w:pPr>
            <w:del w:id="186"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55F0C5C" w14:textId="2A5E72ED" w:rsidR="00CE3A2F" w:rsidRPr="00B901D7" w:rsidDel="00513FDC" w:rsidRDefault="00CE3A2F" w:rsidP="00CE3A2F">
            <w:pPr>
              <w:rPr>
                <w:del w:id="187" w:author="Dietzel, Ranae N [AGRON]" w:date="2017-06-13T13:32:00Z"/>
                <w:szCs w:val="20"/>
              </w:rPr>
            </w:pPr>
            <w:del w:id="188" w:author="Dietzel, Ranae N [AGRON]" w:date="2017-06-13T13:32:00Z">
              <w:r w:rsidRPr="00B901D7" w:rsidDel="00513FDC">
                <w:rPr>
                  <w:szCs w:val="20"/>
                </w:rPr>
                <w:delText>0.015</w:delText>
              </w:r>
            </w:del>
          </w:p>
        </w:tc>
        <w:tc>
          <w:tcPr>
            <w:tcW w:w="324" w:type="dxa"/>
            <w:tcBorders>
              <w:top w:val="dotted" w:sz="4" w:space="0" w:color="auto"/>
            </w:tcBorders>
            <w:noWrap/>
            <w:vAlign w:val="bottom"/>
            <w:hideMark/>
          </w:tcPr>
          <w:p w14:paraId="6A6A0E52" w14:textId="33894EE4" w:rsidR="00CE3A2F" w:rsidRPr="00B901D7" w:rsidDel="00513FDC" w:rsidRDefault="00CE3A2F" w:rsidP="00CE3A2F">
            <w:pPr>
              <w:rPr>
                <w:del w:id="189" w:author="Dietzel, Ranae N [AGRON]" w:date="2017-06-13T13:32:00Z"/>
                <w:szCs w:val="20"/>
              </w:rPr>
            </w:pPr>
            <w:del w:id="190"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1B44505" w14:textId="79FE28E8" w:rsidR="00CE3A2F" w:rsidRPr="00B901D7" w:rsidDel="00513FDC" w:rsidRDefault="00CE3A2F">
            <w:pPr>
              <w:rPr>
                <w:del w:id="191" w:author="Dietzel, Ranae N [AGRON]" w:date="2017-06-13T13:32:00Z"/>
                <w:szCs w:val="20"/>
              </w:rPr>
            </w:pPr>
            <w:del w:id="192"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7BC89380" w14:textId="559BAEE5" w:rsidR="00CE3A2F" w:rsidRPr="00B901D7" w:rsidDel="00513FDC" w:rsidRDefault="00CE3A2F" w:rsidP="00CE3A2F">
            <w:pPr>
              <w:rPr>
                <w:del w:id="193" w:author="Dietzel, Ranae N [AGRON]" w:date="2017-06-13T13:32:00Z"/>
                <w:szCs w:val="20"/>
              </w:rPr>
            </w:pPr>
            <w:del w:id="194" w:author="Dietzel, Ranae N [AGRON]" w:date="2017-06-13T13:32:00Z">
              <w:r w:rsidRPr="00B901D7" w:rsidDel="00513FDC">
                <w:rPr>
                  <w:szCs w:val="20"/>
                </w:rPr>
                <w:delText>0.315</w:delText>
              </w:r>
            </w:del>
          </w:p>
        </w:tc>
        <w:tc>
          <w:tcPr>
            <w:tcW w:w="405" w:type="dxa"/>
            <w:tcBorders>
              <w:top w:val="dotted" w:sz="4" w:space="0" w:color="auto"/>
            </w:tcBorders>
            <w:noWrap/>
            <w:vAlign w:val="bottom"/>
            <w:hideMark/>
          </w:tcPr>
          <w:p w14:paraId="58CF88AA" w14:textId="763B4AF1" w:rsidR="00CE3A2F" w:rsidRPr="00B901D7" w:rsidDel="00513FDC" w:rsidRDefault="00CE3A2F" w:rsidP="00CE3A2F">
            <w:pPr>
              <w:rPr>
                <w:del w:id="195" w:author="Dietzel, Ranae N [AGRON]" w:date="2017-06-13T13:32:00Z"/>
                <w:szCs w:val="20"/>
              </w:rPr>
            </w:pPr>
            <w:del w:id="196" w:author="Dietzel, Ranae N [AGRON]" w:date="2017-06-13T13:32:00Z">
              <w:r w:rsidRPr="00B901D7" w:rsidDel="00513FDC">
                <w:rPr>
                  <w:szCs w:val="20"/>
                </w:rPr>
                <w:delText>a</w:delText>
              </w:r>
            </w:del>
          </w:p>
        </w:tc>
        <w:tc>
          <w:tcPr>
            <w:tcW w:w="675" w:type="dxa"/>
            <w:tcBorders>
              <w:top w:val="dotted" w:sz="4" w:space="0" w:color="auto"/>
            </w:tcBorders>
            <w:noWrap/>
            <w:vAlign w:val="bottom"/>
            <w:hideMark/>
          </w:tcPr>
          <w:p w14:paraId="2CBAD992" w14:textId="1795343E" w:rsidR="00CE3A2F" w:rsidRPr="00B901D7" w:rsidDel="00513FDC" w:rsidRDefault="00CE3A2F">
            <w:pPr>
              <w:rPr>
                <w:del w:id="197" w:author="Dietzel, Ranae N [AGRON]" w:date="2017-06-13T13:32:00Z"/>
                <w:szCs w:val="20"/>
              </w:rPr>
            </w:pPr>
            <w:del w:id="198" w:author="Dietzel, Ranae N [AGRON]" w:date="2017-06-13T13:32:00Z">
              <w:r w:rsidRPr="00B901D7" w:rsidDel="00513FDC">
                <w:rPr>
                  <w:szCs w:val="20"/>
                </w:rPr>
                <w:delText>B</w:delText>
              </w:r>
            </w:del>
          </w:p>
        </w:tc>
        <w:tc>
          <w:tcPr>
            <w:tcW w:w="720" w:type="dxa"/>
            <w:tcBorders>
              <w:top w:val="dotted" w:sz="4" w:space="0" w:color="auto"/>
            </w:tcBorders>
            <w:noWrap/>
            <w:vAlign w:val="bottom"/>
            <w:hideMark/>
          </w:tcPr>
          <w:p w14:paraId="17397A87" w14:textId="308C660A" w:rsidR="00CE3A2F" w:rsidRPr="00B901D7" w:rsidDel="00513FDC" w:rsidRDefault="00CE3A2F" w:rsidP="00CE3A2F">
            <w:pPr>
              <w:rPr>
                <w:del w:id="199" w:author="Dietzel, Ranae N [AGRON]" w:date="2017-06-13T13:32:00Z"/>
                <w:szCs w:val="20"/>
              </w:rPr>
            </w:pPr>
            <w:del w:id="200" w:author="Dietzel, Ranae N [AGRON]" w:date="2017-06-13T13:32:00Z">
              <w:r w:rsidRPr="00B901D7" w:rsidDel="00513FDC">
                <w:rPr>
                  <w:szCs w:val="20"/>
                </w:rPr>
                <w:delText>0.632</w:delText>
              </w:r>
            </w:del>
          </w:p>
        </w:tc>
        <w:tc>
          <w:tcPr>
            <w:tcW w:w="360" w:type="dxa"/>
            <w:tcBorders>
              <w:top w:val="dotted" w:sz="4" w:space="0" w:color="auto"/>
            </w:tcBorders>
            <w:noWrap/>
            <w:vAlign w:val="bottom"/>
            <w:hideMark/>
          </w:tcPr>
          <w:p w14:paraId="131E4145" w14:textId="6E85D09A" w:rsidR="00CE3A2F" w:rsidRPr="00B901D7" w:rsidDel="00513FDC" w:rsidRDefault="00CE3A2F" w:rsidP="00CE3A2F">
            <w:pPr>
              <w:rPr>
                <w:del w:id="201" w:author="Dietzel, Ranae N [AGRON]" w:date="2017-06-13T13:32:00Z"/>
                <w:szCs w:val="20"/>
              </w:rPr>
            </w:pPr>
            <w:del w:id="202"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ABABEB3" w14:textId="13503CEF" w:rsidR="00CE3A2F" w:rsidRPr="00B901D7" w:rsidDel="00513FDC" w:rsidRDefault="00CE3A2F">
            <w:pPr>
              <w:rPr>
                <w:del w:id="203" w:author="Dietzel, Ranae N [AGRON]" w:date="2017-06-13T13:32:00Z"/>
                <w:szCs w:val="20"/>
              </w:rPr>
            </w:pPr>
            <w:del w:id="204" w:author="Dietzel, Ranae N [AGRON]" w:date="2017-06-13T13:32:00Z">
              <w:r w:rsidRPr="00B901D7" w:rsidDel="00513FDC">
                <w:rPr>
                  <w:szCs w:val="20"/>
                </w:rPr>
                <w:delText>A</w:delText>
              </w:r>
            </w:del>
          </w:p>
        </w:tc>
      </w:tr>
      <w:tr w:rsidR="00AD161F" w:rsidRPr="00CE3A2F" w:rsidDel="00513FDC" w14:paraId="4718838E" w14:textId="2973D9DE" w:rsidTr="00AD161F">
        <w:trPr>
          <w:trHeight w:val="288"/>
          <w:jc w:val="center"/>
          <w:del w:id="205" w:author="Dietzel, Ranae N [AGRON]" w:date="2017-06-13T13:32:00Z"/>
        </w:trPr>
        <w:tc>
          <w:tcPr>
            <w:tcW w:w="960" w:type="dxa"/>
            <w:vMerge/>
            <w:tcBorders>
              <w:bottom w:val="dotted" w:sz="4" w:space="0" w:color="auto"/>
            </w:tcBorders>
            <w:vAlign w:val="center"/>
            <w:hideMark/>
          </w:tcPr>
          <w:p w14:paraId="62C68839" w14:textId="58341BCF" w:rsidR="00CE3A2F" w:rsidRPr="00B901D7" w:rsidDel="00513FDC" w:rsidRDefault="00CE3A2F" w:rsidP="00BE0AC1">
            <w:pPr>
              <w:jc w:val="center"/>
              <w:rPr>
                <w:del w:id="206" w:author="Dietzel, Ranae N [AGRON]" w:date="2017-06-13T13:32:00Z"/>
                <w:szCs w:val="20"/>
              </w:rPr>
            </w:pPr>
          </w:p>
        </w:tc>
        <w:tc>
          <w:tcPr>
            <w:tcW w:w="1020" w:type="dxa"/>
            <w:noWrap/>
            <w:vAlign w:val="bottom"/>
            <w:hideMark/>
          </w:tcPr>
          <w:p w14:paraId="7564E7F8" w14:textId="5D54CBC2" w:rsidR="00CE3A2F" w:rsidRPr="00B901D7" w:rsidDel="00513FDC" w:rsidRDefault="00CE3A2F" w:rsidP="00AD551C">
            <w:pPr>
              <w:jc w:val="center"/>
              <w:rPr>
                <w:del w:id="207" w:author="Dietzel, Ranae N [AGRON]" w:date="2017-06-13T13:32:00Z"/>
                <w:szCs w:val="20"/>
              </w:rPr>
            </w:pPr>
            <w:del w:id="208" w:author="Dietzel, Ranae N [AGRON]" w:date="2017-06-13T13:32:00Z">
              <w:r w:rsidRPr="00B901D7" w:rsidDel="00513FDC">
                <w:rPr>
                  <w:szCs w:val="20"/>
                </w:rPr>
                <w:delText>5-15</w:delText>
              </w:r>
            </w:del>
          </w:p>
        </w:tc>
        <w:tc>
          <w:tcPr>
            <w:tcW w:w="666" w:type="dxa"/>
            <w:noWrap/>
            <w:vAlign w:val="bottom"/>
            <w:hideMark/>
          </w:tcPr>
          <w:p w14:paraId="3B23F933" w14:textId="096C2CFD" w:rsidR="00CE3A2F" w:rsidRPr="00B901D7" w:rsidDel="00513FDC" w:rsidRDefault="00CE3A2F" w:rsidP="00CE3A2F">
            <w:pPr>
              <w:rPr>
                <w:del w:id="209" w:author="Dietzel, Ranae N [AGRON]" w:date="2017-06-13T13:32:00Z"/>
                <w:szCs w:val="20"/>
              </w:rPr>
            </w:pPr>
            <w:del w:id="210" w:author="Dietzel, Ranae N [AGRON]" w:date="2017-06-13T13:32:00Z">
              <w:r w:rsidRPr="00B901D7" w:rsidDel="00513FDC">
                <w:rPr>
                  <w:szCs w:val="20"/>
                </w:rPr>
                <w:delText>0.016</w:delText>
              </w:r>
            </w:del>
          </w:p>
        </w:tc>
        <w:tc>
          <w:tcPr>
            <w:tcW w:w="324" w:type="dxa"/>
            <w:noWrap/>
            <w:vAlign w:val="bottom"/>
            <w:hideMark/>
          </w:tcPr>
          <w:p w14:paraId="6E1BE6C7" w14:textId="16AD1756" w:rsidR="00CE3A2F" w:rsidRPr="00B901D7" w:rsidDel="00513FDC" w:rsidRDefault="00CE3A2F" w:rsidP="00CE3A2F">
            <w:pPr>
              <w:rPr>
                <w:del w:id="211" w:author="Dietzel, Ranae N [AGRON]" w:date="2017-06-13T13:32:00Z"/>
                <w:szCs w:val="20"/>
              </w:rPr>
            </w:pPr>
            <w:del w:id="212" w:author="Dietzel, Ranae N [AGRON]" w:date="2017-06-13T13:32:00Z">
              <w:r w:rsidRPr="00B901D7" w:rsidDel="00513FDC">
                <w:rPr>
                  <w:szCs w:val="20"/>
                </w:rPr>
                <w:delText>a</w:delText>
              </w:r>
            </w:del>
          </w:p>
        </w:tc>
        <w:tc>
          <w:tcPr>
            <w:tcW w:w="630" w:type="dxa"/>
            <w:noWrap/>
            <w:vAlign w:val="bottom"/>
            <w:hideMark/>
          </w:tcPr>
          <w:p w14:paraId="3F71448C" w14:textId="03F56ADA" w:rsidR="00CE3A2F" w:rsidRPr="00B901D7" w:rsidDel="00513FDC" w:rsidRDefault="00CE3A2F">
            <w:pPr>
              <w:rPr>
                <w:del w:id="213" w:author="Dietzel, Ranae N [AGRON]" w:date="2017-06-13T13:32:00Z"/>
                <w:szCs w:val="20"/>
              </w:rPr>
            </w:pPr>
            <w:del w:id="214" w:author="Dietzel, Ranae N [AGRON]" w:date="2017-06-13T13:32:00Z">
              <w:r w:rsidRPr="00B901D7" w:rsidDel="00513FDC">
                <w:rPr>
                  <w:szCs w:val="20"/>
                </w:rPr>
                <w:delText>C</w:delText>
              </w:r>
            </w:del>
          </w:p>
        </w:tc>
        <w:tc>
          <w:tcPr>
            <w:tcW w:w="720" w:type="dxa"/>
            <w:noWrap/>
            <w:vAlign w:val="bottom"/>
            <w:hideMark/>
          </w:tcPr>
          <w:p w14:paraId="775F8A32" w14:textId="16C760D3" w:rsidR="00CE3A2F" w:rsidRPr="00B901D7" w:rsidDel="00513FDC" w:rsidRDefault="00CE3A2F" w:rsidP="00CE3A2F">
            <w:pPr>
              <w:rPr>
                <w:del w:id="215" w:author="Dietzel, Ranae N [AGRON]" w:date="2017-06-13T13:32:00Z"/>
                <w:szCs w:val="20"/>
              </w:rPr>
            </w:pPr>
            <w:del w:id="216" w:author="Dietzel, Ranae N [AGRON]" w:date="2017-06-13T13:32:00Z">
              <w:r w:rsidRPr="00B901D7" w:rsidDel="00513FDC">
                <w:rPr>
                  <w:szCs w:val="20"/>
                </w:rPr>
                <w:delText>0.087</w:delText>
              </w:r>
            </w:del>
          </w:p>
        </w:tc>
        <w:tc>
          <w:tcPr>
            <w:tcW w:w="405" w:type="dxa"/>
            <w:noWrap/>
            <w:vAlign w:val="bottom"/>
            <w:hideMark/>
          </w:tcPr>
          <w:p w14:paraId="27458A1D" w14:textId="43D5E13F" w:rsidR="00CE3A2F" w:rsidRPr="00B901D7" w:rsidDel="00513FDC" w:rsidRDefault="00CE3A2F" w:rsidP="00CE3A2F">
            <w:pPr>
              <w:rPr>
                <w:del w:id="217" w:author="Dietzel, Ranae N [AGRON]" w:date="2017-06-13T13:32:00Z"/>
                <w:szCs w:val="20"/>
              </w:rPr>
            </w:pPr>
            <w:del w:id="218" w:author="Dietzel, Ranae N [AGRON]" w:date="2017-06-13T13:32:00Z">
              <w:r w:rsidRPr="00B901D7" w:rsidDel="00513FDC">
                <w:rPr>
                  <w:szCs w:val="20"/>
                </w:rPr>
                <w:delText>b</w:delText>
              </w:r>
            </w:del>
          </w:p>
        </w:tc>
        <w:tc>
          <w:tcPr>
            <w:tcW w:w="675" w:type="dxa"/>
            <w:noWrap/>
            <w:vAlign w:val="bottom"/>
            <w:hideMark/>
          </w:tcPr>
          <w:p w14:paraId="31D04E62" w14:textId="4870D174" w:rsidR="00CE3A2F" w:rsidRPr="00B901D7" w:rsidDel="00513FDC" w:rsidRDefault="00CE3A2F">
            <w:pPr>
              <w:rPr>
                <w:del w:id="219" w:author="Dietzel, Ranae N [AGRON]" w:date="2017-06-13T13:32:00Z"/>
                <w:szCs w:val="20"/>
              </w:rPr>
            </w:pPr>
            <w:del w:id="220" w:author="Dietzel, Ranae N [AGRON]" w:date="2017-06-13T13:32:00Z">
              <w:r w:rsidRPr="00B901D7" w:rsidDel="00513FDC">
                <w:rPr>
                  <w:szCs w:val="20"/>
                </w:rPr>
                <w:delText>B</w:delText>
              </w:r>
            </w:del>
          </w:p>
        </w:tc>
        <w:tc>
          <w:tcPr>
            <w:tcW w:w="720" w:type="dxa"/>
            <w:noWrap/>
            <w:vAlign w:val="bottom"/>
            <w:hideMark/>
          </w:tcPr>
          <w:p w14:paraId="1F5BC2E5" w14:textId="099210B9" w:rsidR="00CE3A2F" w:rsidRPr="00B901D7" w:rsidDel="00513FDC" w:rsidRDefault="00CE3A2F" w:rsidP="00CE3A2F">
            <w:pPr>
              <w:rPr>
                <w:del w:id="221" w:author="Dietzel, Ranae N [AGRON]" w:date="2017-06-13T13:32:00Z"/>
                <w:szCs w:val="20"/>
              </w:rPr>
            </w:pPr>
            <w:del w:id="222" w:author="Dietzel, Ranae N [AGRON]" w:date="2017-06-13T13:32:00Z">
              <w:r w:rsidRPr="00B901D7" w:rsidDel="00513FDC">
                <w:rPr>
                  <w:szCs w:val="20"/>
                </w:rPr>
                <w:delText>0.177</w:delText>
              </w:r>
            </w:del>
          </w:p>
        </w:tc>
        <w:tc>
          <w:tcPr>
            <w:tcW w:w="360" w:type="dxa"/>
            <w:noWrap/>
            <w:vAlign w:val="bottom"/>
            <w:hideMark/>
          </w:tcPr>
          <w:p w14:paraId="1E509500" w14:textId="451477F3" w:rsidR="00CE3A2F" w:rsidRPr="00B901D7" w:rsidDel="00513FDC" w:rsidRDefault="00CE3A2F" w:rsidP="00CE3A2F">
            <w:pPr>
              <w:rPr>
                <w:del w:id="223" w:author="Dietzel, Ranae N [AGRON]" w:date="2017-06-13T13:32:00Z"/>
                <w:szCs w:val="20"/>
              </w:rPr>
            </w:pPr>
            <w:del w:id="224" w:author="Dietzel, Ranae N [AGRON]" w:date="2017-06-13T13:32:00Z">
              <w:r w:rsidRPr="00B901D7" w:rsidDel="00513FDC">
                <w:rPr>
                  <w:szCs w:val="20"/>
                </w:rPr>
                <w:delText>b</w:delText>
              </w:r>
            </w:del>
          </w:p>
        </w:tc>
        <w:tc>
          <w:tcPr>
            <w:tcW w:w="720" w:type="dxa"/>
            <w:noWrap/>
            <w:vAlign w:val="bottom"/>
            <w:hideMark/>
          </w:tcPr>
          <w:p w14:paraId="1470D142" w14:textId="6DEFF416" w:rsidR="00CE3A2F" w:rsidRPr="00B901D7" w:rsidDel="00513FDC" w:rsidRDefault="00CE3A2F">
            <w:pPr>
              <w:rPr>
                <w:del w:id="225" w:author="Dietzel, Ranae N [AGRON]" w:date="2017-06-13T13:32:00Z"/>
                <w:szCs w:val="20"/>
              </w:rPr>
            </w:pPr>
            <w:del w:id="226" w:author="Dietzel, Ranae N [AGRON]" w:date="2017-06-13T13:32:00Z">
              <w:r w:rsidRPr="00B901D7" w:rsidDel="00513FDC">
                <w:rPr>
                  <w:szCs w:val="20"/>
                </w:rPr>
                <w:delText>A</w:delText>
              </w:r>
            </w:del>
          </w:p>
        </w:tc>
      </w:tr>
      <w:tr w:rsidR="00AD161F" w:rsidRPr="00CE3A2F" w:rsidDel="00513FDC" w14:paraId="5E58A955" w14:textId="742DA105" w:rsidTr="00AD161F">
        <w:trPr>
          <w:trHeight w:val="288"/>
          <w:jc w:val="center"/>
          <w:del w:id="227" w:author="Dietzel, Ranae N [AGRON]" w:date="2017-06-13T13:32:00Z"/>
        </w:trPr>
        <w:tc>
          <w:tcPr>
            <w:tcW w:w="960" w:type="dxa"/>
            <w:vMerge/>
            <w:tcBorders>
              <w:bottom w:val="dotted" w:sz="4" w:space="0" w:color="auto"/>
            </w:tcBorders>
            <w:vAlign w:val="center"/>
            <w:hideMark/>
          </w:tcPr>
          <w:p w14:paraId="127BA95E" w14:textId="5C79E673" w:rsidR="00CE3A2F" w:rsidRPr="00B901D7" w:rsidDel="00513FDC" w:rsidRDefault="00CE3A2F" w:rsidP="00BE0AC1">
            <w:pPr>
              <w:jc w:val="center"/>
              <w:rPr>
                <w:del w:id="228" w:author="Dietzel, Ranae N [AGRON]" w:date="2017-06-13T13:32:00Z"/>
                <w:szCs w:val="20"/>
              </w:rPr>
            </w:pPr>
          </w:p>
        </w:tc>
        <w:tc>
          <w:tcPr>
            <w:tcW w:w="1020" w:type="dxa"/>
            <w:noWrap/>
            <w:vAlign w:val="bottom"/>
            <w:hideMark/>
          </w:tcPr>
          <w:p w14:paraId="2D1D3944" w14:textId="21BF0A0C" w:rsidR="00CE3A2F" w:rsidRPr="00B901D7" w:rsidDel="00513FDC" w:rsidRDefault="00CE3A2F" w:rsidP="00AD551C">
            <w:pPr>
              <w:jc w:val="center"/>
              <w:rPr>
                <w:del w:id="229" w:author="Dietzel, Ranae N [AGRON]" w:date="2017-06-13T13:32:00Z"/>
                <w:szCs w:val="20"/>
              </w:rPr>
            </w:pPr>
            <w:del w:id="230" w:author="Dietzel, Ranae N [AGRON]" w:date="2017-06-13T13:32:00Z">
              <w:r w:rsidRPr="00B901D7" w:rsidDel="00513FDC">
                <w:rPr>
                  <w:szCs w:val="20"/>
                </w:rPr>
                <w:delText>15-30</w:delText>
              </w:r>
            </w:del>
          </w:p>
        </w:tc>
        <w:tc>
          <w:tcPr>
            <w:tcW w:w="666" w:type="dxa"/>
            <w:noWrap/>
            <w:vAlign w:val="bottom"/>
            <w:hideMark/>
          </w:tcPr>
          <w:p w14:paraId="552AAF6E" w14:textId="15A9008C" w:rsidR="00CE3A2F" w:rsidRPr="00B901D7" w:rsidDel="00513FDC" w:rsidRDefault="00CE3A2F" w:rsidP="00CE3A2F">
            <w:pPr>
              <w:rPr>
                <w:del w:id="231" w:author="Dietzel, Ranae N [AGRON]" w:date="2017-06-13T13:32:00Z"/>
                <w:szCs w:val="20"/>
              </w:rPr>
            </w:pPr>
            <w:del w:id="232" w:author="Dietzel, Ranae N [AGRON]" w:date="2017-06-13T13:32:00Z">
              <w:r w:rsidRPr="00B901D7" w:rsidDel="00513FDC">
                <w:rPr>
                  <w:szCs w:val="20"/>
                </w:rPr>
                <w:delText>0.007</w:delText>
              </w:r>
            </w:del>
          </w:p>
        </w:tc>
        <w:tc>
          <w:tcPr>
            <w:tcW w:w="324" w:type="dxa"/>
            <w:noWrap/>
            <w:vAlign w:val="bottom"/>
            <w:hideMark/>
          </w:tcPr>
          <w:p w14:paraId="619904F9" w14:textId="3D67C494" w:rsidR="00CE3A2F" w:rsidRPr="00B901D7" w:rsidDel="00513FDC" w:rsidRDefault="00CE3A2F" w:rsidP="00CE3A2F">
            <w:pPr>
              <w:rPr>
                <w:del w:id="233" w:author="Dietzel, Ranae N [AGRON]" w:date="2017-06-13T13:32:00Z"/>
                <w:szCs w:val="20"/>
              </w:rPr>
            </w:pPr>
            <w:del w:id="234" w:author="Dietzel, Ranae N [AGRON]" w:date="2017-06-13T13:32:00Z">
              <w:r w:rsidRPr="00B901D7" w:rsidDel="00513FDC">
                <w:rPr>
                  <w:szCs w:val="20"/>
                </w:rPr>
                <w:delText>a</w:delText>
              </w:r>
            </w:del>
          </w:p>
        </w:tc>
        <w:tc>
          <w:tcPr>
            <w:tcW w:w="630" w:type="dxa"/>
            <w:noWrap/>
            <w:vAlign w:val="bottom"/>
            <w:hideMark/>
          </w:tcPr>
          <w:p w14:paraId="4660A185" w14:textId="367F2D37" w:rsidR="00CE3A2F" w:rsidRPr="00B901D7" w:rsidDel="00513FDC" w:rsidRDefault="00CE3A2F">
            <w:pPr>
              <w:rPr>
                <w:del w:id="235" w:author="Dietzel, Ranae N [AGRON]" w:date="2017-06-13T13:32:00Z"/>
                <w:szCs w:val="20"/>
              </w:rPr>
            </w:pPr>
            <w:del w:id="236" w:author="Dietzel, Ranae N [AGRON]" w:date="2017-06-13T13:32:00Z">
              <w:r w:rsidRPr="00B901D7" w:rsidDel="00513FDC">
                <w:rPr>
                  <w:szCs w:val="20"/>
                </w:rPr>
                <w:delText>C</w:delText>
              </w:r>
            </w:del>
          </w:p>
        </w:tc>
        <w:tc>
          <w:tcPr>
            <w:tcW w:w="720" w:type="dxa"/>
            <w:noWrap/>
            <w:vAlign w:val="bottom"/>
            <w:hideMark/>
          </w:tcPr>
          <w:p w14:paraId="042135B9" w14:textId="55195109" w:rsidR="00CE3A2F" w:rsidRPr="00B901D7" w:rsidDel="00513FDC" w:rsidRDefault="00CE3A2F" w:rsidP="00CE3A2F">
            <w:pPr>
              <w:rPr>
                <w:del w:id="237" w:author="Dietzel, Ranae N [AGRON]" w:date="2017-06-13T13:32:00Z"/>
                <w:szCs w:val="20"/>
              </w:rPr>
            </w:pPr>
            <w:del w:id="238" w:author="Dietzel, Ranae N [AGRON]" w:date="2017-06-13T13:32:00Z">
              <w:r w:rsidRPr="00B901D7" w:rsidDel="00513FDC">
                <w:rPr>
                  <w:szCs w:val="20"/>
                </w:rPr>
                <w:delText>0.029</w:delText>
              </w:r>
            </w:del>
          </w:p>
        </w:tc>
        <w:tc>
          <w:tcPr>
            <w:tcW w:w="405" w:type="dxa"/>
            <w:noWrap/>
            <w:vAlign w:val="bottom"/>
            <w:hideMark/>
          </w:tcPr>
          <w:p w14:paraId="0916BBD9" w14:textId="7EC91DB0" w:rsidR="00CE3A2F" w:rsidRPr="00B901D7" w:rsidDel="00513FDC" w:rsidRDefault="00CE3A2F" w:rsidP="00CE3A2F">
            <w:pPr>
              <w:rPr>
                <w:del w:id="239" w:author="Dietzel, Ranae N [AGRON]" w:date="2017-06-13T13:32:00Z"/>
                <w:szCs w:val="20"/>
              </w:rPr>
            </w:pPr>
            <w:del w:id="240" w:author="Dietzel, Ranae N [AGRON]" w:date="2017-06-13T13:32:00Z">
              <w:r w:rsidRPr="00B901D7" w:rsidDel="00513FDC">
                <w:rPr>
                  <w:szCs w:val="20"/>
                </w:rPr>
                <w:delText>c</w:delText>
              </w:r>
            </w:del>
          </w:p>
        </w:tc>
        <w:tc>
          <w:tcPr>
            <w:tcW w:w="675" w:type="dxa"/>
            <w:noWrap/>
            <w:vAlign w:val="bottom"/>
            <w:hideMark/>
          </w:tcPr>
          <w:p w14:paraId="48312BCE" w14:textId="7BA8A7F6" w:rsidR="00CE3A2F" w:rsidRPr="00B901D7" w:rsidDel="00513FDC" w:rsidRDefault="00CE3A2F">
            <w:pPr>
              <w:rPr>
                <w:del w:id="241" w:author="Dietzel, Ranae N [AGRON]" w:date="2017-06-13T13:32:00Z"/>
                <w:szCs w:val="20"/>
              </w:rPr>
            </w:pPr>
            <w:del w:id="242" w:author="Dietzel, Ranae N [AGRON]" w:date="2017-06-13T13:32:00Z">
              <w:r w:rsidRPr="00B901D7" w:rsidDel="00513FDC">
                <w:rPr>
                  <w:szCs w:val="20"/>
                </w:rPr>
                <w:delText>B</w:delText>
              </w:r>
            </w:del>
          </w:p>
        </w:tc>
        <w:tc>
          <w:tcPr>
            <w:tcW w:w="720" w:type="dxa"/>
            <w:noWrap/>
            <w:vAlign w:val="bottom"/>
            <w:hideMark/>
          </w:tcPr>
          <w:p w14:paraId="216A4B9D" w14:textId="1431D87B" w:rsidR="00CE3A2F" w:rsidRPr="00B901D7" w:rsidDel="00513FDC" w:rsidRDefault="00CE3A2F" w:rsidP="00CE3A2F">
            <w:pPr>
              <w:rPr>
                <w:del w:id="243" w:author="Dietzel, Ranae N [AGRON]" w:date="2017-06-13T13:32:00Z"/>
                <w:szCs w:val="20"/>
              </w:rPr>
            </w:pPr>
            <w:del w:id="244" w:author="Dietzel, Ranae N [AGRON]" w:date="2017-06-13T13:32:00Z">
              <w:r w:rsidRPr="00B901D7" w:rsidDel="00513FDC">
                <w:rPr>
                  <w:szCs w:val="20"/>
                </w:rPr>
                <w:delText>0.051</w:delText>
              </w:r>
            </w:del>
          </w:p>
        </w:tc>
        <w:tc>
          <w:tcPr>
            <w:tcW w:w="360" w:type="dxa"/>
            <w:noWrap/>
            <w:vAlign w:val="bottom"/>
            <w:hideMark/>
          </w:tcPr>
          <w:p w14:paraId="05E38E58" w14:textId="63C10BCC" w:rsidR="00CE3A2F" w:rsidRPr="00B901D7" w:rsidDel="00513FDC" w:rsidRDefault="00CE3A2F" w:rsidP="00CE3A2F">
            <w:pPr>
              <w:rPr>
                <w:del w:id="245" w:author="Dietzel, Ranae N [AGRON]" w:date="2017-06-13T13:32:00Z"/>
                <w:szCs w:val="20"/>
              </w:rPr>
            </w:pPr>
            <w:del w:id="246" w:author="Dietzel, Ranae N [AGRON]" w:date="2017-06-13T13:32:00Z">
              <w:r w:rsidRPr="00B901D7" w:rsidDel="00513FDC">
                <w:rPr>
                  <w:szCs w:val="20"/>
                </w:rPr>
                <w:delText>c</w:delText>
              </w:r>
            </w:del>
          </w:p>
        </w:tc>
        <w:tc>
          <w:tcPr>
            <w:tcW w:w="720" w:type="dxa"/>
            <w:noWrap/>
            <w:vAlign w:val="bottom"/>
            <w:hideMark/>
          </w:tcPr>
          <w:p w14:paraId="05D88450" w14:textId="7C697154" w:rsidR="00CE3A2F" w:rsidRPr="00B901D7" w:rsidDel="00513FDC" w:rsidRDefault="00CE3A2F">
            <w:pPr>
              <w:rPr>
                <w:del w:id="247" w:author="Dietzel, Ranae N [AGRON]" w:date="2017-06-13T13:32:00Z"/>
                <w:szCs w:val="20"/>
              </w:rPr>
            </w:pPr>
            <w:del w:id="248" w:author="Dietzel, Ranae N [AGRON]" w:date="2017-06-13T13:32:00Z">
              <w:r w:rsidRPr="00B901D7" w:rsidDel="00513FDC">
                <w:rPr>
                  <w:szCs w:val="20"/>
                </w:rPr>
                <w:delText>A</w:delText>
              </w:r>
            </w:del>
          </w:p>
        </w:tc>
      </w:tr>
      <w:tr w:rsidR="00AD161F" w:rsidRPr="00CE3A2F" w:rsidDel="00513FDC" w14:paraId="0F9522E4" w14:textId="11E94B11" w:rsidTr="00AD161F">
        <w:trPr>
          <w:trHeight w:val="288"/>
          <w:jc w:val="center"/>
          <w:del w:id="249" w:author="Dietzel, Ranae N [AGRON]" w:date="2017-06-13T13:32:00Z"/>
        </w:trPr>
        <w:tc>
          <w:tcPr>
            <w:tcW w:w="960" w:type="dxa"/>
            <w:vMerge/>
            <w:tcBorders>
              <w:bottom w:val="dotted" w:sz="4" w:space="0" w:color="auto"/>
            </w:tcBorders>
            <w:vAlign w:val="center"/>
            <w:hideMark/>
          </w:tcPr>
          <w:p w14:paraId="0A650B88" w14:textId="15872040" w:rsidR="00CE3A2F" w:rsidRPr="00B901D7" w:rsidDel="00513FDC" w:rsidRDefault="00CE3A2F" w:rsidP="00BE0AC1">
            <w:pPr>
              <w:jc w:val="center"/>
              <w:rPr>
                <w:del w:id="250" w:author="Dietzel, Ranae N [AGRON]" w:date="2017-06-13T13:32:00Z"/>
                <w:szCs w:val="20"/>
              </w:rPr>
            </w:pPr>
          </w:p>
        </w:tc>
        <w:tc>
          <w:tcPr>
            <w:tcW w:w="1020" w:type="dxa"/>
            <w:noWrap/>
            <w:vAlign w:val="bottom"/>
            <w:hideMark/>
          </w:tcPr>
          <w:p w14:paraId="6178183A" w14:textId="4B2F30A8" w:rsidR="00CE3A2F" w:rsidRPr="00B901D7" w:rsidDel="00513FDC" w:rsidRDefault="00CE3A2F" w:rsidP="00AD551C">
            <w:pPr>
              <w:jc w:val="center"/>
              <w:rPr>
                <w:del w:id="251" w:author="Dietzel, Ranae N [AGRON]" w:date="2017-06-13T13:32:00Z"/>
                <w:szCs w:val="20"/>
              </w:rPr>
            </w:pPr>
            <w:del w:id="252" w:author="Dietzel, Ranae N [AGRON]" w:date="2017-06-13T13:32:00Z">
              <w:r w:rsidRPr="00B901D7" w:rsidDel="00513FDC">
                <w:rPr>
                  <w:szCs w:val="20"/>
                </w:rPr>
                <w:delText>30-60</w:delText>
              </w:r>
            </w:del>
          </w:p>
        </w:tc>
        <w:tc>
          <w:tcPr>
            <w:tcW w:w="666" w:type="dxa"/>
            <w:noWrap/>
            <w:vAlign w:val="bottom"/>
            <w:hideMark/>
          </w:tcPr>
          <w:p w14:paraId="57464F45" w14:textId="4A792508" w:rsidR="00CE3A2F" w:rsidRPr="00B901D7" w:rsidDel="00513FDC" w:rsidRDefault="00CE3A2F" w:rsidP="00CE3A2F">
            <w:pPr>
              <w:rPr>
                <w:del w:id="253" w:author="Dietzel, Ranae N [AGRON]" w:date="2017-06-13T13:32:00Z"/>
                <w:szCs w:val="20"/>
              </w:rPr>
            </w:pPr>
            <w:del w:id="254" w:author="Dietzel, Ranae N [AGRON]" w:date="2017-06-13T13:32:00Z">
              <w:r w:rsidRPr="00B901D7" w:rsidDel="00513FDC">
                <w:rPr>
                  <w:szCs w:val="20"/>
                </w:rPr>
                <w:delText>0.015</w:delText>
              </w:r>
            </w:del>
          </w:p>
        </w:tc>
        <w:tc>
          <w:tcPr>
            <w:tcW w:w="324" w:type="dxa"/>
            <w:noWrap/>
            <w:vAlign w:val="bottom"/>
            <w:hideMark/>
          </w:tcPr>
          <w:p w14:paraId="3F5C00FA" w14:textId="0719757B" w:rsidR="00CE3A2F" w:rsidRPr="00B901D7" w:rsidDel="00513FDC" w:rsidRDefault="00CE3A2F" w:rsidP="00CE3A2F">
            <w:pPr>
              <w:rPr>
                <w:del w:id="255" w:author="Dietzel, Ranae N [AGRON]" w:date="2017-06-13T13:32:00Z"/>
                <w:szCs w:val="20"/>
              </w:rPr>
            </w:pPr>
            <w:del w:id="256" w:author="Dietzel, Ranae N [AGRON]" w:date="2017-06-13T13:32:00Z">
              <w:r w:rsidRPr="00B901D7" w:rsidDel="00513FDC">
                <w:rPr>
                  <w:szCs w:val="20"/>
                </w:rPr>
                <w:delText>a</w:delText>
              </w:r>
            </w:del>
          </w:p>
        </w:tc>
        <w:tc>
          <w:tcPr>
            <w:tcW w:w="630" w:type="dxa"/>
            <w:noWrap/>
            <w:vAlign w:val="bottom"/>
            <w:hideMark/>
          </w:tcPr>
          <w:p w14:paraId="479E5AC6" w14:textId="3C6D7D58" w:rsidR="00CE3A2F" w:rsidRPr="00B901D7" w:rsidDel="00513FDC" w:rsidRDefault="00CE3A2F">
            <w:pPr>
              <w:rPr>
                <w:del w:id="257" w:author="Dietzel, Ranae N [AGRON]" w:date="2017-06-13T13:32:00Z"/>
                <w:szCs w:val="20"/>
              </w:rPr>
            </w:pPr>
            <w:del w:id="258" w:author="Dietzel, Ranae N [AGRON]" w:date="2017-06-13T13:32:00Z">
              <w:r w:rsidRPr="00B901D7" w:rsidDel="00513FDC">
                <w:rPr>
                  <w:szCs w:val="20"/>
                </w:rPr>
                <w:delText>C</w:delText>
              </w:r>
            </w:del>
          </w:p>
        </w:tc>
        <w:tc>
          <w:tcPr>
            <w:tcW w:w="720" w:type="dxa"/>
            <w:noWrap/>
            <w:vAlign w:val="bottom"/>
            <w:hideMark/>
          </w:tcPr>
          <w:p w14:paraId="210D439C" w14:textId="5BC13AA9" w:rsidR="00CE3A2F" w:rsidRPr="00B901D7" w:rsidDel="00513FDC" w:rsidRDefault="00CE3A2F" w:rsidP="00CE3A2F">
            <w:pPr>
              <w:rPr>
                <w:del w:id="259" w:author="Dietzel, Ranae N [AGRON]" w:date="2017-06-13T13:32:00Z"/>
                <w:szCs w:val="20"/>
              </w:rPr>
            </w:pPr>
            <w:del w:id="260" w:author="Dietzel, Ranae N [AGRON]" w:date="2017-06-13T13:32:00Z">
              <w:r w:rsidRPr="00B901D7" w:rsidDel="00513FDC">
                <w:rPr>
                  <w:szCs w:val="20"/>
                </w:rPr>
                <w:delText>0.036</w:delText>
              </w:r>
            </w:del>
          </w:p>
        </w:tc>
        <w:tc>
          <w:tcPr>
            <w:tcW w:w="405" w:type="dxa"/>
            <w:noWrap/>
            <w:vAlign w:val="bottom"/>
            <w:hideMark/>
          </w:tcPr>
          <w:p w14:paraId="14E77DCF" w14:textId="1FF33B61" w:rsidR="00CE3A2F" w:rsidRPr="00B901D7" w:rsidDel="00513FDC" w:rsidRDefault="00CE3A2F" w:rsidP="00CE3A2F">
            <w:pPr>
              <w:rPr>
                <w:del w:id="261" w:author="Dietzel, Ranae N [AGRON]" w:date="2017-06-13T13:32:00Z"/>
                <w:szCs w:val="20"/>
              </w:rPr>
            </w:pPr>
            <w:del w:id="262" w:author="Dietzel, Ranae N [AGRON]" w:date="2017-06-13T13:32:00Z">
              <w:r w:rsidRPr="00B901D7" w:rsidDel="00513FDC">
                <w:rPr>
                  <w:szCs w:val="20"/>
                </w:rPr>
                <w:delText>c</w:delText>
              </w:r>
            </w:del>
          </w:p>
        </w:tc>
        <w:tc>
          <w:tcPr>
            <w:tcW w:w="675" w:type="dxa"/>
            <w:noWrap/>
            <w:vAlign w:val="bottom"/>
            <w:hideMark/>
          </w:tcPr>
          <w:p w14:paraId="0FD22247" w14:textId="2DCACE27" w:rsidR="00CE3A2F" w:rsidRPr="00B901D7" w:rsidDel="00513FDC" w:rsidRDefault="00CE3A2F">
            <w:pPr>
              <w:rPr>
                <w:del w:id="263" w:author="Dietzel, Ranae N [AGRON]" w:date="2017-06-13T13:32:00Z"/>
                <w:szCs w:val="20"/>
              </w:rPr>
            </w:pPr>
            <w:del w:id="264" w:author="Dietzel, Ranae N [AGRON]" w:date="2017-06-13T13:32:00Z">
              <w:r w:rsidRPr="00B901D7" w:rsidDel="00513FDC">
                <w:rPr>
                  <w:szCs w:val="20"/>
                </w:rPr>
                <w:delText>B</w:delText>
              </w:r>
            </w:del>
          </w:p>
        </w:tc>
        <w:tc>
          <w:tcPr>
            <w:tcW w:w="720" w:type="dxa"/>
            <w:noWrap/>
            <w:vAlign w:val="bottom"/>
            <w:hideMark/>
          </w:tcPr>
          <w:p w14:paraId="0B79BA7D" w14:textId="14DDE5B3" w:rsidR="00CE3A2F" w:rsidRPr="00B901D7" w:rsidDel="00513FDC" w:rsidRDefault="00CE3A2F" w:rsidP="00CE3A2F">
            <w:pPr>
              <w:rPr>
                <w:del w:id="265" w:author="Dietzel, Ranae N [AGRON]" w:date="2017-06-13T13:32:00Z"/>
                <w:szCs w:val="20"/>
              </w:rPr>
            </w:pPr>
            <w:del w:id="266" w:author="Dietzel, Ranae N [AGRON]" w:date="2017-06-13T13:32:00Z">
              <w:r w:rsidRPr="00B901D7" w:rsidDel="00513FDC">
                <w:rPr>
                  <w:szCs w:val="20"/>
                </w:rPr>
                <w:delText>0.084</w:delText>
              </w:r>
            </w:del>
          </w:p>
        </w:tc>
        <w:tc>
          <w:tcPr>
            <w:tcW w:w="360" w:type="dxa"/>
            <w:noWrap/>
            <w:vAlign w:val="bottom"/>
            <w:hideMark/>
          </w:tcPr>
          <w:p w14:paraId="57F405D4" w14:textId="6592A291" w:rsidR="00CE3A2F" w:rsidRPr="00B901D7" w:rsidDel="00513FDC" w:rsidRDefault="00CE3A2F" w:rsidP="00CE3A2F">
            <w:pPr>
              <w:rPr>
                <w:del w:id="267" w:author="Dietzel, Ranae N [AGRON]" w:date="2017-06-13T13:32:00Z"/>
                <w:szCs w:val="20"/>
              </w:rPr>
            </w:pPr>
            <w:del w:id="268" w:author="Dietzel, Ranae N [AGRON]" w:date="2017-06-13T13:32:00Z">
              <w:r w:rsidRPr="00B901D7" w:rsidDel="00513FDC">
                <w:rPr>
                  <w:szCs w:val="20"/>
                </w:rPr>
                <w:delText>d</w:delText>
              </w:r>
            </w:del>
          </w:p>
        </w:tc>
        <w:tc>
          <w:tcPr>
            <w:tcW w:w="720" w:type="dxa"/>
            <w:noWrap/>
            <w:vAlign w:val="bottom"/>
            <w:hideMark/>
          </w:tcPr>
          <w:p w14:paraId="47908D9A" w14:textId="7D43177E" w:rsidR="00CE3A2F" w:rsidRPr="00B901D7" w:rsidDel="00513FDC" w:rsidRDefault="00CE3A2F">
            <w:pPr>
              <w:rPr>
                <w:del w:id="269" w:author="Dietzel, Ranae N [AGRON]" w:date="2017-06-13T13:32:00Z"/>
                <w:szCs w:val="20"/>
              </w:rPr>
            </w:pPr>
            <w:del w:id="270" w:author="Dietzel, Ranae N [AGRON]" w:date="2017-06-13T13:32:00Z">
              <w:r w:rsidRPr="00B901D7" w:rsidDel="00513FDC">
                <w:rPr>
                  <w:szCs w:val="20"/>
                </w:rPr>
                <w:delText>A</w:delText>
              </w:r>
            </w:del>
          </w:p>
        </w:tc>
      </w:tr>
      <w:tr w:rsidR="00AD161F" w:rsidRPr="00CE3A2F" w:rsidDel="00513FDC" w14:paraId="5178F13D" w14:textId="5560C396" w:rsidTr="00AD161F">
        <w:trPr>
          <w:trHeight w:val="288"/>
          <w:jc w:val="center"/>
          <w:del w:id="271" w:author="Dietzel, Ranae N [AGRON]" w:date="2017-06-13T13:32:00Z"/>
        </w:trPr>
        <w:tc>
          <w:tcPr>
            <w:tcW w:w="960" w:type="dxa"/>
            <w:vMerge/>
            <w:tcBorders>
              <w:bottom w:val="dotted" w:sz="4" w:space="0" w:color="auto"/>
            </w:tcBorders>
            <w:vAlign w:val="center"/>
            <w:hideMark/>
          </w:tcPr>
          <w:p w14:paraId="6768456A" w14:textId="3DF17C41" w:rsidR="00CE3A2F" w:rsidRPr="00B901D7" w:rsidDel="00513FDC" w:rsidRDefault="00CE3A2F" w:rsidP="00BE0AC1">
            <w:pPr>
              <w:jc w:val="center"/>
              <w:rPr>
                <w:del w:id="272" w:author="Dietzel, Ranae N [AGRON]" w:date="2017-06-13T13:32:00Z"/>
                <w:szCs w:val="20"/>
              </w:rPr>
            </w:pPr>
          </w:p>
        </w:tc>
        <w:tc>
          <w:tcPr>
            <w:tcW w:w="1020" w:type="dxa"/>
            <w:tcBorders>
              <w:bottom w:val="dotted" w:sz="4" w:space="0" w:color="auto"/>
            </w:tcBorders>
            <w:noWrap/>
            <w:vAlign w:val="bottom"/>
            <w:hideMark/>
          </w:tcPr>
          <w:p w14:paraId="263BE361" w14:textId="3BBE0C7F" w:rsidR="00CE3A2F" w:rsidRPr="00B901D7" w:rsidDel="00513FDC" w:rsidRDefault="00CE3A2F" w:rsidP="00AD551C">
            <w:pPr>
              <w:jc w:val="center"/>
              <w:rPr>
                <w:del w:id="273" w:author="Dietzel, Ranae N [AGRON]" w:date="2017-06-13T13:32:00Z"/>
                <w:szCs w:val="20"/>
              </w:rPr>
            </w:pPr>
            <w:del w:id="274"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628EBAFB" w14:textId="58B9DA19" w:rsidR="00CE3A2F" w:rsidRPr="00B901D7" w:rsidDel="00513FDC" w:rsidRDefault="00CE3A2F" w:rsidP="00CE3A2F">
            <w:pPr>
              <w:rPr>
                <w:del w:id="275" w:author="Dietzel, Ranae N [AGRON]" w:date="2017-06-13T13:32:00Z"/>
                <w:szCs w:val="20"/>
              </w:rPr>
            </w:pPr>
            <w:del w:id="276" w:author="Dietzel, Ranae N [AGRON]" w:date="2017-06-13T13:32:00Z">
              <w:r w:rsidRPr="00B901D7" w:rsidDel="00513FDC">
                <w:rPr>
                  <w:szCs w:val="20"/>
                </w:rPr>
                <w:delText>0.012</w:delText>
              </w:r>
            </w:del>
          </w:p>
        </w:tc>
        <w:tc>
          <w:tcPr>
            <w:tcW w:w="324" w:type="dxa"/>
            <w:tcBorders>
              <w:bottom w:val="dotted" w:sz="4" w:space="0" w:color="auto"/>
            </w:tcBorders>
            <w:noWrap/>
            <w:vAlign w:val="bottom"/>
            <w:hideMark/>
          </w:tcPr>
          <w:p w14:paraId="18A8189C" w14:textId="70C761D0" w:rsidR="00CE3A2F" w:rsidRPr="00B901D7" w:rsidDel="00513FDC" w:rsidRDefault="00CE3A2F" w:rsidP="00CE3A2F">
            <w:pPr>
              <w:rPr>
                <w:del w:id="277" w:author="Dietzel, Ranae N [AGRON]" w:date="2017-06-13T13:32:00Z"/>
                <w:szCs w:val="20"/>
              </w:rPr>
            </w:pPr>
            <w:del w:id="278"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3C4E1F5" w14:textId="23A69CA5" w:rsidR="00CE3A2F" w:rsidRPr="00B901D7" w:rsidDel="00513FDC" w:rsidRDefault="00CE3A2F">
            <w:pPr>
              <w:rPr>
                <w:del w:id="279" w:author="Dietzel, Ranae N [AGRON]" w:date="2017-06-13T13:32:00Z"/>
                <w:szCs w:val="20"/>
              </w:rPr>
            </w:pPr>
            <w:del w:id="280"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331D19D8" w14:textId="6D94595A" w:rsidR="00CE3A2F" w:rsidRPr="00B901D7" w:rsidDel="00513FDC" w:rsidRDefault="00CE3A2F" w:rsidP="00CE3A2F">
            <w:pPr>
              <w:rPr>
                <w:del w:id="281" w:author="Dietzel, Ranae N [AGRON]" w:date="2017-06-13T13:32:00Z"/>
                <w:szCs w:val="20"/>
              </w:rPr>
            </w:pPr>
            <w:del w:id="282" w:author="Dietzel, Ranae N [AGRON]" w:date="2017-06-13T13:32:00Z">
              <w:r w:rsidRPr="00B901D7" w:rsidDel="00513FDC">
                <w:rPr>
                  <w:szCs w:val="20"/>
                </w:rPr>
                <w:delText>0.021</w:delText>
              </w:r>
            </w:del>
          </w:p>
        </w:tc>
        <w:tc>
          <w:tcPr>
            <w:tcW w:w="405" w:type="dxa"/>
            <w:tcBorders>
              <w:bottom w:val="dotted" w:sz="4" w:space="0" w:color="auto"/>
            </w:tcBorders>
            <w:noWrap/>
            <w:vAlign w:val="bottom"/>
            <w:hideMark/>
          </w:tcPr>
          <w:p w14:paraId="7E7542E4" w14:textId="584597A6" w:rsidR="00CE3A2F" w:rsidRPr="00B901D7" w:rsidDel="00513FDC" w:rsidRDefault="00CE3A2F" w:rsidP="00CE3A2F">
            <w:pPr>
              <w:rPr>
                <w:del w:id="283" w:author="Dietzel, Ranae N [AGRON]" w:date="2017-06-13T13:32:00Z"/>
                <w:szCs w:val="20"/>
              </w:rPr>
            </w:pPr>
            <w:del w:id="284"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73941358" w14:textId="6A7E72BB" w:rsidR="00CE3A2F" w:rsidRPr="00B901D7" w:rsidDel="00513FDC" w:rsidRDefault="00CE3A2F">
            <w:pPr>
              <w:rPr>
                <w:del w:id="285" w:author="Dietzel, Ranae N [AGRON]" w:date="2017-06-13T13:32:00Z"/>
                <w:szCs w:val="20"/>
              </w:rPr>
            </w:pPr>
            <w:del w:id="286"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2B7142D" w14:textId="12A2AAA2" w:rsidR="00CE3A2F" w:rsidRPr="00B901D7" w:rsidDel="00513FDC" w:rsidRDefault="00CE3A2F" w:rsidP="00CE3A2F">
            <w:pPr>
              <w:rPr>
                <w:del w:id="287" w:author="Dietzel, Ranae N [AGRON]" w:date="2017-06-13T13:32:00Z"/>
                <w:szCs w:val="20"/>
              </w:rPr>
            </w:pPr>
            <w:del w:id="288" w:author="Dietzel, Ranae N [AGRON]" w:date="2017-06-13T13:32:00Z">
              <w:r w:rsidRPr="00B901D7" w:rsidDel="00513FDC">
                <w:rPr>
                  <w:szCs w:val="20"/>
                </w:rPr>
                <w:delText>0.027</w:delText>
              </w:r>
            </w:del>
          </w:p>
        </w:tc>
        <w:tc>
          <w:tcPr>
            <w:tcW w:w="360" w:type="dxa"/>
            <w:tcBorders>
              <w:bottom w:val="dotted" w:sz="4" w:space="0" w:color="auto"/>
            </w:tcBorders>
            <w:noWrap/>
            <w:vAlign w:val="bottom"/>
            <w:hideMark/>
          </w:tcPr>
          <w:p w14:paraId="148DC9E8" w14:textId="05DA7D4D" w:rsidR="00CE3A2F" w:rsidRPr="00B901D7" w:rsidDel="00513FDC" w:rsidRDefault="00CE3A2F" w:rsidP="00CE3A2F">
            <w:pPr>
              <w:rPr>
                <w:del w:id="289" w:author="Dietzel, Ranae N [AGRON]" w:date="2017-06-13T13:32:00Z"/>
                <w:szCs w:val="20"/>
              </w:rPr>
            </w:pPr>
            <w:del w:id="290" w:author="Dietzel, Ranae N [AGRON]" w:date="2017-06-13T13:32:00Z">
              <w:r w:rsidRPr="00B901D7" w:rsidDel="00513FDC">
                <w:rPr>
                  <w:szCs w:val="20"/>
                </w:rPr>
                <w:delText>e</w:delText>
              </w:r>
            </w:del>
          </w:p>
        </w:tc>
        <w:tc>
          <w:tcPr>
            <w:tcW w:w="720" w:type="dxa"/>
            <w:tcBorders>
              <w:bottom w:val="dotted" w:sz="4" w:space="0" w:color="auto"/>
            </w:tcBorders>
            <w:noWrap/>
            <w:vAlign w:val="bottom"/>
            <w:hideMark/>
          </w:tcPr>
          <w:p w14:paraId="1E878EAB" w14:textId="35A9FD22" w:rsidR="00CE3A2F" w:rsidRPr="00B901D7" w:rsidDel="00513FDC" w:rsidRDefault="00CE3A2F">
            <w:pPr>
              <w:rPr>
                <w:del w:id="291" w:author="Dietzel, Ranae N [AGRON]" w:date="2017-06-13T13:32:00Z"/>
                <w:szCs w:val="20"/>
              </w:rPr>
            </w:pPr>
            <w:del w:id="292" w:author="Dietzel, Ranae N [AGRON]" w:date="2017-06-13T13:32:00Z">
              <w:r w:rsidRPr="00B901D7" w:rsidDel="00513FDC">
                <w:rPr>
                  <w:szCs w:val="20"/>
                </w:rPr>
                <w:delText>A</w:delText>
              </w:r>
            </w:del>
          </w:p>
        </w:tc>
      </w:tr>
      <w:tr w:rsidR="00AD161F" w:rsidRPr="00CE3A2F" w:rsidDel="00513FDC" w14:paraId="2FDF4E6F" w14:textId="3D67B14A" w:rsidTr="00AD161F">
        <w:trPr>
          <w:trHeight w:val="288"/>
          <w:jc w:val="center"/>
          <w:del w:id="293" w:author="Dietzel, Ranae N [AGRON]" w:date="2017-06-13T13:32:00Z"/>
        </w:trPr>
        <w:tc>
          <w:tcPr>
            <w:tcW w:w="960" w:type="dxa"/>
            <w:vMerge w:val="restart"/>
            <w:tcBorders>
              <w:top w:val="dotted" w:sz="4" w:space="0" w:color="auto"/>
              <w:bottom w:val="dotted" w:sz="4" w:space="0" w:color="auto"/>
            </w:tcBorders>
            <w:noWrap/>
            <w:vAlign w:val="center"/>
            <w:hideMark/>
          </w:tcPr>
          <w:p w14:paraId="27CB9710" w14:textId="2E9E87CA" w:rsidR="00CE3A2F" w:rsidRPr="00B901D7" w:rsidDel="00513FDC" w:rsidRDefault="00CE3A2F" w:rsidP="00BE0AC1">
            <w:pPr>
              <w:jc w:val="center"/>
              <w:rPr>
                <w:del w:id="294" w:author="Dietzel, Ranae N [AGRON]" w:date="2017-06-13T13:32:00Z"/>
                <w:szCs w:val="20"/>
              </w:rPr>
            </w:pPr>
            <w:del w:id="295" w:author="Dietzel, Ranae N [AGRON]" w:date="2017-06-13T13:32:00Z">
              <w:r w:rsidRPr="00B901D7" w:rsidDel="00513FDC">
                <w:rPr>
                  <w:szCs w:val="20"/>
                </w:rPr>
                <w:delText>2010</w:delText>
              </w:r>
            </w:del>
          </w:p>
        </w:tc>
        <w:tc>
          <w:tcPr>
            <w:tcW w:w="1020" w:type="dxa"/>
            <w:tcBorders>
              <w:top w:val="dotted" w:sz="4" w:space="0" w:color="auto"/>
            </w:tcBorders>
            <w:noWrap/>
            <w:vAlign w:val="bottom"/>
            <w:hideMark/>
          </w:tcPr>
          <w:p w14:paraId="486F1BDA" w14:textId="3B54B736" w:rsidR="00CE3A2F" w:rsidRPr="00B901D7" w:rsidDel="00513FDC" w:rsidRDefault="00CE3A2F" w:rsidP="00AD551C">
            <w:pPr>
              <w:jc w:val="center"/>
              <w:rPr>
                <w:del w:id="296" w:author="Dietzel, Ranae N [AGRON]" w:date="2017-06-13T13:32:00Z"/>
                <w:szCs w:val="20"/>
              </w:rPr>
            </w:pPr>
            <w:del w:id="297"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98C4845" w14:textId="34E56FC9" w:rsidR="00CE3A2F" w:rsidRPr="00B901D7" w:rsidDel="00513FDC" w:rsidRDefault="00CE3A2F" w:rsidP="00CE3A2F">
            <w:pPr>
              <w:rPr>
                <w:del w:id="298" w:author="Dietzel, Ranae N [AGRON]" w:date="2017-06-13T13:32:00Z"/>
                <w:szCs w:val="20"/>
              </w:rPr>
            </w:pPr>
            <w:del w:id="299" w:author="Dietzel, Ranae N [AGRON]" w:date="2017-06-13T13:32:00Z">
              <w:r w:rsidRPr="00B901D7" w:rsidDel="00513FDC">
                <w:rPr>
                  <w:szCs w:val="20"/>
                </w:rPr>
                <w:delText>0.013</w:delText>
              </w:r>
            </w:del>
          </w:p>
        </w:tc>
        <w:tc>
          <w:tcPr>
            <w:tcW w:w="324" w:type="dxa"/>
            <w:tcBorders>
              <w:top w:val="dotted" w:sz="4" w:space="0" w:color="auto"/>
            </w:tcBorders>
            <w:noWrap/>
            <w:vAlign w:val="bottom"/>
            <w:hideMark/>
          </w:tcPr>
          <w:p w14:paraId="45BD633F" w14:textId="126CB9BE" w:rsidR="00CE3A2F" w:rsidRPr="00B901D7" w:rsidDel="00513FDC" w:rsidRDefault="00CE3A2F" w:rsidP="00CE3A2F">
            <w:pPr>
              <w:rPr>
                <w:del w:id="300" w:author="Dietzel, Ranae N [AGRON]" w:date="2017-06-13T13:32:00Z"/>
                <w:szCs w:val="20"/>
              </w:rPr>
            </w:pPr>
            <w:del w:id="301"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D953C1C" w14:textId="577589D8" w:rsidR="00CE3A2F" w:rsidRPr="00B901D7" w:rsidDel="00513FDC" w:rsidRDefault="00CE3A2F">
            <w:pPr>
              <w:rPr>
                <w:del w:id="302" w:author="Dietzel, Ranae N [AGRON]" w:date="2017-06-13T13:32:00Z"/>
                <w:szCs w:val="20"/>
              </w:rPr>
            </w:pPr>
            <w:del w:id="303"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312FB7F1" w14:textId="5C3A6F3A" w:rsidR="00CE3A2F" w:rsidRPr="00B901D7" w:rsidDel="00513FDC" w:rsidRDefault="00CE3A2F" w:rsidP="00CE3A2F">
            <w:pPr>
              <w:rPr>
                <w:del w:id="304" w:author="Dietzel, Ranae N [AGRON]" w:date="2017-06-13T13:32:00Z"/>
                <w:szCs w:val="20"/>
              </w:rPr>
            </w:pPr>
            <w:del w:id="305" w:author="Dietzel, Ranae N [AGRON]" w:date="2017-06-13T13:32:00Z">
              <w:r w:rsidRPr="00B901D7" w:rsidDel="00513FDC">
                <w:rPr>
                  <w:szCs w:val="20"/>
                </w:rPr>
                <w:delText>0.011</w:delText>
              </w:r>
            </w:del>
          </w:p>
        </w:tc>
        <w:tc>
          <w:tcPr>
            <w:tcW w:w="405" w:type="dxa"/>
            <w:tcBorders>
              <w:top w:val="dotted" w:sz="4" w:space="0" w:color="auto"/>
            </w:tcBorders>
            <w:noWrap/>
            <w:vAlign w:val="bottom"/>
            <w:hideMark/>
          </w:tcPr>
          <w:p w14:paraId="0EB0741E" w14:textId="06F09BAD" w:rsidR="00CE3A2F" w:rsidRPr="00B901D7" w:rsidDel="00513FDC" w:rsidRDefault="00CE3A2F" w:rsidP="00CE3A2F">
            <w:pPr>
              <w:rPr>
                <w:del w:id="306" w:author="Dietzel, Ranae N [AGRON]" w:date="2017-06-13T13:32:00Z"/>
                <w:szCs w:val="20"/>
              </w:rPr>
            </w:pPr>
            <w:del w:id="307" w:author="Dietzel, Ranae N [AGRON]" w:date="2017-06-13T13:32:00Z">
              <w:r w:rsidRPr="00B901D7" w:rsidDel="00513FDC">
                <w:rPr>
                  <w:szCs w:val="20"/>
                </w:rPr>
                <w:delText>d</w:delText>
              </w:r>
            </w:del>
          </w:p>
        </w:tc>
        <w:tc>
          <w:tcPr>
            <w:tcW w:w="675" w:type="dxa"/>
            <w:tcBorders>
              <w:top w:val="dotted" w:sz="4" w:space="0" w:color="auto"/>
            </w:tcBorders>
            <w:noWrap/>
            <w:vAlign w:val="bottom"/>
            <w:hideMark/>
          </w:tcPr>
          <w:p w14:paraId="22635507" w14:textId="70847A70" w:rsidR="00CE3A2F" w:rsidRPr="00B901D7" w:rsidDel="00513FDC" w:rsidRDefault="00CE3A2F">
            <w:pPr>
              <w:rPr>
                <w:del w:id="308" w:author="Dietzel, Ranae N [AGRON]" w:date="2017-06-13T13:32:00Z"/>
                <w:szCs w:val="20"/>
              </w:rPr>
            </w:pPr>
            <w:del w:id="309"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57C1B4E0" w14:textId="0D33A9AA" w:rsidR="00CE3A2F" w:rsidRPr="00B901D7" w:rsidDel="00513FDC" w:rsidRDefault="00CE3A2F" w:rsidP="00CE3A2F">
            <w:pPr>
              <w:rPr>
                <w:del w:id="310" w:author="Dietzel, Ranae N [AGRON]" w:date="2017-06-13T13:32:00Z"/>
                <w:szCs w:val="20"/>
              </w:rPr>
            </w:pPr>
            <w:del w:id="311" w:author="Dietzel, Ranae N [AGRON]" w:date="2017-06-13T13:32:00Z">
              <w:r w:rsidRPr="00B901D7" w:rsidDel="00513FDC">
                <w:rPr>
                  <w:szCs w:val="20"/>
                </w:rPr>
                <w:delText>0.021</w:delText>
              </w:r>
            </w:del>
          </w:p>
        </w:tc>
        <w:tc>
          <w:tcPr>
            <w:tcW w:w="360" w:type="dxa"/>
            <w:tcBorders>
              <w:top w:val="dotted" w:sz="4" w:space="0" w:color="auto"/>
            </w:tcBorders>
            <w:noWrap/>
            <w:vAlign w:val="bottom"/>
            <w:hideMark/>
          </w:tcPr>
          <w:p w14:paraId="3D44CC38" w14:textId="3B7833A6" w:rsidR="00CE3A2F" w:rsidRPr="00B901D7" w:rsidDel="00513FDC" w:rsidRDefault="00CE3A2F" w:rsidP="00CE3A2F">
            <w:pPr>
              <w:rPr>
                <w:del w:id="312" w:author="Dietzel, Ranae N [AGRON]" w:date="2017-06-13T13:32:00Z"/>
                <w:szCs w:val="20"/>
              </w:rPr>
            </w:pPr>
            <w:del w:id="313"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135B47D4" w14:textId="0E4D0FE6" w:rsidR="00CE3A2F" w:rsidRPr="00B901D7" w:rsidDel="00513FDC" w:rsidRDefault="00CE3A2F">
            <w:pPr>
              <w:rPr>
                <w:del w:id="314" w:author="Dietzel, Ranae N [AGRON]" w:date="2017-06-13T13:32:00Z"/>
                <w:szCs w:val="20"/>
              </w:rPr>
            </w:pPr>
            <w:del w:id="315" w:author="Dietzel, Ranae N [AGRON]" w:date="2017-06-13T13:32:00Z">
              <w:r w:rsidRPr="00B901D7" w:rsidDel="00513FDC">
                <w:rPr>
                  <w:szCs w:val="20"/>
                </w:rPr>
                <w:delText>A</w:delText>
              </w:r>
            </w:del>
          </w:p>
        </w:tc>
      </w:tr>
      <w:tr w:rsidR="00AD161F" w:rsidRPr="00CE3A2F" w:rsidDel="00513FDC" w14:paraId="0E194998" w14:textId="7A931A21" w:rsidTr="00AD161F">
        <w:trPr>
          <w:trHeight w:val="288"/>
          <w:jc w:val="center"/>
          <w:del w:id="316" w:author="Dietzel, Ranae N [AGRON]" w:date="2017-06-13T13:32:00Z"/>
        </w:trPr>
        <w:tc>
          <w:tcPr>
            <w:tcW w:w="960" w:type="dxa"/>
            <w:vMerge/>
            <w:tcBorders>
              <w:bottom w:val="dotted" w:sz="4" w:space="0" w:color="auto"/>
            </w:tcBorders>
            <w:vAlign w:val="center"/>
            <w:hideMark/>
          </w:tcPr>
          <w:p w14:paraId="24D0B791" w14:textId="4E092957" w:rsidR="00CE3A2F" w:rsidRPr="00B901D7" w:rsidDel="00513FDC" w:rsidRDefault="00CE3A2F" w:rsidP="00BE0AC1">
            <w:pPr>
              <w:jc w:val="center"/>
              <w:rPr>
                <w:del w:id="317" w:author="Dietzel, Ranae N [AGRON]" w:date="2017-06-13T13:32:00Z"/>
                <w:szCs w:val="20"/>
              </w:rPr>
            </w:pPr>
          </w:p>
        </w:tc>
        <w:tc>
          <w:tcPr>
            <w:tcW w:w="1020" w:type="dxa"/>
            <w:noWrap/>
            <w:vAlign w:val="bottom"/>
            <w:hideMark/>
          </w:tcPr>
          <w:p w14:paraId="761EF4D6" w14:textId="6CDE15DD" w:rsidR="00CE3A2F" w:rsidRPr="00B901D7" w:rsidDel="00513FDC" w:rsidRDefault="00CE3A2F" w:rsidP="00AD551C">
            <w:pPr>
              <w:jc w:val="center"/>
              <w:rPr>
                <w:del w:id="318" w:author="Dietzel, Ranae N [AGRON]" w:date="2017-06-13T13:32:00Z"/>
                <w:szCs w:val="20"/>
              </w:rPr>
            </w:pPr>
            <w:del w:id="319" w:author="Dietzel, Ranae N [AGRON]" w:date="2017-06-13T13:32:00Z">
              <w:r w:rsidRPr="00B901D7" w:rsidDel="00513FDC">
                <w:rPr>
                  <w:szCs w:val="20"/>
                </w:rPr>
                <w:delText>5-15</w:delText>
              </w:r>
            </w:del>
          </w:p>
        </w:tc>
        <w:tc>
          <w:tcPr>
            <w:tcW w:w="666" w:type="dxa"/>
            <w:noWrap/>
            <w:vAlign w:val="bottom"/>
            <w:hideMark/>
          </w:tcPr>
          <w:p w14:paraId="1CA3BAAB" w14:textId="6E704D5D" w:rsidR="00CE3A2F" w:rsidRPr="00B901D7" w:rsidDel="00513FDC" w:rsidRDefault="00CE3A2F" w:rsidP="00CE3A2F">
            <w:pPr>
              <w:rPr>
                <w:del w:id="320" w:author="Dietzel, Ranae N [AGRON]" w:date="2017-06-13T13:32:00Z"/>
                <w:szCs w:val="20"/>
              </w:rPr>
            </w:pPr>
            <w:del w:id="321" w:author="Dietzel, Ranae N [AGRON]" w:date="2017-06-13T13:32:00Z">
              <w:r w:rsidRPr="00B901D7" w:rsidDel="00513FDC">
                <w:rPr>
                  <w:szCs w:val="20"/>
                </w:rPr>
                <w:delText>0.024</w:delText>
              </w:r>
            </w:del>
          </w:p>
        </w:tc>
        <w:tc>
          <w:tcPr>
            <w:tcW w:w="324" w:type="dxa"/>
            <w:noWrap/>
            <w:vAlign w:val="bottom"/>
            <w:hideMark/>
          </w:tcPr>
          <w:p w14:paraId="503CEE96" w14:textId="03F13574" w:rsidR="00CE3A2F" w:rsidRPr="00B901D7" w:rsidDel="00513FDC" w:rsidRDefault="00CE3A2F" w:rsidP="00CE3A2F">
            <w:pPr>
              <w:rPr>
                <w:del w:id="322" w:author="Dietzel, Ranae N [AGRON]" w:date="2017-06-13T13:32:00Z"/>
                <w:szCs w:val="20"/>
              </w:rPr>
            </w:pPr>
            <w:del w:id="323" w:author="Dietzel, Ranae N [AGRON]" w:date="2017-06-13T13:32:00Z">
              <w:r w:rsidRPr="00B901D7" w:rsidDel="00513FDC">
                <w:rPr>
                  <w:szCs w:val="20"/>
                </w:rPr>
                <w:delText>a</w:delText>
              </w:r>
            </w:del>
          </w:p>
        </w:tc>
        <w:tc>
          <w:tcPr>
            <w:tcW w:w="630" w:type="dxa"/>
            <w:noWrap/>
            <w:vAlign w:val="bottom"/>
            <w:hideMark/>
          </w:tcPr>
          <w:p w14:paraId="4C99E0BC" w14:textId="2418588C" w:rsidR="00CE3A2F" w:rsidRPr="00B901D7" w:rsidDel="00513FDC" w:rsidRDefault="00CE3A2F">
            <w:pPr>
              <w:rPr>
                <w:del w:id="324" w:author="Dietzel, Ranae N [AGRON]" w:date="2017-06-13T13:32:00Z"/>
                <w:szCs w:val="20"/>
              </w:rPr>
            </w:pPr>
            <w:del w:id="325" w:author="Dietzel, Ranae N [AGRON]" w:date="2017-06-13T13:32:00Z">
              <w:r w:rsidRPr="00B901D7" w:rsidDel="00513FDC">
                <w:rPr>
                  <w:szCs w:val="20"/>
                </w:rPr>
                <w:delText>D</w:delText>
              </w:r>
            </w:del>
          </w:p>
        </w:tc>
        <w:tc>
          <w:tcPr>
            <w:tcW w:w="720" w:type="dxa"/>
            <w:noWrap/>
            <w:vAlign w:val="bottom"/>
            <w:hideMark/>
          </w:tcPr>
          <w:p w14:paraId="464F69E2" w14:textId="6F8F53C8" w:rsidR="00CE3A2F" w:rsidRPr="00B901D7" w:rsidDel="00513FDC" w:rsidRDefault="00CE3A2F" w:rsidP="00CE3A2F">
            <w:pPr>
              <w:rPr>
                <w:del w:id="326" w:author="Dietzel, Ranae N [AGRON]" w:date="2017-06-13T13:32:00Z"/>
                <w:szCs w:val="20"/>
              </w:rPr>
            </w:pPr>
            <w:del w:id="327" w:author="Dietzel, Ranae N [AGRON]" w:date="2017-06-13T13:32:00Z">
              <w:r w:rsidRPr="00B901D7" w:rsidDel="00513FDC">
                <w:rPr>
                  <w:szCs w:val="20"/>
                </w:rPr>
                <w:delText>0.117</w:delText>
              </w:r>
            </w:del>
          </w:p>
        </w:tc>
        <w:tc>
          <w:tcPr>
            <w:tcW w:w="405" w:type="dxa"/>
            <w:noWrap/>
            <w:vAlign w:val="bottom"/>
            <w:hideMark/>
          </w:tcPr>
          <w:p w14:paraId="6F9DD7EB" w14:textId="2C135328" w:rsidR="00CE3A2F" w:rsidRPr="00B901D7" w:rsidDel="00513FDC" w:rsidRDefault="00CE3A2F" w:rsidP="00CE3A2F">
            <w:pPr>
              <w:rPr>
                <w:del w:id="328" w:author="Dietzel, Ranae N [AGRON]" w:date="2017-06-13T13:32:00Z"/>
                <w:szCs w:val="20"/>
              </w:rPr>
            </w:pPr>
            <w:del w:id="329" w:author="Dietzel, Ranae N [AGRON]" w:date="2017-06-13T13:32:00Z">
              <w:r w:rsidRPr="00B901D7" w:rsidDel="00513FDC">
                <w:rPr>
                  <w:szCs w:val="20"/>
                </w:rPr>
                <w:delText>a</w:delText>
              </w:r>
            </w:del>
          </w:p>
        </w:tc>
        <w:tc>
          <w:tcPr>
            <w:tcW w:w="675" w:type="dxa"/>
            <w:noWrap/>
            <w:vAlign w:val="bottom"/>
            <w:hideMark/>
          </w:tcPr>
          <w:p w14:paraId="157143E4" w14:textId="052F8276" w:rsidR="00CE3A2F" w:rsidRPr="00B901D7" w:rsidDel="00513FDC" w:rsidRDefault="00CE3A2F">
            <w:pPr>
              <w:rPr>
                <w:del w:id="330" w:author="Dietzel, Ranae N [AGRON]" w:date="2017-06-13T13:32:00Z"/>
                <w:szCs w:val="20"/>
              </w:rPr>
            </w:pPr>
            <w:del w:id="331" w:author="Dietzel, Ranae N [AGRON]" w:date="2017-06-13T13:32:00Z">
              <w:r w:rsidRPr="00B901D7" w:rsidDel="00513FDC">
                <w:rPr>
                  <w:szCs w:val="20"/>
                </w:rPr>
                <w:delText>B</w:delText>
              </w:r>
            </w:del>
          </w:p>
        </w:tc>
        <w:tc>
          <w:tcPr>
            <w:tcW w:w="720" w:type="dxa"/>
            <w:noWrap/>
            <w:vAlign w:val="bottom"/>
            <w:hideMark/>
          </w:tcPr>
          <w:p w14:paraId="35463C7F" w14:textId="1A7DF313" w:rsidR="00CE3A2F" w:rsidRPr="00B901D7" w:rsidDel="00513FDC" w:rsidRDefault="00CE3A2F" w:rsidP="00CE3A2F">
            <w:pPr>
              <w:rPr>
                <w:del w:id="332" w:author="Dietzel, Ranae N [AGRON]" w:date="2017-06-13T13:32:00Z"/>
                <w:szCs w:val="20"/>
              </w:rPr>
            </w:pPr>
            <w:del w:id="333" w:author="Dietzel, Ranae N [AGRON]" w:date="2017-06-13T13:32:00Z">
              <w:r w:rsidRPr="00B901D7" w:rsidDel="00513FDC">
                <w:rPr>
                  <w:szCs w:val="20"/>
                </w:rPr>
                <w:delText>0.197</w:delText>
              </w:r>
            </w:del>
          </w:p>
        </w:tc>
        <w:tc>
          <w:tcPr>
            <w:tcW w:w="360" w:type="dxa"/>
            <w:noWrap/>
            <w:vAlign w:val="bottom"/>
            <w:hideMark/>
          </w:tcPr>
          <w:p w14:paraId="628BB697" w14:textId="57B3E0CD" w:rsidR="00CE3A2F" w:rsidRPr="00B901D7" w:rsidDel="00513FDC" w:rsidRDefault="00CE3A2F" w:rsidP="00CE3A2F">
            <w:pPr>
              <w:rPr>
                <w:del w:id="334" w:author="Dietzel, Ranae N [AGRON]" w:date="2017-06-13T13:32:00Z"/>
                <w:szCs w:val="20"/>
              </w:rPr>
            </w:pPr>
            <w:del w:id="335" w:author="Dietzel, Ranae N [AGRON]" w:date="2017-06-13T13:32:00Z">
              <w:r w:rsidRPr="00B901D7" w:rsidDel="00513FDC">
                <w:rPr>
                  <w:szCs w:val="20"/>
                </w:rPr>
                <w:delText>a</w:delText>
              </w:r>
            </w:del>
          </w:p>
        </w:tc>
        <w:tc>
          <w:tcPr>
            <w:tcW w:w="720" w:type="dxa"/>
            <w:noWrap/>
            <w:vAlign w:val="bottom"/>
            <w:hideMark/>
          </w:tcPr>
          <w:p w14:paraId="24E8B29F" w14:textId="3D081825" w:rsidR="00CE3A2F" w:rsidRPr="00B901D7" w:rsidDel="00513FDC" w:rsidRDefault="00CE3A2F">
            <w:pPr>
              <w:rPr>
                <w:del w:id="336" w:author="Dietzel, Ranae N [AGRON]" w:date="2017-06-13T13:32:00Z"/>
                <w:szCs w:val="20"/>
              </w:rPr>
            </w:pPr>
            <w:del w:id="337" w:author="Dietzel, Ranae N [AGRON]" w:date="2017-06-13T13:32:00Z">
              <w:r w:rsidRPr="00B901D7" w:rsidDel="00513FDC">
                <w:rPr>
                  <w:szCs w:val="20"/>
                </w:rPr>
                <w:delText>A</w:delText>
              </w:r>
            </w:del>
          </w:p>
        </w:tc>
      </w:tr>
      <w:tr w:rsidR="00AD161F" w:rsidRPr="00CE3A2F" w:rsidDel="00513FDC" w14:paraId="529BF835" w14:textId="547C5AC3" w:rsidTr="00AD161F">
        <w:trPr>
          <w:trHeight w:val="288"/>
          <w:jc w:val="center"/>
          <w:del w:id="338" w:author="Dietzel, Ranae N [AGRON]" w:date="2017-06-13T13:32:00Z"/>
        </w:trPr>
        <w:tc>
          <w:tcPr>
            <w:tcW w:w="960" w:type="dxa"/>
            <w:vMerge/>
            <w:tcBorders>
              <w:bottom w:val="dotted" w:sz="4" w:space="0" w:color="auto"/>
            </w:tcBorders>
            <w:vAlign w:val="center"/>
            <w:hideMark/>
          </w:tcPr>
          <w:p w14:paraId="7B28F8CC" w14:textId="785E6A42" w:rsidR="00CE3A2F" w:rsidRPr="00B901D7" w:rsidDel="00513FDC" w:rsidRDefault="00CE3A2F" w:rsidP="00BE0AC1">
            <w:pPr>
              <w:jc w:val="center"/>
              <w:rPr>
                <w:del w:id="339" w:author="Dietzel, Ranae N [AGRON]" w:date="2017-06-13T13:32:00Z"/>
                <w:szCs w:val="20"/>
              </w:rPr>
            </w:pPr>
          </w:p>
        </w:tc>
        <w:tc>
          <w:tcPr>
            <w:tcW w:w="1020" w:type="dxa"/>
            <w:noWrap/>
            <w:vAlign w:val="bottom"/>
            <w:hideMark/>
          </w:tcPr>
          <w:p w14:paraId="6DDDAD3B" w14:textId="21BFE591" w:rsidR="00CE3A2F" w:rsidRPr="00B901D7" w:rsidDel="00513FDC" w:rsidRDefault="00CE3A2F" w:rsidP="00AD551C">
            <w:pPr>
              <w:jc w:val="center"/>
              <w:rPr>
                <w:del w:id="340" w:author="Dietzel, Ranae N [AGRON]" w:date="2017-06-13T13:32:00Z"/>
                <w:szCs w:val="20"/>
              </w:rPr>
            </w:pPr>
            <w:del w:id="341" w:author="Dietzel, Ranae N [AGRON]" w:date="2017-06-13T13:32:00Z">
              <w:r w:rsidRPr="00B901D7" w:rsidDel="00513FDC">
                <w:rPr>
                  <w:szCs w:val="20"/>
                </w:rPr>
                <w:delText>15-30</w:delText>
              </w:r>
            </w:del>
          </w:p>
        </w:tc>
        <w:tc>
          <w:tcPr>
            <w:tcW w:w="666" w:type="dxa"/>
            <w:noWrap/>
            <w:vAlign w:val="bottom"/>
            <w:hideMark/>
          </w:tcPr>
          <w:p w14:paraId="6C4BABD7" w14:textId="1D7E607C" w:rsidR="00CE3A2F" w:rsidRPr="00B901D7" w:rsidDel="00513FDC" w:rsidRDefault="00CE3A2F" w:rsidP="00CE3A2F">
            <w:pPr>
              <w:rPr>
                <w:del w:id="342" w:author="Dietzel, Ranae N [AGRON]" w:date="2017-06-13T13:32:00Z"/>
                <w:szCs w:val="20"/>
              </w:rPr>
            </w:pPr>
            <w:del w:id="343" w:author="Dietzel, Ranae N [AGRON]" w:date="2017-06-13T13:32:00Z">
              <w:r w:rsidRPr="00B901D7" w:rsidDel="00513FDC">
                <w:rPr>
                  <w:szCs w:val="20"/>
                </w:rPr>
                <w:delText>0.012</w:delText>
              </w:r>
            </w:del>
          </w:p>
        </w:tc>
        <w:tc>
          <w:tcPr>
            <w:tcW w:w="324" w:type="dxa"/>
            <w:noWrap/>
            <w:vAlign w:val="bottom"/>
            <w:hideMark/>
          </w:tcPr>
          <w:p w14:paraId="2E0C373D" w14:textId="301944E9" w:rsidR="00CE3A2F" w:rsidRPr="00B901D7" w:rsidDel="00513FDC" w:rsidRDefault="00CE3A2F" w:rsidP="00CE3A2F">
            <w:pPr>
              <w:rPr>
                <w:del w:id="344" w:author="Dietzel, Ranae N [AGRON]" w:date="2017-06-13T13:32:00Z"/>
                <w:szCs w:val="20"/>
              </w:rPr>
            </w:pPr>
            <w:del w:id="345" w:author="Dietzel, Ranae N [AGRON]" w:date="2017-06-13T13:32:00Z">
              <w:r w:rsidRPr="00B901D7" w:rsidDel="00513FDC">
                <w:rPr>
                  <w:szCs w:val="20"/>
                </w:rPr>
                <w:delText>a</w:delText>
              </w:r>
            </w:del>
          </w:p>
        </w:tc>
        <w:tc>
          <w:tcPr>
            <w:tcW w:w="630" w:type="dxa"/>
            <w:noWrap/>
            <w:vAlign w:val="bottom"/>
            <w:hideMark/>
          </w:tcPr>
          <w:p w14:paraId="25AFFACD" w14:textId="3A739505" w:rsidR="00CE3A2F" w:rsidRPr="00B901D7" w:rsidDel="00513FDC" w:rsidRDefault="00CE3A2F">
            <w:pPr>
              <w:rPr>
                <w:del w:id="346" w:author="Dietzel, Ranae N [AGRON]" w:date="2017-06-13T13:32:00Z"/>
                <w:szCs w:val="20"/>
              </w:rPr>
            </w:pPr>
            <w:del w:id="347" w:author="Dietzel, Ranae N [AGRON]" w:date="2017-06-13T13:32:00Z">
              <w:r w:rsidRPr="00B901D7" w:rsidDel="00513FDC">
                <w:rPr>
                  <w:szCs w:val="20"/>
                </w:rPr>
                <w:delText>C</w:delText>
              </w:r>
            </w:del>
          </w:p>
        </w:tc>
        <w:tc>
          <w:tcPr>
            <w:tcW w:w="720" w:type="dxa"/>
            <w:noWrap/>
            <w:vAlign w:val="bottom"/>
            <w:hideMark/>
          </w:tcPr>
          <w:p w14:paraId="6B354391" w14:textId="5828F53A" w:rsidR="00CE3A2F" w:rsidRPr="00B901D7" w:rsidDel="00513FDC" w:rsidRDefault="00CE3A2F" w:rsidP="00CE3A2F">
            <w:pPr>
              <w:rPr>
                <w:del w:id="348" w:author="Dietzel, Ranae N [AGRON]" w:date="2017-06-13T13:32:00Z"/>
                <w:szCs w:val="20"/>
              </w:rPr>
            </w:pPr>
            <w:del w:id="349" w:author="Dietzel, Ranae N [AGRON]" w:date="2017-06-13T13:32:00Z">
              <w:r w:rsidRPr="00B901D7" w:rsidDel="00513FDC">
                <w:rPr>
                  <w:szCs w:val="20"/>
                </w:rPr>
                <w:delText>0.042</w:delText>
              </w:r>
            </w:del>
          </w:p>
        </w:tc>
        <w:tc>
          <w:tcPr>
            <w:tcW w:w="405" w:type="dxa"/>
            <w:noWrap/>
            <w:vAlign w:val="bottom"/>
            <w:hideMark/>
          </w:tcPr>
          <w:p w14:paraId="756DFB3F" w14:textId="68D809A7" w:rsidR="00CE3A2F" w:rsidRPr="00B901D7" w:rsidDel="00513FDC" w:rsidRDefault="00CE3A2F" w:rsidP="00CE3A2F">
            <w:pPr>
              <w:rPr>
                <w:del w:id="350" w:author="Dietzel, Ranae N [AGRON]" w:date="2017-06-13T13:32:00Z"/>
                <w:szCs w:val="20"/>
              </w:rPr>
            </w:pPr>
            <w:del w:id="351" w:author="Dietzel, Ranae N [AGRON]" w:date="2017-06-13T13:32:00Z">
              <w:r w:rsidRPr="00B901D7" w:rsidDel="00513FDC">
                <w:rPr>
                  <w:szCs w:val="20"/>
                </w:rPr>
                <w:delText>bc</w:delText>
              </w:r>
            </w:del>
          </w:p>
        </w:tc>
        <w:tc>
          <w:tcPr>
            <w:tcW w:w="675" w:type="dxa"/>
            <w:noWrap/>
            <w:vAlign w:val="bottom"/>
            <w:hideMark/>
          </w:tcPr>
          <w:p w14:paraId="174C9D8B" w14:textId="22A54D04" w:rsidR="00CE3A2F" w:rsidRPr="00B901D7" w:rsidDel="00513FDC" w:rsidRDefault="00CE3A2F">
            <w:pPr>
              <w:rPr>
                <w:del w:id="352" w:author="Dietzel, Ranae N [AGRON]" w:date="2017-06-13T13:32:00Z"/>
                <w:szCs w:val="20"/>
              </w:rPr>
            </w:pPr>
            <w:del w:id="353" w:author="Dietzel, Ranae N [AGRON]" w:date="2017-06-13T13:32:00Z">
              <w:r w:rsidRPr="00B901D7" w:rsidDel="00513FDC">
                <w:rPr>
                  <w:szCs w:val="20"/>
                </w:rPr>
                <w:delText>B</w:delText>
              </w:r>
            </w:del>
          </w:p>
        </w:tc>
        <w:tc>
          <w:tcPr>
            <w:tcW w:w="720" w:type="dxa"/>
            <w:noWrap/>
            <w:vAlign w:val="bottom"/>
            <w:hideMark/>
          </w:tcPr>
          <w:p w14:paraId="7144A87F" w14:textId="1B22F3CA" w:rsidR="00CE3A2F" w:rsidRPr="00B901D7" w:rsidDel="00513FDC" w:rsidRDefault="00CE3A2F" w:rsidP="00CE3A2F">
            <w:pPr>
              <w:rPr>
                <w:del w:id="354" w:author="Dietzel, Ranae N [AGRON]" w:date="2017-06-13T13:32:00Z"/>
                <w:szCs w:val="20"/>
              </w:rPr>
            </w:pPr>
            <w:del w:id="355" w:author="Dietzel, Ranae N [AGRON]" w:date="2017-06-13T13:32:00Z">
              <w:r w:rsidRPr="00B901D7" w:rsidDel="00513FDC">
                <w:rPr>
                  <w:szCs w:val="20"/>
                </w:rPr>
                <w:delText>0.067</w:delText>
              </w:r>
            </w:del>
          </w:p>
        </w:tc>
        <w:tc>
          <w:tcPr>
            <w:tcW w:w="360" w:type="dxa"/>
            <w:noWrap/>
            <w:vAlign w:val="bottom"/>
            <w:hideMark/>
          </w:tcPr>
          <w:p w14:paraId="72010985" w14:textId="430FF0FE" w:rsidR="00CE3A2F" w:rsidRPr="00B901D7" w:rsidDel="00513FDC" w:rsidRDefault="00CE3A2F" w:rsidP="00CE3A2F">
            <w:pPr>
              <w:rPr>
                <w:del w:id="356" w:author="Dietzel, Ranae N [AGRON]" w:date="2017-06-13T13:32:00Z"/>
                <w:szCs w:val="20"/>
              </w:rPr>
            </w:pPr>
            <w:del w:id="357" w:author="Dietzel, Ranae N [AGRON]" w:date="2017-06-13T13:32:00Z">
              <w:r w:rsidRPr="00B901D7" w:rsidDel="00513FDC">
                <w:rPr>
                  <w:szCs w:val="20"/>
                </w:rPr>
                <w:delText>c</w:delText>
              </w:r>
            </w:del>
          </w:p>
        </w:tc>
        <w:tc>
          <w:tcPr>
            <w:tcW w:w="720" w:type="dxa"/>
            <w:noWrap/>
            <w:vAlign w:val="bottom"/>
            <w:hideMark/>
          </w:tcPr>
          <w:p w14:paraId="2CD7170C" w14:textId="04EEB402" w:rsidR="00CE3A2F" w:rsidRPr="00B901D7" w:rsidDel="00513FDC" w:rsidRDefault="00CE3A2F">
            <w:pPr>
              <w:rPr>
                <w:del w:id="358" w:author="Dietzel, Ranae N [AGRON]" w:date="2017-06-13T13:32:00Z"/>
                <w:szCs w:val="20"/>
              </w:rPr>
            </w:pPr>
            <w:del w:id="359" w:author="Dietzel, Ranae N [AGRON]" w:date="2017-06-13T13:32:00Z">
              <w:r w:rsidRPr="00B901D7" w:rsidDel="00513FDC">
                <w:rPr>
                  <w:szCs w:val="20"/>
                </w:rPr>
                <w:delText>A</w:delText>
              </w:r>
            </w:del>
          </w:p>
        </w:tc>
      </w:tr>
      <w:tr w:rsidR="00AD161F" w:rsidRPr="00CE3A2F" w:rsidDel="00513FDC" w14:paraId="3802173C" w14:textId="683CC7A0" w:rsidTr="00AD161F">
        <w:trPr>
          <w:trHeight w:val="288"/>
          <w:jc w:val="center"/>
          <w:del w:id="360" w:author="Dietzel, Ranae N [AGRON]" w:date="2017-06-13T13:32:00Z"/>
        </w:trPr>
        <w:tc>
          <w:tcPr>
            <w:tcW w:w="960" w:type="dxa"/>
            <w:vMerge/>
            <w:tcBorders>
              <w:bottom w:val="dotted" w:sz="4" w:space="0" w:color="auto"/>
            </w:tcBorders>
            <w:vAlign w:val="center"/>
            <w:hideMark/>
          </w:tcPr>
          <w:p w14:paraId="448DE2B8" w14:textId="41B2C0DC" w:rsidR="00CE3A2F" w:rsidRPr="00B901D7" w:rsidDel="00513FDC" w:rsidRDefault="00CE3A2F" w:rsidP="00BE0AC1">
            <w:pPr>
              <w:jc w:val="center"/>
              <w:rPr>
                <w:del w:id="361" w:author="Dietzel, Ranae N [AGRON]" w:date="2017-06-13T13:32:00Z"/>
                <w:szCs w:val="20"/>
              </w:rPr>
            </w:pPr>
          </w:p>
        </w:tc>
        <w:tc>
          <w:tcPr>
            <w:tcW w:w="1020" w:type="dxa"/>
            <w:noWrap/>
            <w:vAlign w:val="bottom"/>
            <w:hideMark/>
          </w:tcPr>
          <w:p w14:paraId="123F820A" w14:textId="12305712" w:rsidR="00CE3A2F" w:rsidRPr="00B901D7" w:rsidDel="00513FDC" w:rsidRDefault="00CE3A2F" w:rsidP="00AD551C">
            <w:pPr>
              <w:jc w:val="center"/>
              <w:rPr>
                <w:del w:id="362" w:author="Dietzel, Ranae N [AGRON]" w:date="2017-06-13T13:32:00Z"/>
                <w:szCs w:val="20"/>
              </w:rPr>
            </w:pPr>
            <w:del w:id="363" w:author="Dietzel, Ranae N [AGRON]" w:date="2017-06-13T13:32:00Z">
              <w:r w:rsidRPr="00B901D7" w:rsidDel="00513FDC">
                <w:rPr>
                  <w:szCs w:val="20"/>
                </w:rPr>
                <w:delText>30-60</w:delText>
              </w:r>
            </w:del>
          </w:p>
        </w:tc>
        <w:tc>
          <w:tcPr>
            <w:tcW w:w="666" w:type="dxa"/>
            <w:noWrap/>
            <w:vAlign w:val="bottom"/>
            <w:hideMark/>
          </w:tcPr>
          <w:p w14:paraId="296C8144" w14:textId="1B1E0670" w:rsidR="00CE3A2F" w:rsidRPr="00B901D7" w:rsidDel="00513FDC" w:rsidRDefault="00CE3A2F" w:rsidP="00CE3A2F">
            <w:pPr>
              <w:rPr>
                <w:del w:id="364" w:author="Dietzel, Ranae N [AGRON]" w:date="2017-06-13T13:32:00Z"/>
                <w:szCs w:val="20"/>
              </w:rPr>
            </w:pPr>
            <w:del w:id="365" w:author="Dietzel, Ranae N [AGRON]" w:date="2017-06-13T13:32:00Z">
              <w:r w:rsidRPr="00B901D7" w:rsidDel="00513FDC">
                <w:rPr>
                  <w:szCs w:val="20"/>
                </w:rPr>
                <w:delText>0.020</w:delText>
              </w:r>
            </w:del>
          </w:p>
        </w:tc>
        <w:tc>
          <w:tcPr>
            <w:tcW w:w="324" w:type="dxa"/>
            <w:noWrap/>
            <w:vAlign w:val="bottom"/>
            <w:hideMark/>
          </w:tcPr>
          <w:p w14:paraId="42A7DA0E" w14:textId="469063A4" w:rsidR="00CE3A2F" w:rsidRPr="00B901D7" w:rsidDel="00513FDC" w:rsidRDefault="00CE3A2F" w:rsidP="00CE3A2F">
            <w:pPr>
              <w:rPr>
                <w:del w:id="366" w:author="Dietzel, Ranae N [AGRON]" w:date="2017-06-13T13:32:00Z"/>
                <w:szCs w:val="20"/>
              </w:rPr>
            </w:pPr>
            <w:del w:id="367" w:author="Dietzel, Ranae N [AGRON]" w:date="2017-06-13T13:32:00Z">
              <w:r w:rsidRPr="00B901D7" w:rsidDel="00513FDC">
                <w:rPr>
                  <w:szCs w:val="20"/>
                </w:rPr>
                <w:delText>a</w:delText>
              </w:r>
            </w:del>
          </w:p>
        </w:tc>
        <w:tc>
          <w:tcPr>
            <w:tcW w:w="630" w:type="dxa"/>
            <w:noWrap/>
            <w:vAlign w:val="bottom"/>
            <w:hideMark/>
          </w:tcPr>
          <w:p w14:paraId="3C652872" w14:textId="65327934" w:rsidR="00CE3A2F" w:rsidRPr="00B901D7" w:rsidDel="00513FDC" w:rsidRDefault="00CE3A2F">
            <w:pPr>
              <w:rPr>
                <w:del w:id="368" w:author="Dietzel, Ranae N [AGRON]" w:date="2017-06-13T13:32:00Z"/>
                <w:szCs w:val="20"/>
              </w:rPr>
            </w:pPr>
            <w:del w:id="369" w:author="Dietzel, Ranae N [AGRON]" w:date="2017-06-13T13:32:00Z">
              <w:r w:rsidRPr="00B901D7" w:rsidDel="00513FDC">
                <w:rPr>
                  <w:szCs w:val="20"/>
                </w:rPr>
                <w:delText>C</w:delText>
              </w:r>
            </w:del>
          </w:p>
        </w:tc>
        <w:tc>
          <w:tcPr>
            <w:tcW w:w="720" w:type="dxa"/>
            <w:noWrap/>
            <w:vAlign w:val="bottom"/>
            <w:hideMark/>
          </w:tcPr>
          <w:p w14:paraId="0FCD83B2" w14:textId="027A7B27" w:rsidR="00CE3A2F" w:rsidRPr="00B901D7" w:rsidDel="00513FDC" w:rsidRDefault="00CE3A2F" w:rsidP="00CE3A2F">
            <w:pPr>
              <w:rPr>
                <w:del w:id="370" w:author="Dietzel, Ranae N [AGRON]" w:date="2017-06-13T13:32:00Z"/>
                <w:szCs w:val="20"/>
              </w:rPr>
            </w:pPr>
            <w:del w:id="371" w:author="Dietzel, Ranae N [AGRON]" w:date="2017-06-13T13:32:00Z">
              <w:r w:rsidRPr="00B901D7" w:rsidDel="00513FDC">
                <w:rPr>
                  <w:szCs w:val="20"/>
                </w:rPr>
                <w:delText>0.047</w:delText>
              </w:r>
            </w:del>
          </w:p>
        </w:tc>
        <w:tc>
          <w:tcPr>
            <w:tcW w:w="405" w:type="dxa"/>
            <w:noWrap/>
            <w:vAlign w:val="bottom"/>
            <w:hideMark/>
          </w:tcPr>
          <w:p w14:paraId="5A41F4D1" w14:textId="52899FA1" w:rsidR="00CE3A2F" w:rsidRPr="00B901D7" w:rsidDel="00513FDC" w:rsidRDefault="00CE3A2F" w:rsidP="00CE3A2F">
            <w:pPr>
              <w:rPr>
                <w:del w:id="372" w:author="Dietzel, Ranae N [AGRON]" w:date="2017-06-13T13:32:00Z"/>
                <w:szCs w:val="20"/>
              </w:rPr>
            </w:pPr>
            <w:del w:id="373" w:author="Dietzel, Ranae N [AGRON]" w:date="2017-06-13T13:32:00Z">
              <w:r w:rsidRPr="00B901D7" w:rsidDel="00513FDC">
                <w:rPr>
                  <w:szCs w:val="20"/>
                </w:rPr>
                <w:delText>b</w:delText>
              </w:r>
            </w:del>
          </w:p>
        </w:tc>
        <w:tc>
          <w:tcPr>
            <w:tcW w:w="675" w:type="dxa"/>
            <w:noWrap/>
            <w:vAlign w:val="bottom"/>
            <w:hideMark/>
          </w:tcPr>
          <w:p w14:paraId="2F59D5C3" w14:textId="7D295BCA" w:rsidR="00CE3A2F" w:rsidRPr="00B901D7" w:rsidDel="00513FDC" w:rsidRDefault="00CE3A2F">
            <w:pPr>
              <w:rPr>
                <w:del w:id="374" w:author="Dietzel, Ranae N [AGRON]" w:date="2017-06-13T13:32:00Z"/>
                <w:szCs w:val="20"/>
              </w:rPr>
            </w:pPr>
            <w:del w:id="375" w:author="Dietzel, Ranae N [AGRON]" w:date="2017-06-13T13:32:00Z">
              <w:r w:rsidRPr="00B901D7" w:rsidDel="00513FDC">
                <w:rPr>
                  <w:szCs w:val="20"/>
                </w:rPr>
                <w:delText>B</w:delText>
              </w:r>
            </w:del>
          </w:p>
        </w:tc>
        <w:tc>
          <w:tcPr>
            <w:tcW w:w="720" w:type="dxa"/>
            <w:noWrap/>
            <w:vAlign w:val="bottom"/>
            <w:hideMark/>
          </w:tcPr>
          <w:p w14:paraId="246A5988" w14:textId="1795DDB1" w:rsidR="00CE3A2F" w:rsidRPr="00B901D7" w:rsidDel="00513FDC" w:rsidRDefault="00CE3A2F" w:rsidP="00CE3A2F">
            <w:pPr>
              <w:rPr>
                <w:del w:id="376" w:author="Dietzel, Ranae N [AGRON]" w:date="2017-06-13T13:32:00Z"/>
                <w:szCs w:val="20"/>
              </w:rPr>
            </w:pPr>
            <w:del w:id="377" w:author="Dietzel, Ranae N [AGRON]" w:date="2017-06-13T13:32:00Z">
              <w:r w:rsidRPr="00B901D7" w:rsidDel="00513FDC">
                <w:rPr>
                  <w:szCs w:val="20"/>
                </w:rPr>
                <w:delText>0.090</w:delText>
              </w:r>
            </w:del>
          </w:p>
        </w:tc>
        <w:tc>
          <w:tcPr>
            <w:tcW w:w="360" w:type="dxa"/>
            <w:noWrap/>
            <w:vAlign w:val="bottom"/>
            <w:hideMark/>
          </w:tcPr>
          <w:p w14:paraId="1EF97905" w14:textId="58AAE755" w:rsidR="00CE3A2F" w:rsidRPr="00B901D7" w:rsidDel="00513FDC" w:rsidRDefault="00CE3A2F" w:rsidP="00CE3A2F">
            <w:pPr>
              <w:rPr>
                <w:del w:id="378" w:author="Dietzel, Ranae N [AGRON]" w:date="2017-06-13T13:32:00Z"/>
                <w:szCs w:val="20"/>
              </w:rPr>
            </w:pPr>
            <w:del w:id="379" w:author="Dietzel, Ranae N [AGRON]" w:date="2017-06-13T13:32:00Z">
              <w:r w:rsidRPr="00B901D7" w:rsidDel="00513FDC">
                <w:rPr>
                  <w:szCs w:val="20"/>
                </w:rPr>
                <w:delText>b</w:delText>
              </w:r>
            </w:del>
          </w:p>
        </w:tc>
        <w:tc>
          <w:tcPr>
            <w:tcW w:w="720" w:type="dxa"/>
            <w:noWrap/>
            <w:vAlign w:val="bottom"/>
            <w:hideMark/>
          </w:tcPr>
          <w:p w14:paraId="63A47AA6" w14:textId="648BF4D7" w:rsidR="00CE3A2F" w:rsidRPr="00B901D7" w:rsidDel="00513FDC" w:rsidRDefault="00CE3A2F">
            <w:pPr>
              <w:rPr>
                <w:del w:id="380" w:author="Dietzel, Ranae N [AGRON]" w:date="2017-06-13T13:32:00Z"/>
                <w:szCs w:val="20"/>
              </w:rPr>
            </w:pPr>
            <w:del w:id="381" w:author="Dietzel, Ranae N [AGRON]" w:date="2017-06-13T13:32:00Z">
              <w:r w:rsidRPr="00B901D7" w:rsidDel="00513FDC">
                <w:rPr>
                  <w:szCs w:val="20"/>
                </w:rPr>
                <w:delText>A</w:delText>
              </w:r>
            </w:del>
          </w:p>
        </w:tc>
      </w:tr>
      <w:tr w:rsidR="00AD161F" w:rsidRPr="00CE3A2F" w:rsidDel="00513FDC" w14:paraId="5B016F7E" w14:textId="7191DB8F" w:rsidTr="00AD161F">
        <w:trPr>
          <w:trHeight w:val="288"/>
          <w:jc w:val="center"/>
          <w:del w:id="382" w:author="Dietzel, Ranae N [AGRON]" w:date="2017-06-13T13:32:00Z"/>
        </w:trPr>
        <w:tc>
          <w:tcPr>
            <w:tcW w:w="960" w:type="dxa"/>
            <w:vMerge/>
            <w:tcBorders>
              <w:bottom w:val="dotted" w:sz="4" w:space="0" w:color="auto"/>
            </w:tcBorders>
            <w:vAlign w:val="center"/>
            <w:hideMark/>
          </w:tcPr>
          <w:p w14:paraId="434225F9" w14:textId="7EC33810" w:rsidR="00CE3A2F" w:rsidRPr="00B901D7" w:rsidDel="00513FDC" w:rsidRDefault="00CE3A2F" w:rsidP="00BE0AC1">
            <w:pPr>
              <w:jc w:val="center"/>
              <w:rPr>
                <w:del w:id="383" w:author="Dietzel, Ranae N [AGRON]" w:date="2017-06-13T13:32:00Z"/>
                <w:szCs w:val="20"/>
              </w:rPr>
            </w:pPr>
          </w:p>
        </w:tc>
        <w:tc>
          <w:tcPr>
            <w:tcW w:w="1020" w:type="dxa"/>
            <w:tcBorders>
              <w:bottom w:val="dotted" w:sz="4" w:space="0" w:color="auto"/>
            </w:tcBorders>
            <w:noWrap/>
            <w:vAlign w:val="bottom"/>
            <w:hideMark/>
          </w:tcPr>
          <w:p w14:paraId="5BB79EBE" w14:textId="2651C942" w:rsidR="00CE3A2F" w:rsidRPr="00B901D7" w:rsidDel="00513FDC" w:rsidRDefault="00CE3A2F" w:rsidP="00AD551C">
            <w:pPr>
              <w:jc w:val="center"/>
              <w:rPr>
                <w:del w:id="384" w:author="Dietzel, Ranae N [AGRON]" w:date="2017-06-13T13:32:00Z"/>
                <w:szCs w:val="20"/>
              </w:rPr>
            </w:pPr>
            <w:del w:id="385"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2E51BE55" w14:textId="3C3635DB" w:rsidR="00CE3A2F" w:rsidRPr="00B901D7" w:rsidDel="00513FDC" w:rsidRDefault="00CE3A2F" w:rsidP="00CE3A2F">
            <w:pPr>
              <w:rPr>
                <w:del w:id="386" w:author="Dietzel, Ranae N [AGRON]" w:date="2017-06-13T13:32:00Z"/>
                <w:szCs w:val="20"/>
              </w:rPr>
            </w:pPr>
            <w:del w:id="387" w:author="Dietzel, Ranae N [AGRON]" w:date="2017-06-13T13:32:00Z">
              <w:r w:rsidRPr="00B901D7" w:rsidDel="00513FDC">
                <w:rPr>
                  <w:szCs w:val="20"/>
                </w:rPr>
                <w:delText>0.016</w:delText>
              </w:r>
            </w:del>
          </w:p>
        </w:tc>
        <w:tc>
          <w:tcPr>
            <w:tcW w:w="324" w:type="dxa"/>
            <w:tcBorders>
              <w:bottom w:val="dotted" w:sz="4" w:space="0" w:color="auto"/>
            </w:tcBorders>
            <w:noWrap/>
            <w:vAlign w:val="bottom"/>
            <w:hideMark/>
          </w:tcPr>
          <w:p w14:paraId="10FF9E85" w14:textId="1725097B" w:rsidR="00CE3A2F" w:rsidRPr="00B901D7" w:rsidDel="00513FDC" w:rsidRDefault="00CE3A2F" w:rsidP="00CE3A2F">
            <w:pPr>
              <w:rPr>
                <w:del w:id="388" w:author="Dietzel, Ranae N [AGRON]" w:date="2017-06-13T13:32:00Z"/>
                <w:szCs w:val="20"/>
              </w:rPr>
            </w:pPr>
            <w:del w:id="389"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9710D6A" w14:textId="52661C31" w:rsidR="00CE3A2F" w:rsidRPr="00B901D7" w:rsidDel="00513FDC" w:rsidRDefault="00CE3A2F">
            <w:pPr>
              <w:rPr>
                <w:del w:id="390" w:author="Dietzel, Ranae N [AGRON]" w:date="2017-06-13T13:32:00Z"/>
                <w:szCs w:val="20"/>
              </w:rPr>
            </w:pPr>
            <w:del w:id="391" w:author="Dietzel, Ranae N [AGRON]" w:date="2017-06-13T13:32:00Z">
              <w:r w:rsidRPr="00B901D7" w:rsidDel="00513FDC">
                <w:rPr>
                  <w:szCs w:val="20"/>
                </w:rPr>
                <w:delText>BC</w:delText>
              </w:r>
            </w:del>
          </w:p>
        </w:tc>
        <w:tc>
          <w:tcPr>
            <w:tcW w:w="720" w:type="dxa"/>
            <w:tcBorders>
              <w:bottom w:val="dotted" w:sz="4" w:space="0" w:color="auto"/>
            </w:tcBorders>
            <w:noWrap/>
            <w:vAlign w:val="bottom"/>
            <w:hideMark/>
          </w:tcPr>
          <w:p w14:paraId="411C5EB8" w14:textId="6945E900" w:rsidR="00CE3A2F" w:rsidRPr="00B901D7" w:rsidDel="00513FDC" w:rsidRDefault="00CE3A2F" w:rsidP="00CE3A2F">
            <w:pPr>
              <w:rPr>
                <w:del w:id="392" w:author="Dietzel, Ranae N [AGRON]" w:date="2017-06-13T13:32:00Z"/>
                <w:szCs w:val="20"/>
              </w:rPr>
            </w:pPr>
            <w:del w:id="393" w:author="Dietzel, Ranae N [AGRON]" w:date="2017-06-13T13:32:00Z">
              <w:r w:rsidRPr="00B901D7" w:rsidDel="00513FDC">
                <w:rPr>
                  <w:szCs w:val="20"/>
                </w:rPr>
                <w:delText>0.030</w:delText>
              </w:r>
            </w:del>
          </w:p>
        </w:tc>
        <w:tc>
          <w:tcPr>
            <w:tcW w:w="405" w:type="dxa"/>
            <w:tcBorders>
              <w:bottom w:val="dotted" w:sz="4" w:space="0" w:color="auto"/>
            </w:tcBorders>
            <w:noWrap/>
            <w:vAlign w:val="bottom"/>
            <w:hideMark/>
          </w:tcPr>
          <w:p w14:paraId="786A900F" w14:textId="77F3165B" w:rsidR="00CE3A2F" w:rsidRPr="00B901D7" w:rsidDel="00513FDC" w:rsidRDefault="00CE3A2F" w:rsidP="00CE3A2F">
            <w:pPr>
              <w:rPr>
                <w:del w:id="394" w:author="Dietzel, Ranae N [AGRON]" w:date="2017-06-13T13:32:00Z"/>
                <w:szCs w:val="20"/>
              </w:rPr>
            </w:pPr>
            <w:del w:id="395"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2B2579C6" w14:textId="72FFC7E6" w:rsidR="00CE3A2F" w:rsidRPr="00B901D7" w:rsidDel="00513FDC" w:rsidRDefault="00CE3A2F">
            <w:pPr>
              <w:rPr>
                <w:del w:id="396" w:author="Dietzel, Ranae N [AGRON]" w:date="2017-06-13T13:32:00Z"/>
                <w:szCs w:val="20"/>
              </w:rPr>
            </w:pPr>
            <w:del w:id="397"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57BD712D" w14:textId="2123BA66" w:rsidR="00CE3A2F" w:rsidRPr="00B901D7" w:rsidDel="00513FDC" w:rsidRDefault="00CE3A2F" w:rsidP="00CE3A2F">
            <w:pPr>
              <w:rPr>
                <w:del w:id="398" w:author="Dietzel, Ranae N [AGRON]" w:date="2017-06-13T13:32:00Z"/>
                <w:szCs w:val="20"/>
              </w:rPr>
            </w:pPr>
            <w:del w:id="399" w:author="Dietzel, Ranae N [AGRON]" w:date="2017-06-13T13:32:00Z">
              <w:r w:rsidRPr="00B901D7" w:rsidDel="00513FDC">
                <w:rPr>
                  <w:szCs w:val="20"/>
                </w:rPr>
                <w:delText>0.037</w:delText>
              </w:r>
            </w:del>
          </w:p>
        </w:tc>
        <w:tc>
          <w:tcPr>
            <w:tcW w:w="360" w:type="dxa"/>
            <w:tcBorders>
              <w:bottom w:val="dotted" w:sz="4" w:space="0" w:color="auto"/>
            </w:tcBorders>
            <w:noWrap/>
            <w:vAlign w:val="bottom"/>
            <w:hideMark/>
          </w:tcPr>
          <w:p w14:paraId="19ABB9CB" w14:textId="4C17AF45" w:rsidR="00CE3A2F" w:rsidRPr="00B901D7" w:rsidDel="00513FDC" w:rsidRDefault="00CE3A2F" w:rsidP="00CE3A2F">
            <w:pPr>
              <w:rPr>
                <w:del w:id="400" w:author="Dietzel, Ranae N [AGRON]" w:date="2017-06-13T13:32:00Z"/>
                <w:szCs w:val="20"/>
              </w:rPr>
            </w:pPr>
            <w:del w:id="401"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6C03708B" w14:textId="2F5F2EC4" w:rsidR="00CE3A2F" w:rsidRPr="00B901D7" w:rsidDel="00513FDC" w:rsidRDefault="00CE3A2F">
            <w:pPr>
              <w:rPr>
                <w:del w:id="402" w:author="Dietzel, Ranae N [AGRON]" w:date="2017-06-13T13:32:00Z"/>
                <w:szCs w:val="20"/>
              </w:rPr>
            </w:pPr>
            <w:del w:id="403" w:author="Dietzel, Ranae N [AGRON]" w:date="2017-06-13T13:32:00Z">
              <w:r w:rsidRPr="00B901D7" w:rsidDel="00513FDC">
                <w:rPr>
                  <w:szCs w:val="20"/>
                </w:rPr>
                <w:delText>A</w:delText>
              </w:r>
            </w:del>
          </w:p>
        </w:tc>
      </w:tr>
      <w:tr w:rsidR="00AD161F" w:rsidRPr="00CE3A2F" w:rsidDel="00513FDC" w14:paraId="042E25E7" w14:textId="7CE2BDD7" w:rsidTr="00AD161F">
        <w:trPr>
          <w:trHeight w:val="288"/>
          <w:jc w:val="center"/>
          <w:del w:id="404" w:author="Dietzel, Ranae N [AGRON]" w:date="2017-06-13T13:32:00Z"/>
        </w:trPr>
        <w:tc>
          <w:tcPr>
            <w:tcW w:w="960" w:type="dxa"/>
            <w:vMerge w:val="restart"/>
            <w:tcBorders>
              <w:top w:val="dotted" w:sz="4" w:space="0" w:color="auto"/>
              <w:bottom w:val="dotted" w:sz="4" w:space="0" w:color="auto"/>
            </w:tcBorders>
            <w:noWrap/>
            <w:vAlign w:val="center"/>
            <w:hideMark/>
          </w:tcPr>
          <w:p w14:paraId="611F1D4C" w14:textId="4F95D016" w:rsidR="00CE3A2F" w:rsidRPr="00B901D7" w:rsidDel="00513FDC" w:rsidRDefault="00CE3A2F" w:rsidP="00BE0AC1">
            <w:pPr>
              <w:jc w:val="center"/>
              <w:rPr>
                <w:del w:id="405" w:author="Dietzel, Ranae N [AGRON]" w:date="2017-06-13T13:32:00Z"/>
                <w:szCs w:val="20"/>
              </w:rPr>
            </w:pPr>
            <w:del w:id="406" w:author="Dietzel, Ranae N [AGRON]" w:date="2017-06-13T13:32:00Z">
              <w:r w:rsidRPr="00B901D7" w:rsidDel="00513FDC">
                <w:rPr>
                  <w:szCs w:val="20"/>
                </w:rPr>
                <w:delText>2011</w:delText>
              </w:r>
            </w:del>
          </w:p>
        </w:tc>
        <w:tc>
          <w:tcPr>
            <w:tcW w:w="1020" w:type="dxa"/>
            <w:tcBorders>
              <w:top w:val="dotted" w:sz="4" w:space="0" w:color="auto"/>
            </w:tcBorders>
            <w:noWrap/>
            <w:vAlign w:val="bottom"/>
            <w:hideMark/>
          </w:tcPr>
          <w:p w14:paraId="01B3D55D" w14:textId="1FB7FB86" w:rsidR="00CE3A2F" w:rsidRPr="00B901D7" w:rsidDel="00513FDC" w:rsidRDefault="00CE3A2F" w:rsidP="00AD551C">
            <w:pPr>
              <w:jc w:val="center"/>
              <w:rPr>
                <w:del w:id="407" w:author="Dietzel, Ranae N [AGRON]" w:date="2017-06-13T13:32:00Z"/>
                <w:szCs w:val="20"/>
              </w:rPr>
            </w:pPr>
            <w:del w:id="408"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B0D01B6" w14:textId="5631D6E6" w:rsidR="00CE3A2F" w:rsidRPr="00B901D7" w:rsidDel="00513FDC" w:rsidRDefault="00CE3A2F" w:rsidP="00CE3A2F">
            <w:pPr>
              <w:rPr>
                <w:del w:id="409" w:author="Dietzel, Ranae N [AGRON]" w:date="2017-06-13T13:32:00Z"/>
                <w:szCs w:val="20"/>
              </w:rPr>
            </w:pPr>
            <w:del w:id="410" w:author="Dietzel, Ranae N [AGRON]" w:date="2017-06-13T13:32:00Z">
              <w:r w:rsidRPr="00B901D7" w:rsidDel="00513FDC">
                <w:rPr>
                  <w:szCs w:val="20"/>
                </w:rPr>
                <w:delText>0.005</w:delText>
              </w:r>
            </w:del>
          </w:p>
        </w:tc>
        <w:tc>
          <w:tcPr>
            <w:tcW w:w="324" w:type="dxa"/>
            <w:tcBorders>
              <w:top w:val="dotted" w:sz="4" w:space="0" w:color="auto"/>
            </w:tcBorders>
            <w:noWrap/>
            <w:vAlign w:val="bottom"/>
            <w:hideMark/>
          </w:tcPr>
          <w:p w14:paraId="6D079469" w14:textId="24295F17" w:rsidR="00CE3A2F" w:rsidRPr="00B901D7" w:rsidDel="00513FDC" w:rsidRDefault="00CE3A2F" w:rsidP="00CE3A2F">
            <w:pPr>
              <w:rPr>
                <w:del w:id="411" w:author="Dietzel, Ranae N [AGRON]" w:date="2017-06-13T13:32:00Z"/>
                <w:szCs w:val="20"/>
              </w:rPr>
            </w:pPr>
            <w:del w:id="412"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56D56346" w14:textId="26CD7D8D" w:rsidR="00CE3A2F" w:rsidRPr="00B901D7" w:rsidDel="00513FDC" w:rsidRDefault="00CE3A2F">
            <w:pPr>
              <w:rPr>
                <w:del w:id="413" w:author="Dietzel, Ranae N [AGRON]" w:date="2017-06-13T13:32:00Z"/>
                <w:szCs w:val="20"/>
              </w:rPr>
            </w:pPr>
            <w:del w:id="414"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534E5A42" w14:textId="6FE51B85" w:rsidR="00CE3A2F" w:rsidRPr="00B901D7" w:rsidDel="00513FDC" w:rsidRDefault="00CE3A2F" w:rsidP="00CE3A2F">
            <w:pPr>
              <w:rPr>
                <w:del w:id="415" w:author="Dietzel, Ranae N [AGRON]" w:date="2017-06-13T13:32:00Z"/>
                <w:szCs w:val="20"/>
              </w:rPr>
            </w:pPr>
            <w:del w:id="416"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7FE96A0B" w14:textId="7A42D6D7" w:rsidR="00CE3A2F" w:rsidRPr="00B901D7" w:rsidDel="00513FDC" w:rsidRDefault="00CE3A2F" w:rsidP="00CE3A2F">
            <w:pPr>
              <w:rPr>
                <w:del w:id="417" w:author="Dietzel, Ranae N [AGRON]" w:date="2017-06-13T13:32:00Z"/>
                <w:szCs w:val="20"/>
              </w:rPr>
            </w:pPr>
            <w:del w:id="418"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3896208E" w14:textId="3270594F" w:rsidR="00CE3A2F" w:rsidRPr="00B901D7" w:rsidDel="00513FDC" w:rsidRDefault="00CE3A2F">
            <w:pPr>
              <w:rPr>
                <w:del w:id="419" w:author="Dietzel, Ranae N [AGRON]" w:date="2017-06-13T13:32:00Z"/>
                <w:szCs w:val="20"/>
              </w:rPr>
            </w:pPr>
            <w:del w:id="420"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726BCB76" w14:textId="10F3477F" w:rsidR="00CE3A2F" w:rsidRPr="00B901D7" w:rsidDel="00513FDC" w:rsidRDefault="00CE3A2F" w:rsidP="00CE3A2F">
            <w:pPr>
              <w:rPr>
                <w:del w:id="421" w:author="Dietzel, Ranae N [AGRON]" w:date="2017-06-13T13:32:00Z"/>
                <w:szCs w:val="20"/>
              </w:rPr>
            </w:pPr>
            <w:del w:id="422"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2C6972F1" w14:textId="1050B5E6" w:rsidR="00CE3A2F" w:rsidRPr="00B901D7" w:rsidDel="00513FDC" w:rsidRDefault="00CE3A2F" w:rsidP="00CE3A2F">
            <w:pPr>
              <w:rPr>
                <w:del w:id="423" w:author="Dietzel, Ranae N [AGRON]" w:date="2017-06-13T13:32:00Z"/>
                <w:szCs w:val="20"/>
              </w:rPr>
            </w:pPr>
            <w:del w:id="424" w:author="Dietzel, Ranae N [AGRON]" w:date="2017-06-13T13:32:00Z">
              <w:r w:rsidRPr="00B901D7" w:rsidDel="00513FDC">
                <w:rPr>
                  <w:szCs w:val="20"/>
                </w:rPr>
                <w:delText>e</w:delText>
              </w:r>
            </w:del>
          </w:p>
        </w:tc>
        <w:tc>
          <w:tcPr>
            <w:tcW w:w="720" w:type="dxa"/>
            <w:tcBorders>
              <w:top w:val="dotted" w:sz="4" w:space="0" w:color="auto"/>
            </w:tcBorders>
            <w:noWrap/>
            <w:vAlign w:val="bottom"/>
            <w:hideMark/>
          </w:tcPr>
          <w:p w14:paraId="646B51CE" w14:textId="6BB43F06" w:rsidR="00CE3A2F" w:rsidRPr="00B901D7" w:rsidDel="00513FDC" w:rsidRDefault="00CE3A2F">
            <w:pPr>
              <w:rPr>
                <w:del w:id="425" w:author="Dietzel, Ranae N [AGRON]" w:date="2017-06-13T13:32:00Z"/>
                <w:szCs w:val="20"/>
              </w:rPr>
            </w:pPr>
            <w:del w:id="426" w:author="Dietzel, Ranae N [AGRON]" w:date="2017-06-13T13:32:00Z">
              <w:r w:rsidRPr="00B901D7" w:rsidDel="00513FDC">
                <w:rPr>
                  <w:szCs w:val="20"/>
                </w:rPr>
                <w:delText>A</w:delText>
              </w:r>
            </w:del>
          </w:p>
        </w:tc>
      </w:tr>
      <w:tr w:rsidR="00AD161F" w:rsidRPr="00CE3A2F" w:rsidDel="00513FDC" w14:paraId="7711B872" w14:textId="4915D5AA" w:rsidTr="00AD161F">
        <w:trPr>
          <w:trHeight w:val="288"/>
          <w:jc w:val="center"/>
          <w:del w:id="427" w:author="Dietzel, Ranae N [AGRON]" w:date="2017-06-13T13:32:00Z"/>
        </w:trPr>
        <w:tc>
          <w:tcPr>
            <w:tcW w:w="960" w:type="dxa"/>
            <w:vMerge/>
            <w:tcBorders>
              <w:bottom w:val="dotted" w:sz="4" w:space="0" w:color="auto"/>
            </w:tcBorders>
            <w:vAlign w:val="center"/>
            <w:hideMark/>
          </w:tcPr>
          <w:p w14:paraId="7970CF21" w14:textId="2199DA44" w:rsidR="00CE3A2F" w:rsidRPr="00B901D7" w:rsidDel="00513FDC" w:rsidRDefault="00CE3A2F" w:rsidP="00BE0AC1">
            <w:pPr>
              <w:jc w:val="center"/>
              <w:rPr>
                <w:del w:id="428" w:author="Dietzel, Ranae N [AGRON]" w:date="2017-06-13T13:32:00Z"/>
                <w:szCs w:val="20"/>
              </w:rPr>
            </w:pPr>
          </w:p>
        </w:tc>
        <w:tc>
          <w:tcPr>
            <w:tcW w:w="1020" w:type="dxa"/>
            <w:noWrap/>
            <w:vAlign w:val="bottom"/>
            <w:hideMark/>
          </w:tcPr>
          <w:p w14:paraId="77C71860" w14:textId="7A16C50C" w:rsidR="00CE3A2F" w:rsidRPr="00B901D7" w:rsidDel="00513FDC" w:rsidRDefault="00CE3A2F" w:rsidP="00AD551C">
            <w:pPr>
              <w:jc w:val="center"/>
              <w:rPr>
                <w:del w:id="429" w:author="Dietzel, Ranae N [AGRON]" w:date="2017-06-13T13:32:00Z"/>
                <w:szCs w:val="20"/>
              </w:rPr>
            </w:pPr>
            <w:del w:id="430" w:author="Dietzel, Ranae N [AGRON]" w:date="2017-06-13T13:32:00Z">
              <w:r w:rsidRPr="00B901D7" w:rsidDel="00513FDC">
                <w:rPr>
                  <w:szCs w:val="20"/>
                </w:rPr>
                <w:delText>5-15</w:delText>
              </w:r>
            </w:del>
          </w:p>
        </w:tc>
        <w:tc>
          <w:tcPr>
            <w:tcW w:w="666" w:type="dxa"/>
            <w:noWrap/>
            <w:vAlign w:val="bottom"/>
            <w:hideMark/>
          </w:tcPr>
          <w:p w14:paraId="2BFF1097" w14:textId="463944C9" w:rsidR="00CE3A2F" w:rsidRPr="00B901D7" w:rsidDel="00513FDC" w:rsidRDefault="00CE3A2F" w:rsidP="00CE3A2F">
            <w:pPr>
              <w:rPr>
                <w:del w:id="431" w:author="Dietzel, Ranae N [AGRON]" w:date="2017-06-13T13:32:00Z"/>
                <w:szCs w:val="20"/>
              </w:rPr>
            </w:pPr>
            <w:del w:id="432" w:author="Dietzel, Ranae N [AGRON]" w:date="2017-06-13T13:32:00Z">
              <w:r w:rsidRPr="00B901D7" w:rsidDel="00513FDC">
                <w:rPr>
                  <w:szCs w:val="20"/>
                </w:rPr>
                <w:delText>0.022</w:delText>
              </w:r>
            </w:del>
          </w:p>
        </w:tc>
        <w:tc>
          <w:tcPr>
            <w:tcW w:w="324" w:type="dxa"/>
            <w:noWrap/>
            <w:vAlign w:val="bottom"/>
            <w:hideMark/>
          </w:tcPr>
          <w:p w14:paraId="732C321D" w14:textId="0203573E" w:rsidR="00CE3A2F" w:rsidRPr="00B901D7" w:rsidDel="00513FDC" w:rsidRDefault="00CE3A2F" w:rsidP="00CE3A2F">
            <w:pPr>
              <w:rPr>
                <w:del w:id="433" w:author="Dietzel, Ranae N [AGRON]" w:date="2017-06-13T13:32:00Z"/>
                <w:szCs w:val="20"/>
              </w:rPr>
            </w:pPr>
            <w:del w:id="434" w:author="Dietzel, Ranae N [AGRON]" w:date="2017-06-13T13:32:00Z">
              <w:r w:rsidRPr="00B901D7" w:rsidDel="00513FDC">
                <w:rPr>
                  <w:szCs w:val="20"/>
                </w:rPr>
                <w:delText>a</w:delText>
              </w:r>
            </w:del>
          </w:p>
        </w:tc>
        <w:tc>
          <w:tcPr>
            <w:tcW w:w="630" w:type="dxa"/>
            <w:noWrap/>
            <w:vAlign w:val="bottom"/>
            <w:hideMark/>
          </w:tcPr>
          <w:p w14:paraId="018B8AC2" w14:textId="2AF74268" w:rsidR="00CE3A2F" w:rsidRPr="00B901D7" w:rsidDel="00513FDC" w:rsidRDefault="00CE3A2F">
            <w:pPr>
              <w:rPr>
                <w:del w:id="435" w:author="Dietzel, Ranae N [AGRON]" w:date="2017-06-13T13:32:00Z"/>
                <w:szCs w:val="20"/>
              </w:rPr>
            </w:pPr>
            <w:del w:id="436" w:author="Dietzel, Ranae N [AGRON]" w:date="2017-06-13T13:32:00Z">
              <w:r w:rsidRPr="00B901D7" w:rsidDel="00513FDC">
                <w:rPr>
                  <w:szCs w:val="20"/>
                </w:rPr>
                <w:delText>D</w:delText>
              </w:r>
            </w:del>
          </w:p>
        </w:tc>
        <w:tc>
          <w:tcPr>
            <w:tcW w:w="720" w:type="dxa"/>
            <w:noWrap/>
            <w:vAlign w:val="bottom"/>
            <w:hideMark/>
          </w:tcPr>
          <w:p w14:paraId="6156F0A4" w14:textId="330F0797" w:rsidR="00CE3A2F" w:rsidRPr="00B901D7" w:rsidDel="00513FDC" w:rsidRDefault="00CE3A2F" w:rsidP="00CE3A2F">
            <w:pPr>
              <w:rPr>
                <w:del w:id="437" w:author="Dietzel, Ranae N [AGRON]" w:date="2017-06-13T13:32:00Z"/>
                <w:szCs w:val="20"/>
              </w:rPr>
            </w:pPr>
            <w:del w:id="438" w:author="Dietzel, Ranae N [AGRON]" w:date="2017-06-13T13:32:00Z">
              <w:r w:rsidRPr="00B901D7" w:rsidDel="00513FDC">
                <w:rPr>
                  <w:szCs w:val="20"/>
                </w:rPr>
                <w:delText>0.093</w:delText>
              </w:r>
            </w:del>
          </w:p>
        </w:tc>
        <w:tc>
          <w:tcPr>
            <w:tcW w:w="405" w:type="dxa"/>
            <w:noWrap/>
            <w:vAlign w:val="bottom"/>
            <w:hideMark/>
          </w:tcPr>
          <w:p w14:paraId="5F5ABE4F" w14:textId="20F6682B" w:rsidR="00CE3A2F" w:rsidRPr="00B901D7" w:rsidDel="00513FDC" w:rsidRDefault="00CE3A2F" w:rsidP="00CE3A2F">
            <w:pPr>
              <w:rPr>
                <w:del w:id="439" w:author="Dietzel, Ranae N [AGRON]" w:date="2017-06-13T13:32:00Z"/>
                <w:szCs w:val="20"/>
              </w:rPr>
            </w:pPr>
            <w:del w:id="440" w:author="Dietzel, Ranae N [AGRON]" w:date="2017-06-13T13:32:00Z">
              <w:r w:rsidRPr="00B901D7" w:rsidDel="00513FDC">
                <w:rPr>
                  <w:szCs w:val="20"/>
                </w:rPr>
                <w:delText>a</w:delText>
              </w:r>
            </w:del>
          </w:p>
        </w:tc>
        <w:tc>
          <w:tcPr>
            <w:tcW w:w="675" w:type="dxa"/>
            <w:noWrap/>
            <w:vAlign w:val="bottom"/>
            <w:hideMark/>
          </w:tcPr>
          <w:p w14:paraId="3743D63C" w14:textId="30494126" w:rsidR="00CE3A2F" w:rsidRPr="00B901D7" w:rsidDel="00513FDC" w:rsidRDefault="00CE3A2F">
            <w:pPr>
              <w:rPr>
                <w:del w:id="441" w:author="Dietzel, Ranae N [AGRON]" w:date="2017-06-13T13:32:00Z"/>
                <w:szCs w:val="20"/>
              </w:rPr>
            </w:pPr>
            <w:del w:id="442" w:author="Dietzel, Ranae N [AGRON]" w:date="2017-06-13T13:32:00Z">
              <w:r w:rsidRPr="00B901D7" w:rsidDel="00513FDC">
                <w:rPr>
                  <w:szCs w:val="20"/>
                </w:rPr>
                <w:delText>B</w:delText>
              </w:r>
            </w:del>
          </w:p>
        </w:tc>
        <w:tc>
          <w:tcPr>
            <w:tcW w:w="720" w:type="dxa"/>
            <w:noWrap/>
            <w:vAlign w:val="bottom"/>
            <w:hideMark/>
          </w:tcPr>
          <w:p w14:paraId="407E871A" w14:textId="2AC0C4C2" w:rsidR="00CE3A2F" w:rsidRPr="00B901D7" w:rsidDel="00513FDC" w:rsidRDefault="00CE3A2F" w:rsidP="00CE3A2F">
            <w:pPr>
              <w:rPr>
                <w:del w:id="443" w:author="Dietzel, Ranae N [AGRON]" w:date="2017-06-13T13:32:00Z"/>
                <w:szCs w:val="20"/>
              </w:rPr>
            </w:pPr>
            <w:del w:id="444" w:author="Dietzel, Ranae N [AGRON]" w:date="2017-06-13T13:32:00Z">
              <w:r w:rsidRPr="00B901D7" w:rsidDel="00513FDC">
                <w:rPr>
                  <w:szCs w:val="20"/>
                </w:rPr>
                <w:delText>0.131</w:delText>
              </w:r>
            </w:del>
          </w:p>
        </w:tc>
        <w:tc>
          <w:tcPr>
            <w:tcW w:w="360" w:type="dxa"/>
            <w:noWrap/>
            <w:vAlign w:val="bottom"/>
            <w:hideMark/>
          </w:tcPr>
          <w:p w14:paraId="5111B8FA" w14:textId="4F4FE1C5" w:rsidR="00CE3A2F" w:rsidRPr="00B901D7" w:rsidDel="00513FDC" w:rsidRDefault="00CE3A2F" w:rsidP="00CE3A2F">
            <w:pPr>
              <w:rPr>
                <w:del w:id="445" w:author="Dietzel, Ranae N [AGRON]" w:date="2017-06-13T13:32:00Z"/>
                <w:szCs w:val="20"/>
              </w:rPr>
            </w:pPr>
            <w:del w:id="446" w:author="Dietzel, Ranae N [AGRON]" w:date="2017-06-13T13:32:00Z">
              <w:r w:rsidRPr="00B901D7" w:rsidDel="00513FDC">
                <w:rPr>
                  <w:szCs w:val="20"/>
                </w:rPr>
                <w:delText>a</w:delText>
              </w:r>
            </w:del>
          </w:p>
        </w:tc>
        <w:tc>
          <w:tcPr>
            <w:tcW w:w="720" w:type="dxa"/>
            <w:noWrap/>
            <w:vAlign w:val="bottom"/>
            <w:hideMark/>
          </w:tcPr>
          <w:p w14:paraId="2FF22211" w14:textId="6466714F" w:rsidR="00CE3A2F" w:rsidRPr="00B901D7" w:rsidDel="00513FDC" w:rsidRDefault="00CE3A2F">
            <w:pPr>
              <w:rPr>
                <w:del w:id="447" w:author="Dietzel, Ranae N [AGRON]" w:date="2017-06-13T13:32:00Z"/>
                <w:szCs w:val="20"/>
              </w:rPr>
            </w:pPr>
            <w:del w:id="448" w:author="Dietzel, Ranae N [AGRON]" w:date="2017-06-13T13:32:00Z">
              <w:r w:rsidRPr="00B901D7" w:rsidDel="00513FDC">
                <w:rPr>
                  <w:szCs w:val="20"/>
                </w:rPr>
                <w:delText>A</w:delText>
              </w:r>
            </w:del>
          </w:p>
        </w:tc>
      </w:tr>
      <w:tr w:rsidR="00AD161F" w:rsidRPr="00CE3A2F" w:rsidDel="00513FDC" w14:paraId="01B9D1EF" w14:textId="5C832DEB" w:rsidTr="00AD161F">
        <w:trPr>
          <w:trHeight w:val="288"/>
          <w:jc w:val="center"/>
          <w:del w:id="449" w:author="Dietzel, Ranae N [AGRON]" w:date="2017-06-13T13:32:00Z"/>
        </w:trPr>
        <w:tc>
          <w:tcPr>
            <w:tcW w:w="960" w:type="dxa"/>
            <w:vMerge/>
            <w:tcBorders>
              <w:bottom w:val="dotted" w:sz="4" w:space="0" w:color="auto"/>
            </w:tcBorders>
            <w:vAlign w:val="center"/>
            <w:hideMark/>
          </w:tcPr>
          <w:p w14:paraId="7DDDD82F" w14:textId="65B2BF29" w:rsidR="00CE3A2F" w:rsidRPr="00B901D7" w:rsidDel="00513FDC" w:rsidRDefault="00CE3A2F" w:rsidP="00BE0AC1">
            <w:pPr>
              <w:jc w:val="center"/>
              <w:rPr>
                <w:del w:id="450" w:author="Dietzel, Ranae N [AGRON]" w:date="2017-06-13T13:32:00Z"/>
                <w:szCs w:val="20"/>
              </w:rPr>
            </w:pPr>
          </w:p>
        </w:tc>
        <w:tc>
          <w:tcPr>
            <w:tcW w:w="1020" w:type="dxa"/>
            <w:noWrap/>
            <w:vAlign w:val="bottom"/>
            <w:hideMark/>
          </w:tcPr>
          <w:p w14:paraId="42BB7D22" w14:textId="1668A097" w:rsidR="00CE3A2F" w:rsidRPr="00B901D7" w:rsidDel="00513FDC" w:rsidRDefault="00CE3A2F" w:rsidP="00AD551C">
            <w:pPr>
              <w:jc w:val="center"/>
              <w:rPr>
                <w:del w:id="451" w:author="Dietzel, Ranae N [AGRON]" w:date="2017-06-13T13:32:00Z"/>
                <w:szCs w:val="20"/>
              </w:rPr>
            </w:pPr>
            <w:del w:id="452" w:author="Dietzel, Ranae N [AGRON]" w:date="2017-06-13T13:32:00Z">
              <w:r w:rsidRPr="00B901D7" w:rsidDel="00513FDC">
                <w:rPr>
                  <w:szCs w:val="20"/>
                </w:rPr>
                <w:delText>15-30</w:delText>
              </w:r>
            </w:del>
          </w:p>
        </w:tc>
        <w:tc>
          <w:tcPr>
            <w:tcW w:w="666" w:type="dxa"/>
            <w:noWrap/>
            <w:vAlign w:val="bottom"/>
            <w:hideMark/>
          </w:tcPr>
          <w:p w14:paraId="2DBC5725" w14:textId="6C19EDA2" w:rsidR="00CE3A2F" w:rsidRPr="00B901D7" w:rsidDel="00513FDC" w:rsidRDefault="00CE3A2F" w:rsidP="00CE3A2F">
            <w:pPr>
              <w:rPr>
                <w:del w:id="453" w:author="Dietzel, Ranae N [AGRON]" w:date="2017-06-13T13:32:00Z"/>
                <w:szCs w:val="20"/>
              </w:rPr>
            </w:pPr>
            <w:del w:id="454" w:author="Dietzel, Ranae N [AGRON]" w:date="2017-06-13T13:32:00Z">
              <w:r w:rsidRPr="00B901D7" w:rsidDel="00513FDC">
                <w:rPr>
                  <w:szCs w:val="20"/>
                </w:rPr>
                <w:delText>0.018</w:delText>
              </w:r>
            </w:del>
          </w:p>
        </w:tc>
        <w:tc>
          <w:tcPr>
            <w:tcW w:w="324" w:type="dxa"/>
            <w:noWrap/>
            <w:vAlign w:val="bottom"/>
            <w:hideMark/>
          </w:tcPr>
          <w:p w14:paraId="2D67FF75" w14:textId="56EDD10A" w:rsidR="00CE3A2F" w:rsidRPr="00B901D7" w:rsidDel="00513FDC" w:rsidRDefault="00CE3A2F" w:rsidP="00CE3A2F">
            <w:pPr>
              <w:rPr>
                <w:del w:id="455" w:author="Dietzel, Ranae N [AGRON]" w:date="2017-06-13T13:32:00Z"/>
                <w:szCs w:val="20"/>
              </w:rPr>
            </w:pPr>
            <w:del w:id="456" w:author="Dietzel, Ranae N [AGRON]" w:date="2017-06-13T13:32:00Z">
              <w:r w:rsidRPr="00B901D7" w:rsidDel="00513FDC">
                <w:rPr>
                  <w:szCs w:val="20"/>
                </w:rPr>
                <w:delText>a</w:delText>
              </w:r>
            </w:del>
          </w:p>
        </w:tc>
        <w:tc>
          <w:tcPr>
            <w:tcW w:w="630" w:type="dxa"/>
            <w:noWrap/>
            <w:vAlign w:val="bottom"/>
            <w:hideMark/>
          </w:tcPr>
          <w:p w14:paraId="09BFFD41" w14:textId="55716C08" w:rsidR="00CE3A2F" w:rsidRPr="00B901D7" w:rsidDel="00513FDC" w:rsidRDefault="00CE3A2F">
            <w:pPr>
              <w:rPr>
                <w:del w:id="457" w:author="Dietzel, Ranae N [AGRON]" w:date="2017-06-13T13:32:00Z"/>
                <w:szCs w:val="20"/>
              </w:rPr>
            </w:pPr>
            <w:del w:id="458" w:author="Dietzel, Ranae N [AGRON]" w:date="2017-06-13T13:32:00Z">
              <w:r w:rsidRPr="00B901D7" w:rsidDel="00513FDC">
                <w:rPr>
                  <w:szCs w:val="20"/>
                </w:rPr>
                <w:delText>C</w:delText>
              </w:r>
            </w:del>
          </w:p>
        </w:tc>
        <w:tc>
          <w:tcPr>
            <w:tcW w:w="720" w:type="dxa"/>
            <w:noWrap/>
            <w:vAlign w:val="bottom"/>
            <w:hideMark/>
          </w:tcPr>
          <w:p w14:paraId="2563609C" w14:textId="6C2055B2" w:rsidR="00CE3A2F" w:rsidRPr="00B901D7" w:rsidDel="00513FDC" w:rsidRDefault="00CE3A2F" w:rsidP="00CE3A2F">
            <w:pPr>
              <w:rPr>
                <w:del w:id="459" w:author="Dietzel, Ranae N [AGRON]" w:date="2017-06-13T13:32:00Z"/>
                <w:szCs w:val="20"/>
              </w:rPr>
            </w:pPr>
            <w:del w:id="460" w:author="Dietzel, Ranae N [AGRON]" w:date="2017-06-13T13:32:00Z">
              <w:r w:rsidRPr="00B901D7" w:rsidDel="00513FDC">
                <w:rPr>
                  <w:szCs w:val="20"/>
                </w:rPr>
                <w:delText>0.058</w:delText>
              </w:r>
            </w:del>
          </w:p>
        </w:tc>
        <w:tc>
          <w:tcPr>
            <w:tcW w:w="405" w:type="dxa"/>
            <w:noWrap/>
            <w:vAlign w:val="bottom"/>
            <w:hideMark/>
          </w:tcPr>
          <w:p w14:paraId="707E0AC6" w14:textId="06A304AE" w:rsidR="00CE3A2F" w:rsidRPr="00B901D7" w:rsidDel="00513FDC" w:rsidRDefault="00CE3A2F" w:rsidP="00CE3A2F">
            <w:pPr>
              <w:rPr>
                <w:del w:id="461" w:author="Dietzel, Ranae N [AGRON]" w:date="2017-06-13T13:32:00Z"/>
                <w:szCs w:val="20"/>
              </w:rPr>
            </w:pPr>
            <w:del w:id="462" w:author="Dietzel, Ranae N [AGRON]" w:date="2017-06-13T13:32:00Z">
              <w:r w:rsidRPr="00B901D7" w:rsidDel="00513FDC">
                <w:rPr>
                  <w:szCs w:val="20"/>
                </w:rPr>
                <w:delText>b</w:delText>
              </w:r>
            </w:del>
          </w:p>
        </w:tc>
        <w:tc>
          <w:tcPr>
            <w:tcW w:w="675" w:type="dxa"/>
            <w:noWrap/>
            <w:vAlign w:val="bottom"/>
            <w:hideMark/>
          </w:tcPr>
          <w:p w14:paraId="2E70406C" w14:textId="4808C749" w:rsidR="00CE3A2F" w:rsidRPr="00B901D7" w:rsidDel="00513FDC" w:rsidRDefault="00CE3A2F">
            <w:pPr>
              <w:rPr>
                <w:del w:id="463" w:author="Dietzel, Ranae N [AGRON]" w:date="2017-06-13T13:32:00Z"/>
                <w:szCs w:val="20"/>
              </w:rPr>
            </w:pPr>
            <w:del w:id="464" w:author="Dietzel, Ranae N [AGRON]" w:date="2017-06-13T13:32:00Z">
              <w:r w:rsidRPr="00B901D7" w:rsidDel="00513FDC">
                <w:rPr>
                  <w:szCs w:val="20"/>
                </w:rPr>
                <w:delText>B</w:delText>
              </w:r>
            </w:del>
          </w:p>
        </w:tc>
        <w:tc>
          <w:tcPr>
            <w:tcW w:w="720" w:type="dxa"/>
            <w:noWrap/>
            <w:vAlign w:val="bottom"/>
            <w:hideMark/>
          </w:tcPr>
          <w:p w14:paraId="236437B1" w14:textId="00337D73" w:rsidR="00CE3A2F" w:rsidRPr="00B901D7" w:rsidDel="00513FDC" w:rsidRDefault="00CE3A2F" w:rsidP="00CE3A2F">
            <w:pPr>
              <w:rPr>
                <w:del w:id="465" w:author="Dietzel, Ranae N [AGRON]" w:date="2017-06-13T13:32:00Z"/>
                <w:szCs w:val="20"/>
              </w:rPr>
            </w:pPr>
            <w:del w:id="466" w:author="Dietzel, Ranae N [AGRON]" w:date="2017-06-13T13:32:00Z">
              <w:r w:rsidRPr="00B901D7" w:rsidDel="00513FDC">
                <w:rPr>
                  <w:szCs w:val="20"/>
                </w:rPr>
                <w:delText>0.082</w:delText>
              </w:r>
            </w:del>
          </w:p>
        </w:tc>
        <w:tc>
          <w:tcPr>
            <w:tcW w:w="360" w:type="dxa"/>
            <w:noWrap/>
            <w:vAlign w:val="bottom"/>
            <w:hideMark/>
          </w:tcPr>
          <w:p w14:paraId="56B94D94" w14:textId="5271C674" w:rsidR="00CE3A2F" w:rsidRPr="00B901D7" w:rsidDel="00513FDC" w:rsidRDefault="00CE3A2F" w:rsidP="00CE3A2F">
            <w:pPr>
              <w:rPr>
                <w:del w:id="467" w:author="Dietzel, Ranae N [AGRON]" w:date="2017-06-13T13:32:00Z"/>
                <w:szCs w:val="20"/>
              </w:rPr>
            </w:pPr>
            <w:del w:id="468" w:author="Dietzel, Ranae N [AGRON]" w:date="2017-06-13T13:32:00Z">
              <w:r w:rsidRPr="00B901D7" w:rsidDel="00513FDC">
                <w:rPr>
                  <w:szCs w:val="20"/>
                </w:rPr>
                <w:delText>b</w:delText>
              </w:r>
            </w:del>
          </w:p>
        </w:tc>
        <w:tc>
          <w:tcPr>
            <w:tcW w:w="720" w:type="dxa"/>
            <w:noWrap/>
            <w:vAlign w:val="bottom"/>
            <w:hideMark/>
          </w:tcPr>
          <w:p w14:paraId="1DE1FD29" w14:textId="67E5232C" w:rsidR="00CE3A2F" w:rsidRPr="00B901D7" w:rsidDel="00513FDC" w:rsidRDefault="00CE3A2F">
            <w:pPr>
              <w:rPr>
                <w:del w:id="469" w:author="Dietzel, Ranae N [AGRON]" w:date="2017-06-13T13:32:00Z"/>
                <w:szCs w:val="20"/>
              </w:rPr>
            </w:pPr>
            <w:del w:id="470" w:author="Dietzel, Ranae N [AGRON]" w:date="2017-06-13T13:32:00Z">
              <w:r w:rsidRPr="00B901D7" w:rsidDel="00513FDC">
                <w:rPr>
                  <w:szCs w:val="20"/>
                </w:rPr>
                <w:delText>A</w:delText>
              </w:r>
            </w:del>
          </w:p>
        </w:tc>
      </w:tr>
      <w:tr w:rsidR="00AD161F" w:rsidRPr="00CE3A2F" w:rsidDel="00513FDC" w14:paraId="3A96314A" w14:textId="23B220B5" w:rsidTr="00AD161F">
        <w:trPr>
          <w:trHeight w:val="288"/>
          <w:jc w:val="center"/>
          <w:del w:id="471" w:author="Dietzel, Ranae N [AGRON]" w:date="2017-06-13T13:32:00Z"/>
        </w:trPr>
        <w:tc>
          <w:tcPr>
            <w:tcW w:w="960" w:type="dxa"/>
            <w:vMerge/>
            <w:tcBorders>
              <w:bottom w:val="dotted" w:sz="4" w:space="0" w:color="auto"/>
            </w:tcBorders>
            <w:vAlign w:val="center"/>
            <w:hideMark/>
          </w:tcPr>
          <w:p w14:paraId="50B76E9A" w14:textId="2F856F88" w:rsidR="00CE3A2F" w:rsidRPr="00B901D7" w:rsidDel="00513FDC" w:rsidRDefault="00CE3A2F" w:rsidP="00BE0AC1">
            <w:pPr>
              <w:jc w:val="center"/>
              <w:rPr>
                <w:del w:id="472" w:author="Dietzel, Ranae N [AGRON]" w:date="2017-06-13T13:32:00Z"/>
                <w:szCs w:val="20"/>
              </w:rPr>
            </w:pPr>
          </w:p>
        </w:tc>
        <w:tc>
          <w:tcPr>
            <w:tcW w:w="1020" w:type="dxa"/>
            <w:noWrap/>
            <w:vAlign w:val="bottom"/>
            <w:hideMark/>
          </w:tcPr>
          <w:p w14:paraId="281AED4E" w14:textId="06D02D83" w:rsidR="00CE3A2F" w:rsidRPr="00B901D7" w:rsidDel="00513FDC" w:rsidRDefault="00CE3A2F" w:rsidP="00AD551C">
            <w:pPr>
              <w:jc w:val="center"/>
              <w:rPr>
                <w:del w:id="473" w:author="Dietzel, Ranae N [AGRON]" w:date="2017-06-13T13:32:00Z"/>
                <w:szCs w:val="20"/>
              </w:rPr>
            </w:pPr>
            <w:del w:id="474" w:author="Dietzel, Ranae N [AGRON]" w:date="2017-06-13T13:32:00Z">
              <w:r w:rsidRPr="00B901D7" w:rsidDel="00513FDC">
                <w:rPr>
                  <w:szCs w:val="20"/>
                </w:rPr>
                <w:delText>30-60</w:delText>
              </w:r>
            </w:del>
          </w:p>
        </w:tc>
        <w:tc>
          <w:tcPr>
            <w:tcW w:w="666" w:type="dxa"/>
            <w:noWrap/>
            <w:vAlign w:val="bottom"/>
            <w:hideMark/>
          </w:tcPr>
          <w:p w14:paraId="2C0E8E46" w14:textId="625779FB" w:rsidR="00CE3A2F" w:rsidRPr="00B901D7" w:rsidDel="00513FDC" w:rsidRDefault="00CE3A2F" w:rsidP="00CE3A2F">
            <w:pPr>
              <w:rPr>
                <w:del w:id="475" w:author="Dietzel, Ranae N [AGRON]" w:date="2017-06-13T13:32:00Z"/>
                <w:szCs w:val="20"/>
              </w:rPr>
            </w:pPr>
            <w:del w:id="476" w:author="Dietzel, Ranae N [AGRON]" w:date="2017-06-13T13:32:00Z">
              <w:r w:rsidRPr="00B901D7" w:rsidDel="00513FDC">
                <w:rPr>
                  <w:szCs w:val="20"/>
                </w:rPr>
                <w:delText>0.027</w:delText>
              </w:r>
            </w:del>
          </w:p>
        </w:tc>
        <w:tc>
          <w:tcPr>
            <w:tcW w:w="324" w:type="dxa"/>
            <w:noWrap/>
            <w:vAlign w:val="bottom"/>
            <w:hideMark/>
          </w:tcPr>
          <w:p w14:paraId="4574CB1A" w14:textId="0EFB523B" w:rsidR="00CE3A2F" w:rsidRPr="00B901D7" w:rsidDel="00513FDC" w:rsidRDefault="00CE3A2F" w:rsidP="00CE3A2F">
            <w:pPr>
              <w:rPr>
                <w:del w:id="477" w:author="Dietzel, Ranae N [AGRON]" w:date="2017-06-13T13:32:00Z"/>
                <w:szCs w:val="20"/>
              </w:rPr>
            </w:pPr>
            <w:del w:id="478" w:author="Dietzel, Ranae N [AGRON]" w:date="2017-06-13T13:32:00Z">
              <w:r w:rsidRPr="00B901D7" w:rsidDel="00513FDC">
                <w:rPr>
                  <w:szCs w:val="20"/>
                </w:rPr>
                <w:delText>a</w:delText>
              </w:r>
            </w:del>
          </w:p>
        </w:tc>
        <w:tc>
          <w:tcPr>
            <w:tcW w:w="630" w:type="dxa"/>
            <w:noWrap/>
            <w:vAlign w:val="bottom"/>
            <w:hideMark/>
          </w:tcPr>
          <w:p w14:paraId="2CA07CB6" w14:textId="21B27C70" w:rsidR="00CE3A2F" w:rsidRPr="00B901D7" w:rsidDel="00513FDC" w:rsidRDefault="00CE3A2F">
            <w:pPr>
              <w:rPr>
                <w:del w:id="479" w:author="Dietzel, Ranae N [AGRON]" w:date="2017-06-13T13:32:00Z"/>
                <w:szCs w:val="20"/>
              </w:rPr>
            </w:pPr>
            <w:del w:id="480" w:author="Dietzel, Ranae N [AGRON]" w:date="2017-06-13T13:32:00Z">
              <w:r w:rsidRPr="00B901D7" w:rsidDel="00513FDC">
                <w:rPr>
                  <w:szCs w:val="20"/>
                </w:rPr>
                <w:delText>C</w:delText>
              </w:r>
            </w:del>
          </w:p>
        </w:tc>
        <w:tc>
          <w:tcPr>
            <w:tcW w:w="720" w:type="dxa"/>
            <w:noWrap/>
            <w:vAlign w:val="bottom"/>
            <w:hideMark/>
          </w:tcPr>
          <w:p w14:paraId="23DD2AE9" w14:textId="1847523D" w:rsidR="00CE3A2F" w:rsidRPr="00B901D7" w:rsidDel="00513FDC" w:rsidRDefault="00CE3A2F" w:rsidP="00CE3A2F">
            <w:pPr>
              <w:rPr>
                <w:del w:id="481" w:author="Dietzel, Ranae N [AGRON]" w:date="2017-06-13T13:32:00Z"/>
                <w:szCs w:val="20"/>
              </w:rPr>
            </w:pPr>
            <w:del w:id="482" w:author="Dietzel, Ranae N [AGRON]" w:date="2017-06-13T13:32:00Z">
              <w:r w:rsidRPr="00B901D7" w:rsidDel="00513FDC">
                <w:rPr>
                  <w:szCs w:val="20"/>
                </w:rPr>
                <w:delText>0.056</w:delText>
              </w:r>
            </w:del>
          </w:p>
        </w:tc>
        <w:tc>
          <w:tcPr>
            <w:tcW w:w="405" w:type="dxa"/>
            <w:noWrap/>
            <w:vAlign w:val="bottom"/>
            <w:hideMark/>
          </w:tcPr>
          <w:p w14:paraId="76C3E97C" w14:textId="14D583E8" w:rsidR="00CE3A2F" w:rsidRPr="00B901D7" w:rsidDel="00513FDC" w:rsidRDefault="00CE3A2F" w:rsidP="00CE3A2F">
            <w:pPr>
              <w:rPr>
                <w:del w:id="483" w:author="Dietzel, Ranae N [AGRON]" w:date="2017-06-13T13:32:00Z"/>
                <w:szCs w:val="20"/>
              </w:rPr>
            </w:pPr>
            <w:del w:id="484" w:author="Dietzel, Ranae N [AGRON]" w:date="2017-06-13T13:32:00Z">
              <w:r w:rsidRPr="00B901D7" w:rsidDel="00513FDC">
                <w:rPr>
                  <w:szCs w:val="20"/>
                </w:rPr>
                <w:delText>b</w:delText>
              </w:r>
            </w:del>
          </w:p>
        </w:tc>
        <w:tc>
          <w:tcPr>
            <w:tcW w:w="675" w:type="dxa"/>
            <w:noWrap/>
            <w:vAlign w:val="bottom"/>
            <w:hideMark/>
          </w:tcPr>
          <w:p w14:paraId="54E126C4" w14:textId="45276637" w:rsidR="00CE3A2F" w:rsidRPr="00B901D7" w:rsidDel="00513FDC" w:rsidRDefault="00CE3A2F">
            <w:pPr>
              <w:rPr>
                <w:del w:id="485" w:author="Dietzel, Ranae N [AGRON]" w:date="2017-06-13T13:32:00Z"/>
                <w:szCs w:val="20"/>
              </w:rPr>
            </w:pPr>
            <w:del w:id="486" w:author="Dietzel, Ranae N [AGRON]" w:date="2017-06-13T13:32:00Z">
              <w:r w:rsidRPr="00B901D7" w:rsidDel="00513FDC">
                <w:rPr>
                  <w:szCs w:val="20"/>
                </w:rPr>
                <w:delText>B</w:delText>
              </w:r>
            </w:del>
          </w:p>
        </w:tc>
        <w:tc>
          <w:tcPr>
            <w:tcW w:w="720" w:type="dxa"/>
            <w:noWrap/>
            <w:vAlign w:val="bottom"/>
            <w:hideMark/>
          </w:tcPr>
          <w:p w14:paraId="5C991C9F" w14:textId="0FFE1525" w:rsidR="00CE3A2F" w:rsidRPr="00B901D7" w:rsidDel="00513FDC" w:rsidRDefault="00CE3A2F" w:rsidP="00CE3A2F">
            <w:pPr>
              <w:rPr>
                <w:del w:id="487" w:author="Dietzel, Ranae N [AGRON]" w:date="2017-06-13T13:32:00Z"/>
                <w:szCs w:val="20"/>
              </w:rPr>
            </w:pPr>
            <w:del w:id="488" w:author="Dietzel, Ranae N [AGRON]" w:date="2017-06-13T13:32:00Z">
              <w:r w:rsidRPr="00B901D7" w:rsidDel="00513FDC">
                <w:rPr>
                  <w:szCs w:val="20"/>
                </w:rPr>
                <w:delText>0.068</w:delText>
              </w:r>
            </w:del>
          </w:p>
        </w:tc>
        <w:tc>
          <w:tcPr>
            <w:tcW w:w="360" w:type="dxa"/>
            <w:noWrap/>
            <w:vAlign w:val="bottom"/>
            <w:hideMark/>
          </w:tcPr>
          <w:p w14:paraId="78EBDD6B" w14:textId="75E721D3" w:rsidR="00CE3A2F" w:rsidRPr="00B901D7" w:rsidDel="00513FDC" w:rsidRDefault="00CE3A2F" w:rsidP="00CE3A2F">
            <w:pPr>
              <w:rPr>
                <w:del w:id="489" w:author="Dietzel, Ranae N [AGRON]" w:date="2017-06-13T13:32:00Z"/>
                <w:szCs w:val="20"/>
              </w:rPr>
            </w:pPr>
            <w:del w:id="490" w:author="Dietzel, Ranae N [AGRON]" w:date="2017-06-13T13:32:00Z">
              <w:r w:rsidRPr="00B901D7" w:rsidDel="00513FDC">
                <w:rPr>
                  <w:szCs w:val="20"/>
                </w:rPr>
                <w:delText>c</w:delText>
              </w:r>
            </w:del>
          </w:p>
        </w:tc>
        <w:tc>
          <w:tcPr>
            <w:tcW w:w="720" w:type="dxa"/>
            <w:noWrap/>
            <w:vAlign w:val="bottom"/>
            <w:hideMark/>
          </w:tcPr>
          <w:p w14:paraId="0B9A5406" w14:textId="6BCFF335" w:rsidR="00CE3A2F" w:rsidRPr="00B901D7" w:rsidDel="00513FDC" w:rsidRDefault="00CE3A2F">
            <w:pPr>
              <w:rPr>
                <w:del w:id="491" w:author="Dietzel, Ranae N [AGRON]" w:date="2017-06-13T13:32:00Z"/>
                <w:szCs w:val="20"/>
              </w:rPr>
            </w:pPr>
            <w:del w:id="492" w:author="Dietzel, Ranae N [AGRON]" w:date="2017-06-13T13:32:00Z">
              <w:r w:rsidRPr="00B901D7" w:rsidDel="00513FDC">
                <w:rPr>
                  <w:szCs w:val="20"/>
                </w:rPr>
                <w:delText>A</w:delText>
              </w:r>
            </w:del>
          </w:p>
        </w:tc>
      </w:tr>
      <w:tr w:rsidR="00AD161F" w:rsidRPr="00CE3A2F" w:rsidDel="00513FDC" w14:paraId="01068D80" w14:textId="559AD15C" w:rsidTr="00AD161F">
        <w:trPr>
          <w:trHeight w:val="288"/>
          <w:jc w:val="center"/>
          <w:del w:id="493" w:author="Dietzel, Ranae N [AGRON]" w:date="2017-06-13T13:32:00Z"/>
        </w:trPr>
        <w:tc>
          <w:tcPr>
            <w:tcW w:w="960" w:type="dxa"/>
            <w:vMerge/>
            <w:tcBorders>
              <w:bottom w:val="dotted" w:sz="4" w:space="0" w:color="auto"/>
            </w:tcBorders>
            <w:vAlign w:val="center"/>
            <w:hideMark/>
          </w:tcPr>
          <w:p w14:paraId="2EEDA5D2" w14:textId="039D7B53" w:rsidR="00CE3A2F" w:rsidRPr="00B901D7" w:rsidDel="00513FDC" w:rsidRDefault="00CE3A2F" w:rsidP="00BE0AC1">
            <w:pPr>
              <w:jc w:val="center"/>
              <w:rPr>
                <w:del w:id="494" w:author="Dietzel, Ranae N [AGRON]" w:date="2017-06-13T13:32:00Z"/>
                <w:szCs w:val="20"/>
              </w:rPr>
            </w:pPr>
          </w:p>
        </w:tc>
        <w:tc>
          <w:tcPr>
            <w:tcW w:w="1020" w:type="dxa"/>
            <w:tcBorders>
              <w:bottom w:val="dotted" w:sz="4" w:space="0" w:color="auto"/>
            </w:tcBorders>
            <w:noWrap/>
            <w:vAlign w:val="bottom"/>
            <w:hideMark/>
          </w:tcPr>
          <w:p w14:paraId="6DFF3D22" w14:textId="10404165" w:rsidR="00CE3A2F" w:rsidRPr="00B901D7" w:rsidDel="00513FDC" w:rsidRDefault="00CE3A2F" w:rsidP="00AD551C">
            <w:pPr>
              <w:jc w:val="center"/>
              <w:rPr>
                <w:del w:id="495" w:author="Dietzel, Ranae N [AGRON]" w:date="2017-06-13T13:32:00Z"/>
                <w:szCs w:val="20"/>
              </w:rPr>
            </w:pPr>
            <w:del w:id="496"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73D92501" w14:textId="45F6FAB8" w:rsidR="00CE3A2F" w:rsidRPr="00B901D7" w:rsidDel="00513FDC" w:rsidRDefault="00CE3A2F" w:rsidP="00CE3A2F">
            <w:pPr>
              <w:rPr>
                <w:del w:id="497" w:author="Dietzel, Ranae N [AGRON]" w:date="2017-06-13T13:32:00Z"/>
                <w:szCs w:val="20"/>
              </w:rPr>
            </w:pPr>
            <w:del w:id="498" w:author="Dietzel, Ranae N [AGRON]" w:date="2017-06-13T13:32:00Z">
              <w:r w:rsidRPr="00B901D7" w:rsidDel="00513FDC">
                <w:rPr>
                  <w:szCs w:val="20"/>
                </w:rPr>
                <w:delText>0.023</w:delText>
              </w:r>
            </w:del>
          </w:p>
        </w:tc>
        <w:tc>
          <w:tcPr>
            <w:tcW w:w="324" w:type="dxa"/>
            <w:tcBorders>
              <w:bottom w:val="dotted" w:sz="4" w:space="0" w:color="auto"/>
            </w:tcBorders>
            <w:noWrap/>
            <w:vAlign w:val="bottom"/>
            <w:hideMark/>
          </w:tcPr>
          <w:p w14:paraId="6C6D87AE" w14:textId="423B49B0" w:rsidR="00CE3A2F" w:rsidRPr="00B901D7" w:rsidDel="00513FDC" w:rsidRDefault="00CE3A2F" w:rsidP="00CE3A2F">
            <w:pPr>
              <w:rPr>
                <w:del w:id="499" w:author="Dietzel, Ranae N [AGRON]" w:date="2017-06-13T13:32:00Z"/>
                <w:szCs w:val="20"/>
              </w:rPr>
            </w:pPr>
            <w:del w:id="500"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40FB02D7" w14:textId="08FDF6B3" w:rsidR="00CE3A2F" w:rsidRPr="00B901D7" w:rsidDel="00513FDC" w:rsidRDefault="00CE3A2F">
            <w:pPr>
              <w:rPr>
                <w:del w:id="501" w:author="Dietzel, Ranae N [AGRON]" w:date="2017-06-13T13:32:00Z"/>
                <w:szCs w:val="20"/>
              </w:rPr>
            </w:pPr>
            <w:del w:id="502" w:author="Dietzel, Ranae N [AGRON]" w:date="2017-06-13T13:32:00Z">
              <w:r w:rsidRPr="00B901D7" w:rsidDel="00513FDC">
                <w:rPr>
                  <w:szCs w:val="20"/>
                </w:rPr>
                <w:delText>C</w:delText>
              </w:r>
            </w:del>
          </w:p>
        </w:tc>
        <w:tc>
          <w:tcPr>
            <w:tcW w:w="720" w:type="dxa"/>
            <w:tcBorders>
              <w:bottom w:val="dotted" w:sz="4" w:space="0" w:color="auto"/>
            </w:tcBorders>
            <w:noWrap/>
            <w:vAlign w:val="bottom"/>
            <w:hideMark/>
          </w:tcPr>
          <w:p w14:paraId="78A8C9D8" w14:textId="6E4CFB91" w:rsidR="00CE3A2F" w:rsidRPr="00B901D7" w:rsidDel="00513FDC" w:rsidRDefault="00CE3A2F" w:rsidP="00CE3A2F">
            <w:pPr>
              <w:rPr>
                <w:del w:id="503" w:author="Dietzel, Ranae N [AGRON]" w:date="2017-06-13T13:32:00Z"/>
                <w:szCs w:val="20"/>
              </w:rPr>
            </w:pPr>
            <w:del w:id="504" w:author="Dietzel, Ranae N [AGRON]" w:date="2017-06-13T13:32:00Z">
              <w:r w:rsidRPr="00B901D7" w:rsidDel="00513FDC">
                <w:rPr>
                  <w:szCs w:val="20"/>
                </w:rPr>
                <w:delText>0.041</w:delText>
              </w:r>
            </w:del>
          </w:p>
        </w:tc>
        <w:tc>
          <w:tcPr>
            <w:tcW w:w="405" w:type="dxa"/>
            <w:tcBorders>
              <w:bottom w:val="dotted" w:sz="4" w:space="0" w:color="auto"/>
            </w:tcBorders>
            <w:noWrap/>
            <w:vAlign w:val="bottom"/>
            <w:hideMark/>
          </w:tcPr>
          <w:p w14:paraId="7E545834" w14:textId="5247F892" w:rsidR="00CE3A2F" w:rsidRPr="00B901D7" w:rsidDel="00513FDC" w:rsidRDefault="00CE3A2F" w:rsidP="00CE3A2F">
            <w:pPr>
              <w:rPr>
                <w:del w:id="505" w:author="Dietzel, Ranae N [AGRON]" w:date="2017-06-13T13:32:00Z"/>
                <w:szCs w:val="20"/>
              </w:rPr>
            </w:pPr>
            <w:del w:id="506"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04C8C319" w14:textId="66298F11" w:rsidR="00CE3A2F" w:rsidRPr="00B901D7" w:rsidDel="00513FDC" w:rsidRDefault="00CE3A2F">
            <w:pPr>
              <w:rPr>
                <w:del w:id="507" w:author="Dietzel, Ranae N [AGRON]" w:date="2017-06-13T13:32:00Z"/>
                <w:szCs w:val="20"/>
              </w:rPr>
            </w:pPr>
            <w:del w:id="508"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24F14178" w14:textId="539B2AF9" w:rsidR="00CE3A2F" w:rsidRPr="00B901D7" w:rsidDel="00513FDC" w:rsidRDefault="00CE3A2F" w:rsidP="00CE3A2F">
            <w:pPr>
              <w:rPr>
                <w:del w:id="509" w:author="Dietzel, Ranae N [AGRON]" w:date="2017-06-13T13:32:00Z"/>
                <w:szCs w:val="20"/>
              </w:rPr>
            </w:pPr>
            <w:del w:id="510" w:author="Dietzel, Ranae N [AGRON]" w:date="2017-06-13T13:32:00Z">
              <w:r w:rsidRPr="00B901D7" w:rsidDel="00513FDC">
                <w:rPr>
                  <w:szCs w:val="20"/>
                </w:rPr>
                <w:delText>0.051</w:delText>
              </w:r>
            </w:del>
          </w:p>
        </w:tc>
        <w:tc>
          <w:tcPr>
            <w:tcW w:w="360" w:type="dxa"/>
            <w:tcBorders>
              <w:bottom w:val="dotted" w:sz="4" w:space="0" w:color="auto"/>
            </w:tcBorders>
            <w:noWrap/>
            <w:vAlign w:val="bottom"/>
            <w:hideMark/>
          </w:tcPr>
          <w:p w14:paraId="56695296" w14:textId="7674DC03" w:rsidR="00CE3A2F" w:rsidRPr="00B901D7" w:rsidDel="00513FDC" w:rsidRDefault="00CE3A2F" w:rsidP="00CE3A2F">
            <w:pPr>
              <w:rPr>
                <w:del w:id="511" w:author="Dietzel, Ranae N [AGRON]" w:date="2017-06-13T13:32:00Z"/>
                <w:szCs w:val="20"/>
              </w:rPr>
            </w:pPr>
            <w:del w:id="512"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219234F6" w14:textId="59ACCF55" w:rsidR="00CE3A2F" w:rsidRPr="00B901D7" w:rsidDel="00513FDC" w:rsidRDefault="00CE3A2F">
            <w:pPr>
              <w:rPr>
                <w:del w:id="513" w:author="Dietzel, Ranae N [AGRON]" w:date="2017-06-13T13:32:00Z"/>
                <w:szCs w:val="20"/>
              </w:rPr>
            </w:pPr>
            <w:del w:id="514" w:author="Dietzel, Ranae N [AGRON]" w:date="2017-06-13T13:32:00Z">
              <w:r w:rsidRPr="00B901D7" w:rsidDel="00513FDC">
                <w:rPr>
                  <w:szCs w:val="20"/>
                </w:rPr>
                <w:delText>A</w:delText>
              </w:r>
            </w:del>
          </w:p>
        </w:tc>
      </w:tr>
      <w:tr w:rsidR="00AD161F" w:rsidRPr="00CE3A2F" w:rsidDel="00513FDC" w14:paraId="37A02557" w14:textId="250AE7C7" w:rsidTr="00AD161F">
        <w:trPr>
          <w:trHeight w:val="288"/>
          <w:jc w:val="center"/>
          <w:del w:id="515" w:author="Dietzel, Ranae N [AGRON]" w:date="2017-06-13T13:32:00Z"/>
        </w:trPr>
        <w:tc>
          <w:tcPr>
            <w:tcW w:w="960" w:type="dxa"/>
            <w:vMerge w:val="restart"/>
            <w:tcBorders>
              <w:top w:val="dotted" w:sz="4" w:space="0" w:color="auto"/>
              <w:bottom w:val="dotted" w:sz="4" w:space="0" w:color="auto"/>
            </w:tcBorders>
            <w:noWrap/>
            <w:vAlign w:val="center"/>
            <w:hideMark/>
          </w:tcPr>
          <w:p w14:paraId="736F0997" w14:textId="5B9FF730" w:rsidR="00CE3A2F" w:rsidRPr="00B901D7" w:rsidDel="00513FDC" w:rsidRDefault="00CE3A2F" w:rsidP="00BE0AC1">
            <w:pPr>
              <w:jc w:val="center"/>
              <w:rPr>
                <w:del w:id="516" w:author="Dietzel, Ranae N [AGRON]" w:date="2017-06-13T13:32:00Z"/>
                <w:szCs w:val="20"/>
              </w:rPr>
            </w:pPr>
            <w:del w:id="517" w:author="Dietzel, Ranae N [AGRON]" w:date="2017-06-13T13:32:00Z">
              <w:r w:rsidRPr="00B901D7" w:rsidDel="00513FDC">
                <w:rPr>
                  <w:szCs w:val="20"/>
                </w:rPr>
                <w:delText>2012</w:delText>
              </w:r>
            </w:del>
          </w:p>
        </w:tc>
        <w:tc>
          <w:tcPr>
            <w:tcW w:w="1020" w:type="dxa"/>
            <w:tcBorders>
              <w:top w:val="dotted" w:sz="4" w:space="0" w:color="auto"/>
            </w:tcBorders>
            <w:noWrap/>
            <w:vAlign w:val="bottom"/>
            <w:hideMark/>
          </w:tcPr>
          <w:p w14:paraId="05CFD880" w14:textId="41F1D58E" w:rsidR="00CE3A2F" w:rsidRPr="00B901D7" w:rsidDel="00513FDC" w:rsidRDefault="00CE3A2F" w:rsidP="00AD551C">
            <w:pPr>
              <w:jc w:val="center"/>
              <w:rPr>
                <w:del w:id="518" w:author="Dietzel, Ranae N [AGRON]" w:date="2017-06-13T13:32:00Z"/>
                <w:szCs w:val="20"/>
              </w:rPr>
            </w:pPr>
            <w:del w:id="519"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11B16212" w14:textId="42B2CAF8" w:rsidR="00CE3A2F" w:rsidRPr="00B901D7" w:rsidDel="00513FDC" w:rsidRDefault="00CE3A2F" w:rsidP="00CE3A2F">
            <w:pPr>
              <w:rPr>
                <w:del w:id="520" w:author="Dietzel, Ranae N [AGRON]" w:date="2017-06-13T13:32:00Z"/>
                <w:szCs w:val="20"/>
              </w:rPr>
            </w:pPr>
            <w:del w:id="521" w:author="Dietzel, Ranae N [AGRON]" w:date="2017-06-13T13:32:00Z">
              <w:r w:rsidRPr="00B901D7" w:rsidDel="00513FDC">
                <w:rPr>
                  <w:szCs w:val="20"/>
                </w:rPr>
                <w:delText>0.001</w:delText>
              </w:r>
            </w:del>
          </w:p>
        </w:tc>
        <w:tc>
          <w:tcPr>
            <w:tcW w:w="324" w:type="dxa"/>
            <w:tcBorders>
              <w:top w:val="dotted" w:sz="4" w:space="0" w:color="auto"/>
            </w:tcBorders>
            <w:noWrap/>
            <w:vAlign w:val="bottom"/>
            <w:hideMark/>
          </w:tcPr>
          <w:p w14:paraId="5D0C0F86" w14:textId="7C955064" w:rsidR="00CE3A2F" w:rsidRPr="00B901D7" w:rsidDel="00513FDC" w:rsidRDefault="00CE3A2F" w:rsidP="00CE3A2F">
            <w:pPr>
              <w:rPr>
                <w:del w:id="522" w:author="Dietzel, Ranae N [AGRON]" w:date="2017-06-13T13:32:00Z"/>
                <w:szCs w:val="20"/>
              </w:rPr>
            </w:pPr>
            <w:del w:id="523" w:author="Dietzel, Ranae N [AGRON]" w:date="2017-06-13T13:32:00Z">
              <w:r w:rsidRPr="00B901D7" w:rsidDel="00513FDC">
                <w:rPr>
                  <w:szCs w:val="20"/>
                </w:rPr>
                <w:delText>c</w:delText>
              </w:r>
            </w:del>
          </w:p>
        </w:tc>
        <w:tc>
          <w:tcPr>
            <w:tcW w:w="630" w:type="dxa"/>
            <w:tcBorders>
              <w:top w:val="dotted" w:sz="4" w:space="0" w:color="auto"/>
            </w:tcBorders>
            <w:noWrap/>
            <w:vAlign w:val="bottom"/>
            <w:hideMark/>
          </w:tcPr>
          <w:p w14:paraId="32BC705B" w14:textId="559B7635" w:rsidR="00CE3A2F" w:rsidRPr="00B901D7" w:rsidDel="00513FDC" w:rsidRDefault="00CE3A2F">
            <w:pPr>
              <w:rPr>
                <w:del w:id="524" w:author="Dietzel, Ranae N [AGRON]" w:date="2017-06-13T13:32:00Z"/>
                <w:szCs w:val="20"/>
              </w:rPr>
            </w:pPr>
            <w:del w:id="525"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22F2363" w14:textId="127186EA" w:rsidR="00CE3A2F" w:rsidRPr="00B901D7" w:rsidDel="00513FDC" w:rsidRDefault="00CE3A2F" w:rsidP="00CE3A2F">
            <w:pPr>
              <w:rPr>
                <w:del w:id="526" w:author="Dietzel, Ranae N [AGRON]" w:date="2017-06-13T13:32:00Z"/>
                <w:szCs w:val="20"/>
              </w:rPr>
            </w:pPr>
            <w:del w:id="527"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656D35A6" w14:textId="59BB5889" w:rsidR="00CE3A2F" w:rsidRPr="00B901D7" w:rsidDel="00513FDC" w:rsidRDefault="00CE3A2F" w:rsidP="00CE3A2F">
            <w:pPr>
              <w:rPr>
                <w:del w:id="528" w:author="Dietzel, Ranae N [AGRON]" w:date="2017-06-13T13:32:00Z"/>
                <w:szCs w:val="20"/>
              </w:rPr>
            </w:pPr>
            <w:del w:id="529"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29B01359" w14:textId="5627EDF0" w:rsidR="00CE3A2F" w:rsidRPr="00B901D7" w:rsidDel="00513FDC" w:rsidRDefault="00CE3A2F">
            <w:pPr>
              <w:rPr>
                <w:del w:id="530" w:author="Dietzel, Ranae N [AGRON]" w:date="2017-06-13T13:32:00Z"/>
                <w:szCs w:val="20"/>
              </w:rPr>
            </w:pPr>
            <w:del w:id="531"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2E31958" w14:textId="2FD0F84F" w:rsidR="00CE3A2F" w:rsidRPr="00B901D7" w:rsidDel="00513FDC" w:rsidRDefault="00CE3A2F" w:rsidP="00CE3A2F">
            <w:pPr>
              <w:rPr>
                <w:del w:id="532" w:author="Dietzel, Ranae N [AGRON]" w:date="2017-06-13T13:32:00Z"/>
                <w:szCs w:val="20"/>
              </w:rPr>
            </w:pPr>
            <w:del w:id="533"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3D5020E8" w14:textId="77D722A1" w:rsidR="00CE3A2F" w:rsidRPr="00B901D7" w:rsidDel="00513FDC" w:rsidRDefault="00CE3A2F" w:rsidP="00CE3A2F">
            <w:pPr>
              <w:rPr>
                <w:del w:id="534" w:author="Dietzel, Ranae N [AGRON]" w:date="2017-06-13T13:32:00Z"/>
                <w:szCs w:val="20"/>
              </w:rPr>
            </w:pPr>
            <w:del w:id="535"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460B3940" w14:textId="42A73E39" w:rsidR="00CE3A2F" w:rsidRPr="00B901D7" w:rsidDel="00513FDC" w:rsidRDefault="00CE3A2F">
            <w:pPr>
              <w:rPr>
                <w:del w:id="536" w:author="Dietzel, Ranae N [AGRON]" w:date="2017-06-13T13:32:00Z"/>
                <w:szCs w:val="20"/>
              </w:rPr>
            </w:pPr>
            <w:del w:id="537" w:author="Dietzel, Ranae N [AGRON]" w:date="2017-06-13T13:32:00Z">
              <w:r w:rsidRPr="00B901D7" w:rsidDel="00513FDC">
                <w:rPr>
                  <w:szCs w:val="20"/>
                </w:rPr>
                <w:delText>A</w:delText>
              </w:r>
            </w:del>
          </w:p>
        </w:tc>
      </w:tr>
      <w:tr w:rsidR="00AD161F" w:rsidRPr="00CE3A2F" w:rsidDel="00513FDC" w14:paraId="2745DA12" w14:textId="3F97B8B8" w:rsidTr="00AD161F">
        <w:trPr>
          <w:trHeight w:val="288"/>
          <w:jc w:val="center"/>
          <w:del w:id="538" w:author="Dietzel, Ranae N [AGRON]" w:date="2017-06-13T13:32:00Z"/>
        </w:trPr>
        <w:tc>
          <w:tcPr>
            <w:tcW w:w="960" w:type="dxa"/>
            <w:vMerge/>
            <w:tcBorders>
              <w:bottom w:val="dotted" w:sz="4" w:space="0" w:color="auto"/>
            </w:tcBorders>
            <w:vAlign w:val="center"/>
            <w:hideMark/>
          </w:tcPr>
          <w:p w14:paraId="15C55353" w14:textId="2E6A7351" w:rsidR="00CE3A2F" w:rsidRPr="00B901D7" w:rsidDel="00513FDC" w:rsidRDefault="00CE3A2F" w:rsidP="00BE0AC1">
            <w:pPr>
              <w:jc w:val="center"/>
              <w:rPr>
                <w:del w:id="539" w:author="Dietzel, Ranae N [AGRON]" w:date="2017-06-13T13:32:00Z"/>
                <w:szCs w:val="20"/>
              </w:rPr>
            </w:pPr>
          </w:p>
        </w:tc>
        <w:tc>
          <w:tcPr>
            <w:tcW w:w="1020" w:type="dxa"/>
            <w:noWrap/>
            <w:vAlign w:val="bottom"/>
            <w:hideMark/>
          </w:tcPr>
          <w:p w14:paraId="4E1A4D06" w14:textId="7DFD98D4" w:rsidR="00CE3A2F" w:rsidRPr="00B901D7" w:rsidDel="00513FDC" w:rsidRDefault="00CE3A2F" w:rsidP="00AD551C">
            <w:pPr>
              <w:jc w:val="center"/>
              <w:rPr>
                <w:del w:id="540" w:author="Dietzel, Ranae N [AGRON]" w:date="2017-06-13T13:32:00Z"/>
                <w:szCs w:val="20"/>
              </w:rPr>
            </w:pPr>
            <w:del w:id="541" w:author="Dietzel, Ranae N [AGRON]" w:date="2017-06-13T13:32:00Z">
              <w:r w:rsidRPr="00B901D7" w:rsidDel="00513FDC">
                <w:rPr>
                  <w:szCs w:val="20"/>
                </w:rPr>
                <w:delText>5-15</w:delText>
              </w:r>
            </w:del>
          </w:p>
        </w:tc>
        <w:tc>
          <w:tcPr>
            <w:tcW w:w="666" w:type="dxa"/>
            <w:noWrap/>
            <w:vAlign w:val="bottom"/>
            <w:hideMark/>
          </w:tcPr>
          <w:p w14:paraId="6209D005" w14:textId="2D163D3A" w:rsidR="00CE3A2F" w:rsidRPr="00B901D7" w:rsidDel="00513FDC" w:rsidRDefault="00CE3A2F" w:rsidP="00CE3A2F">
            <w:pPr>
              <w:rPr>
                <w:del w:id="542" w:author="Dietzel, Ranae N [AGRON]" w:date="2017-06-13T13:32:00Z"/>
                <w:szCs w:val="20"/>
              </w:rPr>
            </w:pPr>
            <w:del w:id="543" w:author="Dietzel, Ranae N [AGRON]" w:date="2017-06-13T13:32:00Z">
              <w:r w:rsidRPr="00B901D7" w:rsidDel="00513FDC">
                <w:rPr>
                  <w:szCs w:val="20"/>
                </w:rPr>
                <w:delText>0.012</w:delText>
              </w:r>
            </w:del>
          </w:p>
        </w:tc>
        <w:tc>
          <w:tcPr>
            <w:tcW w:w="324" w:type="dxa"/>
            <w:noWrap/>
            <w:vAlign w:val="bottom"/>
            <w:hideMark/>
          </w:tcPr>
          <w:p w14:paraId="2D7E3EC9" w14:textId="777F7483" w:rsidR="00CE3A2F" w:rsidRPr="00B901D7" w:rsidDel="00513FDC" w:rsidRDefault="00CE3A2F" w:rsidP="00CE3A2F">
            <w:pPr>
              <w:rPr>
                <w:del w:id="544" w:author="Dietzel, Ranae N [AGRON]" w:date="2017-06-13T13:32:00Z"/>
                <w:szCs w:val="20"/>
              </w:rPr>
            </w:pPr>
            <w:del w:id="545" w:author="Dietzel, Ranae N [AGRON]" w:date="2017-06-13T13:32:00Z">
              <w:r w:rsidRPr="00B901D7" w:rsidDel="00513FDC">
                <w:rPr>
                  <w:szCs w:val="20"/>
                </w:rPr>
                <w:delText>b</w:delText>
              </w:r>
            </w:del>
          </w:p>
        </w:tc>
        <w:tc>
          <w:tcPr>
            <w:tcW w:w="630" w:type="dxa"/>
            <w:noWrap/>
            <w:vAlign w:val="bottom"/>
            <w:hideMark/>
          </w:tcPr>
          <w:p w14:paraId="5F3B7F3B" w14:textId="47371C2F" w:rsidR="00CE3A2F" w:rsidRPr="00B901D7" w:rsidDel="00513FDC" w:rsidRDefault="00CE3A2F">
            <w:pPr>
              <w:rPr>
                <w:del w:id="546" w:author="Dietzel, Ranae N [AGRON]" w:date="2017-06-13T13:32:00Z"/>
                <w:szCs w:val="20"/>
              </w:rPr>
            </w:pPr>
            <w:del w:id="547" w:author="Dietzel, Ranae N [AGRON]" w:date="2017-06-13T13:32:00Z">
              <w:r w:rsidRPr="00B901D7" w:rsidDel="00513FDC">
                <w:rPr>
                  <w:szCs w:val="20"/>
                </w:rPr>
                <w:delText>D</w:delText>
              </w:r>
            </w:del>
          </w:p>
        </w:tc>
        <w:tc>
          <w:tcPr>
            <w:tcW w:w="720" w:type="dxa"/>
            <w:noWrap/>
            <w:vAlign w:val="bottom"/>
            <w:hideMark/>
          </w:tcPr>
          <w:p w14:paraId="088CEEF3" w14:textId="624CBD06" w:rsidR="00CE3A2F" w:rsidRPr="00B901D7" w:rsidDel="00513FDC" w:rsidRDefault="00CE3A2F" w:rsidP="00CE3A2F">
            <w:pPr>
              <w:rPr>
                <w:del w:id="548" w:author="Dietzel, Ranae N [AGRON]" w:date="2017-06-13T13:32:00Z"/>
                <w:szCs w:val="20"/>
              </w:rPr>
            </w:pPr>
            <w:del w:id="549" w:author="Dietzel, Ranae N [AGRON]" w:date="2017-06-13T13:32:00Z">
              <w:r w:rsidRPr="00B901D7" w:rsidDel="00513FDC">
                <w:rPr>
                  <w:szCs w:val="20"/>
                </w:rPr>
                <w:delText>0.048</w:delText>
              </w:r>
            </w:del>
          </w:p>
        </w:tc>
        <w:tc>
          <w:tcPr>
            <w:tcW w:w="405" w:type="dxa"/>
            <w:noWrap/>
            <w:vAlign w:val="bottom"/>
            <w:hideMark/>
          </w:tcPr>
          <w:p w14:paraId="21B7A510" w14:textId="55AE4FF3" w:rsidR="00CE3A2F" w:rsidRPr="00B901D7" w:rsidDel="00513FDC" w:rsidRDefault="00CE3A2F" w:rsidP="00CE3A2F">
            <w:pPr>
              <w:rPr>
                <w:del w:id="550" w:author="Dietzel, Ranae N [AGRON]" w:date="2017-06-13T13:32:00Z"/>
                <w:szCs w:val="20"/>
              </w:rPr>
            </w:pPr>
            <w:del w:id="551" w:author="Dietzel, Ranae N [AGRON]" w:date="2017-06-13T13:32:00Z">
              <w:r w:rsidRPr="00B901D7" w:rsidDel="00513FDC">
                <w:rPr>
                  <w:szCs w:val="20"/>
                </w:rPr>
                <w:delText>b</w:delText>
              </w:r>
            </w:del>
          </w:p>
        </w:tc>
        <w:tc>
          <w:tcPr>
            <w:tcW w:w="675" w:type="dxa"/>
            <w:noWrap/>
            <w:vAlign w:val="bottom"/>
            <w:hideMark/>
          </w:tcPr>
          <w:p w14:paraId="1D4426EA" w14:textId="331B8D20" w:rsidR="00CE3A2F" w:rsidRPr="00B901D7" w:rsidDel="00513FDC" w:rsidRDefault="00CE3A2F">
            <w:pPr>
              <w:rPr>
                <w:del w:id="552" w:author="Dietzel, Ranae N [AGRON]" w:date="2017-06-13T13:32:00Z"/>
                <w:szCs w:val="20"/>
              </w:rPr>
            </w:pPr>
            <w:del w:id="553" w:author="Dietzel, Ranae N [AGRON]" w:date="2017-06-13T13:32:00Z">
              <w:r w:rsidRPr="00B901D7" w:rsidDel="00513FDC">
                <w:rPr>
                  <w:szCs w:val="20"/>
                </w:rPr>
                <w:delText>B</w:delText>
              </w:r>
            </w:del>
          </w:p>
        </w:tc>
        <w:tc>
          <w:tcPr>
            <w:tcW w:w="720" w:type="dxa"/>
            <w:noWrap/>
            <w:vAlign w:val="bottom"/>
            <w:hideMark/>
          </w:tcPr>
          <w:p w14:paraId="5A959927" w14:textId="3598BCC1" w:rsidR="00CE3A2F" w:rsidRPr="00B901D7" w:rsidDel="00513FDC" w:rsidRDefault="00CE3A2F" w:rsidP="00CE3A2F">
            <w:pPr>
              <w:rPr>
                <w:del w:id="554" w:author="Dietzel, Ranae N [AGRON]" w:date="2017-06-13T13:32:00Z"/>
                <w:szCs w:val="20"/>
              </w:rPr>
            </w:pPr>
            <w:del w:id="555" w:author="Dietzel, Ranae N [AGRON]" w:date="2017-06-13T13:32:00Z">
              <w:r w:rsidRPr="00B901D7" w:rsidDel="00513FDC">
                <w:rPr>
                  <w:szCs w:val="20"/>
                </w:rPr>
                <w:delText>0.061</w:delText>
              </w:r>
            </w:del>
          </w:p>
        </w:tc>
        <w:tc>
          <w:tcPr>
            <w:tcW w:w="360" w:type="dxa"/>
            <w:noWrap/>
            <w:vAlign w:val="bottom"/>
            <w:hideMark/>
          </w:tcPr>
          <w:p w14:paraId="38214536" w14:textId="46CCA0E7" w:rsidR="00CE3A2F" w:rsidRPr="00B901D7" w:rsidDel="00513FDC" w:rsidRDefault="00CE3A2F" w:rsidP="00CE3A2F">
            <w:pPr>
              <w:rPr>
                <w:del w:id="556" w:author="Dietzel, Ranae N [AGRON]" w:date="2017-06-13T13:32:00Z"/>
                <w:szCs w:val="20"/>
              </w:rPr>
            </w:pPr>
            <w:del w:id="557" w:author="Dietzel, Ranae N [AGRON]" w:date="2017-06-13T13:32:00Z">
              <w:r w:rsidRPr="00B901D7" w:rsidDel="00513FDC">
                <w:rPr>
                  <w:szCs w:val="20"/>
                </w:rPr>
                <w:delText>b</w:delText>
              </w:r>
            </w:del>
          </w:p>
        </w:tc>
        <w:tc>
          <w:tcPr>
            <w:tcW w:w="720" w:type="dxa"/>
            <w:noWrap/>
            <w:vAlign w:val="bottom"/>
            <w:hideMark/>
          </w:tcPr>
          <w:p w14:paraId="6F68EC80" w14:textId="0D8B99CB" w:rsidR="00CE3A2F" w:rsidRPr="00B901D7" w:rsidDel="00513FDC" w:rsidRDefault="00CE3A2F">
            <w:pPr>
              <w:rPr>
                <w:del w:id="558" w:author="Dietzel, Ranae N [AGRON]" w:date="2017-06-13T13:32:00Z"/>
                <w:szCs w:val="20"/>
              </w:rPr>
            </w:pPr>
            <w:del w:id="559" w:author="Dietzel, Ranae N [AGRON]" w:date="2017-06-13T13:32:00Z">
              <w:r w:rsidRPr="00B901D7" w:rsidDel="00513FDC">
                <w:rPr>
                  <w:szCs w:val="20"/>
                </w:rPr>
                <w:delText>A</w:delText>
              </w:r>
            </w:del>
          </w:p>
        </w:tc>
      </w:tr>
      <w:tr w:rsidR="00AD161F" w:rsidRPr="00CE3A2F" w:rsidDel="00513FDC" w14:paraId="7174F170" w14:textId="20F99532" w:rsidTr="00AD161F">
        <w:trPr>
          <w:trHeight w:val="288"/>
          <w:jc w:val="center"/>
          <w:del w:id="560" w:author="Dietzel, Ranae N [AGRON]" w:date="2017-06-13T13:32:00Z"/>
        </w:trPr>
        <w:tc>
          <w:tcPr>
            <w:tcW w:w="960" w:type="dxa"/>
            <w:vMerge/>
            <w:tcBorders>
              <w:bottom w:val="dotted" w:sz="4" w:space="0" w:color="auto"/>
            </w:tcBorders>
            <w:vAlign w:val="center"/>
            <w:hideMark/>
          </w:tcPr>
          <w:p w14:paraId="3DCBA9D9" w14:textId="3A96389F" w:rsidR="00CE3A2F" w:rsidRPr="00B901D7" w:rsidDel="00513FDC" w:rsidRDefault="00CE3A2F" w:rsidP="00BE0AC1">
            <w:pPr>
              <w:jc w:val="center"/>
              <w:rPr>
                <w:del w:id="561" w:author="Dietzel, Ranae N [AGRON]" w:date="2017-06-13T13:32:00Z"/>
                <w:szCs w:val="20"/>
              </w:rPr>
            </w:pPr>
          </w:p>
        </w:tc>
        <w:tc>
          <w:tcPr>
            <w:tcW w:w="1020" w:type="dxa"/>
            <w:noWrap/>
            <w:vAlign w:val="bottom"/>
            <w:hideMark/>
          </w:tcPr>
          <w:p w14:paraId="493FC458" w14:textId="15CE14E2" w:rsidR="00CE3A2F" w:rsidRPr="00B901D7" w:rsidDel="00513FDC" w:rsidRDefault="00CE3A2F" w:rsidP="00AD551C">
            <w:pPr>
              <w:jc w:val="center"/>
              <w:rPr>
                <w:del w:id="562" w:author="Dietzel, Ranae N [AGRON]" w:date="2017-06-13T13:32:00Z"/>
                <w:szCs w:val="20"/>
              </w:rPr>
            </w:pPr>
            <w:del w:id="563" w:author="Dietzel, Ranae N [AGRON]" w:date="2017-06-13T13:32:00Z">
              <w:r w:rsidRPr="00B901D7" w:rsidDel="00513FDC">
                <w:rPr>
                  <w:szCs w:val="20"/>
                </w:rPr>
                <w:delText>15-30</w:delText>
              </w:r>
            </w:del>
          </w:p>
        </w:tc>
        <w:tc>
          <w:tcPr>
            <w:tcW w:w="666" w:type="dxa"/>
            <w:noWrap/>
            <w:vAlign w:val="bottom"/>
            <w:hideMark/>
          </w:tcPr>
          <w:p w14:paraId="2E5C4DFE" w14:textId="14DD582A" w:rsidR="00CE3A2F" w:rsidRPr="00B901D7" w:rsidDel="00513FDC" w:rsidRDefault="00CE3A2F" w:rsidP="00CE3A2F">
            <w:pPr>
              <w:rPr>
                <w:del w:id="564" w:author="Dietzel, Ranae N [AGRON]" w:date="2017-06-13T13:32:00Z"/>
                <w:szCs w:val="20"/>
              </w:rPr>
            </w:pPr>
            <w:del w:id="565" w:author="Dietzel, Ranae N [AGRON]" w:date="2017-06-13T13:32:00Z">
              <w:r w:rsidRPr="00B901D7" w:rsidDel="00513FDC">
                <w:rPr>
                  <w:szCs w:val="20"/>
                </w:rPr>
                <w:delText>0.028</w:delText>
              </w:r>
            </w:del>
          </w:p>
        </w:tc>
        <w:tc>
          <w:tcPr>
            <w:tcW w:w="324" w:type="dxa"/>
            <w:noWrap/>
            <w:vAlign w:val="bottom"/>
            <w:hideMark/>
          </w:tcPr>
          <w:p w14:paraId="2628E3F0" w14:textId="372C1478" w:rsidR="00CE3A2F" w:rsidRPr="00B901D7" w:rsidDel="00513FDC" w:rsidRDefault="00CE3A2F" w:rsidP="00CE3A2F">
            <w:pPr>
              <w:rPr>
                <w:del w:id="566" w:author="Dietzel, Ranae N [AGRON]" w:date="2017-06-13T13:32:00Z"/>
                <w:szCs w:val="20"/>
              </w:rPr>
            </w:pPr>
            <w:del w:id="567" w:author="Dietzel, Ranae N [AGRON]" w:date="2017-06-13T13:32:00Z">
              <w:r w:rsidRPr="00B901D7" w:rsidDel="00513FDC">
                <w:rPr>
                  <w:szCs w:val="20"/>
                </w:rPr>
                <w:delText>a</w:delText>
              </w:r>
            </w:del>
          </w:p>
        </w:tc>
        <w:tc>
          <w:tcPr>
            <w:tcW w:w="630" w:type="dxa"/>
            <w:noWrap/>
            <w:vAlign w:val="bottom"/>
            <w:hideMark/>
          </w:tcPr>
          <w:p w14:paraId="09BD3FCA" w14:textId="4FEA1908" w:rsidR="00CE3A2F" w:rsidRPr="00B901D7" w:rsidDel="00513FDC" w:rsidRDefault="00CE3A2F">
            <w:pPr>
              <w:rPr>
                <w:del w:id="568" w:author="Dietzel, Ranae N [AGRON]" w:date="2017-06-13T13:32:00Z"/>
                <w:szCs w:val="20"/>
              </w:rPr>
            </w:pPr>
            <w:del w:id="569" w:author="Dietzel, Ranae N [AGRON]" w:date="2017-06-13T13:32:00Z">
              <w:r w:rsidRPr="00B901D7" w:rsidDel="00513FDC">
                <w:rPr>
                  <w:szCs w:val="20"/>
                </w:rPr>
                <w:delText>D</w:delText>
              </w:r>
            </w:del>
          </w:p>
        </w:tc>
        <w:tc>
          <w:tcPr>
            <w:tcW w:w="720" w:type="dxa"/>
            <w:noWrap/>
            <w:vAlign w:val="bottom"/>
            <w:hideMark/>
          </w:tcPr>
          <w:p w14:paraId="3C44D471" w14:textId="411499A0" w:rsidR="00CE3A2F" w:rsidRPr="00B901D7" w:rsidDel="00513FDC" w:rsidRDefault="00CE3A2F" w:rsidP="00CE3A2F">
            <w:pPr>
              <w:rPr>
                <w:del w:id="570" w:author="Dietzel, Ranae N [AGRON]" w:date="2017-06-13T13:32:00Z"/>
                <w:szCs w:val="20"/>
              </w:rPr>
            </w:pPr>
            <w:del w:id="571" w:author="Dietzel, Ranae N [AGRON]" w:date="2017-06-13T13:32:00Z">
              <w:r w:rsidRPr="00B901D7" w:rsidDel="00513FDC">
                <w:rPr>
                  <w:szCs w:val="20"/>
                </w:rPr>
                <w:delText>0.074</w:delText>
              </w:r>
            </w:del>
          </w:p>
        </w:tc>
        <w:tc>
          <w:tcPr>
            <w:tcW w:w="405" w:type="dxa"/>
            <w:noWrap/>
            <w:vAlign w:val="bottom"/>
            <w:hideMark/>
          </w:tcPr>
          <w:p w14:paraId="3796C566" w14:textId="641C9C5E" w:rsidR="00CE3A2F" w:rsidRPr="00B901D7" w:rsidDel="00513FDC" w:rsidRDefault="00CE3A2F" w:rsidP="00CE3A2F">
            <w:pPr>
              <w:rPr>
                <w:del w:id="572" w:author="Dietzel, Ranae N [AGRON]" w:date="2017-06-13T13:32:00Z"/>
                <w:szCs w:val="20"/>
              </w:rPr>
            </w:pPr>
            <w:del w:id="573" w:author="Dietzel, Ranae N [AGRON]" w:date="2017-06-13T13:32:00Z">
              <w:r w:rsidRPr="00B901D7" w:rsidDel="00513FDC">
                <w:rPr>
                  <w:szCs w:val="20"/>
                </w:rPr>
                <w:delText>a</w:delText>
              </w:r>
            </w:del>
          </w:p>
        </w:tc>
        <w:tc>
          <w:tcPr>
            <w:tcW w:w="675" w:type="dxa"/>
            <w:noWrap/>
            <w:vAlign w:val="bottom"/>
            <w:hideMark/>
          </w:tcPr>
          <w:p w14:paraId="2E1FA56F" w14:textId="11D5C20D" w:rsidR="00CE3A2F" w:rsidRPr="00B901D7" w:rsidDel="00513FDC" w:rsidRDefault="00CE3A2F">
            <w:pPr>
              <w:rPr>
                <w:del w:id="574" w:author="Dietzel, Ranae N [AGRON]" w:date="2017-06-13T13:32:00Z"/>
                <w:szCs w:val="20"/>
              </w:rPr>
            </w:pPr>
            <w:del w:id="575" w:author="Dietzel, Ranae N [AGRON]" w:date="2017-06-13T13:32:00Z">
              <w:r w:rsidRPr="00B901D7" w:rsidDel="00513FDC">
                <w:rPr>
                  <w:szCs w:val="20"/>
                </w:rPr>
                <w:delText>B</w:delText>
              </w:r>
            </w:del>
          </w:p>
        </w:tc>
        <w:tc>
          <w:tcPr>
            <w:tcW w:w="720" w:type="dxa"/>
            <w:noWrap/>
            <w:vAlign w:val="bottom"/>
            <w:hideMark/>
          </w:tcPr>
          <w:p w14:paraId="0F1A62D4" w14:textId="2A849CED" w:rsidR="00CE3A2F" w:rsidRPr="00B901D7" w:rsidDel="00513FDC" w:rsidRDefault="00CE3A2F" w:rsidP="00CE3A2F">
            <w:pPr>
              <w:rPr>
                <w:del w:id="576" w:author="Dietzel, Ranae N [AGRON]" w:date="2017-06-13T13:32:00Z"/>
                <w:szCs w:val="20"/>
              </w:rPr>
            </w:pPr>
            <w:del w:id="577" w:author="Dietzel, Ranae N [AGRON]" w:date="2017-06-13T13:32:00Z">
              <w:r w:rsidRPr="00B901D7" w:rsidDel="00513FDC">
                <w:rPr>
                  <w:szCs w:val="20"/>
                </w:rPr>
                <w:delText>0.089</w:delText>
              </w:r>
            </w:del>
          </w:p>
        </w:tc>
        <w:tc>
          <w:tcPr>
            <w:tcW w:w="360" w:type="dxa"/>
            <w:noWrap/>
            <w:vAlign w:val="bottom"/>
            <w:hideMark/>
          </w:tcPr>
          <w:p w14:paraId="024E07C8" w14:textId="54686A0D" w:rsidR="00CE3A2F" w:rsidRPr="00B901D7" w:rsidDel="00513FDC" w:rsidRDefault="00CE3A2F" w:rsidP="00CE3A2F">
            <w:pPr>
              <w:rPr>
                <w:del w:id="578" w:author="Dietzel, Ranae N [AGRON]" w:date="2017-06-13T13:32:00Z"/>
                <w:szCs w:val="20"/>
              </w:rPr>
            </w:pPr>
            <w:del w:id="579" w:author="Dietzel, Ranae N [AGRON]" w:date="2017-06-13T13:32:00Z">
              <w:r w:rsidRPr="00B901D7" w:rsidDel="00513FDC">
                <w:rPr>
                  <w:szCs w:val="20"/>
                </w:rPr>
                <w:delText>a</w:delText>
              </w:r>
            </w:del>
          </w:p>
        </w:tc>
        <w:tc>
          <w:tcPr>
            <w:tcW w:w="720" w:type="dxa"/>
            <w:noWrap/>
            <w:vAlign w:val="bottom"/>
            <w:hideMark/>
          </w:tcPr>
          <w:p w14:paraId="068D2FF1" w14:textId="165DA116" w:rsidR="00CE3A2F" w:rsidRPr="00B901D7" w:rsidDel="00513FDC" w:rsidRDefault="00CE3A2F">
            <w:pPr>
              <w:rPr>
                <w:del w:id="580" w:author="Dietzel, Ranae N [AGRON]" w:date="2017-06-13T13:32:00Z"/>
                <w:szCs w:val="20"/>
              </w:rPr>
            </w:pPr>
            <w:del w:id="581" w:author="Dietzel, Ranae N [AGRON]" w:date="2017-06-13T13:32:00Z">
              <w:r w:rsidRPr="00B901D7" w:rsidDel="00513FDC">
                <w:rPr>
                  <w:szCs w:val="20"/>
                </w:rPr>
                <w:delText>A</w:delText>
              </w:r>
            </w:del>
          </w:p>
        </w:tc>
      </w:tr>
      <w:tr w:rsidR="00AD161F" w:rsidRPr="00CE3A2F" w:rsidDel="00513FDC" w14:paraId="1E111C13" w14:textId="5FB8BAB5" w:rsidTr="00AD161F">
        <w:trPr>
          <w:trHeight w:val="288"/>
          <w:jc w:val="center"/>
          <w:del w:id="582" w:author="Dietzel, Ranae N [AGRON]" w:date="2017-06-13T13:32:00Z"/>
        </w:trPr>
        <w:tc>
          <w:tcPr>
            <w:tcW w:w="960" w:type="dxa"/>
            <w:vMerge/>
            <w:tcBorders>
              <w:bottom w:val="dotted" w:sz="4" w:space="0" w:color="auto"/>
            </w:tcBorders>
            <w:vAlign w:val="center"/>
            <w:hideMark/>
          </w:tcPr>
          <w:p w14:paraId="2E5F520F" w14:textId="21DD6E97" w:rsidR="00CE3A2F" w:rsidRPr="00B901D7" w:rsidDel="00513FDC" w:rsidRDefault="00CE3A2F" w:rsidP="00BE0AC1">
            <w:pPr>
              <w:jc w:val="center"/>
              <w:rPr>
                <w:del w:id="583" w:author="Dietzel, Ranae N [AGRON]" w:date="2017-06-13T13:32:00Z"/>
                <w:szCs w:val="20"/>
              </w:rPr>
            </w:pPr>
          </w:p>
        </w:tc>
        <w:tc>
          <w:tcPr>
            <w:tcW w:w="1020" w:type="dxa"/>
            <w:noWrap/>
            <w:vAlign w:val="bottom"/>
            <w:hideMark/>
          </w:tcPr>
          <w:p w14:paraId="19DBE83C" w14:textId="5B91CCDB" w:rsidR="00CE3A2F" w:rsidRPr="00B901D7" w:rsidDel="00513FDC" w:rsidRDefault="00CE3A2F" w:rsidP="00AD551C">
            <w:pPr>
              <w:jc w:val="center"/>
              <w:rPr>
                <w:del w:id="584" w:author="Dietzel, Ranae N [AGRON]" w:date="2017-06-13T13:32:00Z"/>
                <w:szCs w:val="20"/>
              </w:rPr>
            </w:pPr>
            <w:del w:id="585" w:author="Dietzel, Ranae N [AGRON]" w:date="2017-06-13T13:32:00Z">
              <w:r w:rsidRPr="00B901D7" w:rsidDel="00513FDC">
                <w:rPr>
                  <w:szCs w:val="20"/>
                </w:rPr>
                <w:delText>30-60</w:delText>
              </w:r>
            </w:del>
          </w:p>
        </w:tc>
        <w:tc>
          <w:tcPr>
            <w:tcW w:w="666" w:type="dxa"/>
            <w:noWrap/>
            <w:vAlign w:val="bottom"/>
            <w:hideMark/>
          </w:tcPr>
          <w:p w14:paraId="24691705" w14:textId="011E8F3A" w:rsidR="00CE3A2F" w:rsidRPr="00B901D7" w:rsidDel="00513FDC" w:rsidRDefault="00CE3A2F" w:rsidP="00CE3A2F">
            <w:pPr>
              <w:rPr>
                <w:del w:id="586" w:author="Dietzel, Ranae N [AGRON]" w:date="2017-06-13T13:32:00Z"/>
                <w:szCs w:val="20"/>
              </w:rPr>
            </w:pPr>
            <w:del w:id="587" w:author="Dietzel, Ranae N [AGRON]" w:date="2017-06-13T13:32:00Z">
              <w:r w:rsidRPr="00B901D7" w:rsidDel="00513FDC">
                <w:rPr>
                  <w:szCs w:val="20"/>
                </w:rPr>
                <w:delText>0.034</w:delText>
              </w:r>
            </w:del>
          </w:p>
        </w:tc>
        <w:tc>
          <w:tcPr>
            <w:tcW w:w="324" w:type="dxa"/>
            <w:noWrap/>
            <w:vAlign w:val="bottom"/>
            <w:hideMark/>
          </w:tcPr>
          <w:p w14:paraId="6EA4F0C2" w14:textId="420553E0" w:rsidR="00CE3A2F" w:rsidRPr="00B901D7" w:rsidDel="00513FDC" w:rsidRDefault="00CE3A2F" w:rsidP="00CE3A2F">
            <w:pPr>
              <w:rPr>
                <w:del w:id="588" w:author="Dietzel, Ranae N [AGRON]" w:date="2017-06-13T13:32:00Z"/>
                <w:szCs w:val="20"/>
              </w:rPr>
            </w:pPr>
            <w:del w:id="589" w:author="Dietzel, Ranae N [AGRON]" w:date="2017-06-13T13:32:00Z">
              <w:r w:rsidRPr="00B901D7" w:rsidDel="00513FDC">
                <w:rPr>
                  <w:szCs w:val="20"/>
                </w:rPr>
                <w:delText>a</w:delText>
              </w:r>
            </w:del>
          </w:p>
        </w:tc>
        <w:tc>
          <w:tcPr>
            <w:tcW w:w="630" w:type="dxa"/>
            <w:noWrap/>
            <w:vAlign w:val="bottom"/>
            <w:hideMark/>
          </w:tcPr>
          <w:p w14:paraId="48B5296E" w14:textId="100E2C58" w:rsidR="00CE3A2F" w:rsidRPr="00B901D7" w:rsidDel="00513FDC" w:rsidRDefault="00CE3A2F">
            <w:pPr>
              <w:rPr>
                <w:del w:id="590" w:author="Dietzel, Ranae N [AGRON]" w:date="2017-06-13T13:32:00Z"/>
                <w:szCs w:val="20"/>
              </w:rPr>
            </w:pPr>
            <w:del w:id="591" w:author="Dietzel, Ranae N [AGRON]" w:date="2017-06-13T13:32:00Z">
              <w:r w:rsidRPr="00B901D7" w:rsidDel="00513FDC">
                <w:rPr>
                  <w:szCs w:val="20"/>
                </w:rPr>
                <w:delText>B</w:delText>
              </w:r>
            </w:del>
          </w:p>
        </w:tc>
        <w:tc>
          <w:tcPr>
            <w:tcW w:w="720" w:type="dxa"/>
            <w:noWrap/>
            <w:vAlign w:val="bottom"/>
            <w:hideMark/>
          </w:tcPr>
          <w:p w14:paraId="69032A9D" w14:textId="3271D777" w:rsidR="00CE3A2F" w:rsidRPr="00B901D7" w:rsidDel="00513FDC" w:rsidRDefault="00CE3A2F" w:rsidP="00CE3A2F">
            <w:pPr>
              <w:rPr>
                <w:del w:id="592" w:author="Dietzel, Ranae N [AGRON]" w:date="2017-06-13T13:32:00Z"/>
                <w:szCs w:val="20"/>
              </w:rPr>
            </w:pPr>
            <w:del w:id="593" w:author="Dietzel, Ranae N [AGRON]" w:date="2017-06-13T13:32:00Z">
              <w:r w:rsidRPr="00B901D7" w:rsidDel="00513FDC">
                <w:rPr>
                  <w:szCs w:val="20"/>
                </w:rPr>
                <w:delText>0.058</w:delText>
              </w:r>
            </w:del>
          </w:p>
        </w:tc>
        <w:tc>
          <w:tcPr>
            <w:tcW w:w="405" w:type="dxa"/>
            <w:noWrap/>
            <w:vAlign w:val="bottom"/>
            <w:hideMark/>
          </w:tcPr>
          <w:p w14:paraId="3986B814" w14:textId="1088C607" w:rsidR="00CE3A2F" w:rsidRPr="00B901D7" w:rsidDel="00513FDC" w:rsidRDefault="00CE3A2F" w:rsidP="00CE3A2F">
            <w:pPr>
              <w:rPr>
                <w:del w:id="594" w:author="Dietzel, Ranae N [AGRON]" w:date="2017-06-13T13:32:00Z"/>
                <w:szCs w:val="20"/>
              </w:rPr>
            </w:pPr>
            <w:del w:id="595" w:author="Dietzel, Ranae N [AGRON]" w:date="2017-06-13T13:32:00Z">
              <w:r w:rsidRPr="00B901D7" w:rsidDel="00513FDC">
                <w:rPr>
                  <w:szCs w:val="20"/>
                </w:rPr>
                <w:delText>b</w:delText>
              </w:r>
            </w:del>
          </w:p>
        </w:tc>
        <w:tc>
          <w:tcPr>
            <w:tcW w:w="675" w:type="dxa"/>
            <w:noWrap/>
            <w:vAlign w:val="bottom"/>
            <w:hideMark/>
          </w:tcPr>
          <w:p w14:paraId="0050B874" w14:textId="2B7F2C13" w:rsidR="00CE3A2F" w:rsidRPr="00B901D7" w:rsidDel="00513FDC" w:rsidRDefault="00CE3A2F">
            <w:pPr>
              <w:rPr>
                <w:del w:id="596" w:author="Dietzel, Ranae N [AGRON]" w:date="2017-06-13T13:32:00Z"/>
                <w:szCs w:val="20"/>
              </w:rPr>
            </w:pPr>
            <w:del w:id="597" w:author="Dietzel, Ranae N [AGRON]" w:date="2017-06-13T13:32:00Z">
              <w:r w:rsidRPr="00B901D7" w:rsidDel="00513FDC">
                <w:rPr>
                  <w:szCs w:val="20"/>
                </w:rPr>
                <w:delText>A</w:delText>
              </w:r>
            </w:del>
          </w:p>
        </w:tc>
        <w:tc>
          <w:tcPr>
            <w:tcW w:w="720" w:type="dxa"/>
            <w:noWrap/>
            <w:vAlign w:val="bottom"/>
            <w:hideMark/>
          </w:tcPr>
          <w:p w14:paraId="33C0DDCF" w14:textId="1E1AF4B0" w:rsidR="00CE3A2F" w:rsidRPr="00B901D7" w:rsidDel="00513FDC" w:rsidRDefault="00CE3A2F" w:rsidP="00CE3A2F">
            <w:pPr>
              <w:rPr>
                <w:del w:id="598" w:author="Dietzel, Ranae N [AGRON]" w:date="2017-06-13T13:32:00Z"/>
                <w:szCs w:val="20"/>
              </w:rPr>
            </w:pPr>
            <w:del w:id="599" w:author="Dietzel, Ranae N [AGRON]" w:date="2017-06-13T13:32:00Z">
              <w:r w:rsidRPr="00B901D7" w:rsidDel="00513FDC">
                <w:rPr>
                  <w:szCs w:val="20"/>
                </w:rPr>
                <w:delText>0.041</w:delText>
              </w:r>
            </w:del>
          </w:p>
        </w:tc>
        <w:tc>
          <w:tcPr>
            <w:tcW w:w="360" w:type="dxa"/>
            <w:noWrap/>
            <w:vAlign w:val="bottom"/>
            <w:hideMark/>
          </w:tcPr>
          <w:p w14:paraId="090A135D" w14:textId="5B6B23CC" w:rsidR="00CE3A2F" w:rsidRPr="00B901D7" w:rsidDel="00513FDC" w:rsidRDefault="00CE3A2F" w:rsidP="00CE3A2F">
            <w:pPr>
              <w:rPr>
                <w:del w:id="600" w:author="Dietzel, Ranae N [AGRON]" w:date="2017-06-13T13:32:00Z"/>
                <w:szCs w:val="20"/>
              </w:rPr>
            </w:pPr>
            <w:del w:id="601" w:author="Dietzel, Ranae N [AGRON]" w:date="2017-06-13T13:32:00Z">
              <w:r w:rsidRPr="00B901D7" w:rsidDel="00513FDC">
                <w:rPr>
                  <w:szCs w:val="20"/>
                </w:rPr>
                <w:delText>c</w:delText>
              </w:r>
            </w:del>
          </w:p>
        </w:tc>
        <w:tc>
          <w:tcPr>
            <w:tcW w:w="720" w:type="dxa"/>
            <w:noWrap/>
            <w:vAlign w:val="bottom"/>
            <w:hideMark/>
          </w:tcPr>
          <w:p w14:paraId="62958B62" w14:textId="6BE23283" w:rsidR="00CE3A2F" w:rsidRPr="00B901D7" w:rsidDel="00513FDC" w:rsidRDefault="00CE3A2F">
            <w:pPr>
              <w:rPr>
                <w:del w:id="602" w:author="Dietzel, Ranae N [AGRON]" w:date="2017-06-13T13:32:00Z"/>
                <w:szCs w:val="20"/>
              </w:rPr>
            </w:pPr>
            <w:del w:id="603" w:author="Dietzel, Ranae N [AGRON]" w:date="2017-06-13T13:32:00Z">
              <w:r w:rsidRPr="00B901D7" w:rsidDel="00513FDC">
                <w:rPr>
                  <w:szCs w:val="20"/>
                </w:rPr>
                <w:delText>B</w:delText>
              </w:r>
            </w:del>
          </w:p>
        </w:tc>
      </w:tr>
      <w:tr w:rsidR="00AD161F" w:rsidRPr="00CE3A2F" w:rsidDel="00513FDC" w14:paraId="2D212A9B" w14:textId="6843991E" w:rsidTr="00AD161F">
        <w:trPr>
          <w:trHeight w:val="288"/>
          <w:jc w:val="center"/>
          <w:del w:id="604" w:author="Dietzel, Ranae N [AGRON]" w:date="2017-06-13T13:32:00Z"/>
        </w:trPr>
        <w:tc>
          <w:tcPr>
            <w:tcW w:w="960" w:type="dxa"/>
            <w:vMerge/>
            <w:tcBorders>
              <w:bottom w:val="dotted" w:sz="4" w:space="0" w:color="auto"/>
            </w:tcBorders>
            <w:vAlign w:val="center"/>
            <w:hideMark/>
          </w:tcPr>
          <w:p w14:paraId="116EC6D8" w14:textId="4CDF99FB" w:rsidR="00CE3A2F" w:rsidRPr="00B901D7" w:rsidDel="00513FDC" w:rsidRDefault="00CE3A2F" w:rsidP="00BE0AC1">
            <w:pPr>
              <w:jc w:val="center"/>
              <w:rPr>
                <w:del w:id="605" w:author="Dietzel, Ranae N [AGRON]" w:date="2017-06-13T13:32:00Z"/>
                <w:szCs w:val="20"/>
              </w:rPr>
            </w:pPr>
          </w:p>
        </w:tc>
        <w:tc>
          <w:tcPr>
            <w:tcW w:w="1020" w:type="dxa"/>
            <w:tcBorders>
              <w:bottom w:val="dotted" w:sz="4" w:space="0" w:color="auto"/>
            </w:tcBorders>
            <w:noWrap/>
            <w:vAlign w:val="bottom"/>
            <w:hideMark/>
          </w:tcPr>
          <w:p w14:paraId="61CEF9F3" w14:textId="0E9FCA3A" w:rsidR="00CE3A2F" w:rsidRPr="00B901D7" w:rsidDel="00513FDC" w:rsidRDefault="00CE3A2F" w:rsidP="00AD551C">
            <w:pPr>
              <w:jc w:val="center"/>
              <w:rPr>
                <w:del w:id="606" w:author="Dietzel, Ranae N [AGRON]" w:date="2017-06-13T13:32:00Z"/>
                <w:szCs w:val="20"/>
              </w:rPr>
            </w:pPr>
            <w:del w:id="607"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5C57C2EE" w14:textId="4BA0F4A3" w:rsidR="00CE3A2F" w:rsidRPr="00B901D7" w:rsidDel="00513FDC" w:rsidRDefault="00CE3A2F" w:rsidP="00CE3A2F">
            <w:pPr>
              <w:rPr>
                <w:del w:id="608" w:author="Dietzel, Ranae N [AGRON]" w:date="2017-06-13T13:32:00Z"/>
                <w:szCs w:val="20"/>
              </w:rPr>
            </w:pPr>
            <w:del w:id="609" w:author="Dietzel, Ranae N [AGRON]" w:date="2017-06-13T13:32:00Z">
              <w:r w:rsidRPr="00B901D7" w:rsidDel="00513FDC">
                <w:rPr>
                  <w:szCs w:val="20"/>
                </w:rPr>
                <w:delText>0.033</w:delText>
              </w:r>
            </w:del>
          </w:p>
        </w:tc>
        <w:tc>
          <w:tcPr>
            <w:tcW w:w="324" w:type="dxa"/>
            <w:tcBorders>
              <w:bottom w:val="dotted" w:sz="4" w:space="0" w:color="auto"/>
            </w:tcBorders>
            <w:noWrap/>
            <w:vAlign w:val="bottom"/>
            <w:hideMark/>
          </w:tcPr>
          <w:p w14:paraId="2DDE14A1" w14:textId="449B47BF" w:rsidR="00CE3A2F" w:rsidRPr="00B901D7" w:rsidDel="00513FDC" w:rsidRDefault="00CE3A2F" w:rsidP="00CE3A2F">
            <w:pPr>
              <w:rPr>
                <w:del w:id="610" w:author="Dietzel, Ranae N [AGRON]" w:date="2017-06-13T13:32:00Z"/>
                <w:szCs w:val="20"/>
              </w:rPr>
            </w:pPr>
            <w:del w:id="611"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BCA3B1B" w14:textId="19F10813" w:rsidR="00CE3A2F" w:rsidRPr="00B901D7" w:rsidDel="00513FDC" w:rsidRDefault="00CE3A2F">
            <w:pPr>
              <w:rPr>
                <w:del w:id="612" w:author="Dietzel, Ranae N [AGRON]" w:date="2017-06-13T13:32:00Z"/>
                <w:szCs w:val="20"/>
              </w:rPr>
            </w:pPr>
            <w:del w:id="613"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584A53BF" w14:textId="09E3E591" w:rsidR="00CE3A2F" w:rsidRPr="00B901D7" w:rsidDel="00513FDC" w:rsidRDefault="00CE3A2F" w:rsidP="00CE3A2F">
            <w:pPr>
              <w:rPr>
                <w:del w:id="614" w:author="Dietzel, Ranae N [AGRON]" w:date="2017-06-13T13:32:00Z"/>
                <w:szCs w:val="20"/>
              </w:rPr>
            </w:pPr>
            <w:del w:id="615" w:author="Dietzel, Ranae N [AGRON]" w:date="2017-06-13T13:32:00Z">
              <w:r w:rsidRPr="00B901D7" w:rsidDel="00513FDC">
                <w:rPr>
                  <w:szCs w:val="20"/>
                </w:rPr>
                <w:delText>0.056</w:delText>
              </w:r>
            </w:del>
          </w:p>
        </w:tc>
        <w:tc>
          <w:tcPr>
            <w:tcW w:w="405" w:type="dxa"/>
            <w:tcBorders>
              <w:bottom w:val="dotted" w:sz="4" w:space="0" w:color="auto"/>
            </w:tcBorders>
            <w:noWrap/>
            <w:vAlign w:val="bottom"/>
            <w:hideMark/>
          </w:tcPr>
          <w:p w14:paraId="367BB788" w14:textId="7186B13C" w:rsidR="00CE3A2F" w:rsidRPr="00B901D7" w:rsidDel="00513FDC" w:rsidRDefault="00CE3A2F" w:rsidP="00CE3A2F">
            <w:pPr>
              <w:rPr>
                <w:del w:id="616" w:author="Dietzel, Ranae N [AGRON]" w:date="2017-06-13T13:32:00Z"/>
                <w:szCs w:val="20"/>
              </w:rPr>
            </w:pPr>
            <w:del w:id="617"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433C9A86" w14:textId="561B288B" w:rsidR="00CE3A2F" w:rsidRPr="00B901D7" w:rsidDel="00513FDC" w:rsidRDefault="00CE3A2F">
            <w:pPr>
              <w:rPr>
                <w:del w:id="618" w:author="Dietzel, Ranae N [AGRON]" w:date="2017-06-13T13:32:00Z"/>
                <w:szCs w:val="20"/>
              </w:rPr>
            </w:pPr>
            <w:del w:id="619"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0700D06A" w14:textId="75A5772E" w:rsidR="00CE3A2F" w:rsidRPr="00B901D7" w:rsidDel="00513FDC" w:rsidRDefault="00CE3A2F" w:rsidP="00CE3A2F">
            <w:pPr>
              <w:rPr>
                <w:del w:id="620" w:author="Dietzel, Ranae N [AGRON]" w:date="2017-06-13T13:32:00Z"/>
                <w:szCs w:val="20"/>
              </w:rPr>
            </w:pPr>
            <w:del w:id="621" w:author="Dietzel, Ranae N [AGRON]" w:date="2017-06-13T13:32:00Z">
              <w:r w:rsidRPr="00B901D7" w:rsidDel="00513FDC">
                <w:rPr>
                  <w:szCs w:val="20"/>
                </w:rPr>
                <w:delText>0.068</w:delText>
              </w:r>
            </w:del>
          </w:p>
        </w:tc>
        <w:tc>
          <w:tcPr>
            <w:tcW w:w="360" w:type="dxa"/>
            <w:tcBorders>
              <w:bottom w:val="dotted" w:sz="4" w:space="0" w:color="auto"/>
            </w:tcBorders>
            <w:noWrap/>
            <w:vAlign w:val="bottom"/>
            <w:hideMark/>
          </w:tcPr>
          <w:p w14:paraId="45481BCB" w14:textId="335B0489" w:rsidR="00CE3A2F" w:rsidRPr="00B901D7" w:rsidDel="00513FDC" w:rsidRDefault="00CE3A2F" w:rsidP="00CE3A2F">
            <w:pPr>
              <w:rPr>
                <w:del w:id="622" w:author="Dietzel, Ranae N [AGRON]" w:date="2017-06-13T13:32:00Z"/>
                <w:szCs w:val="20"/>
              </w:rPr>
            </w:pPr>
            <w:del w:id="623"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7A5F17CE" w14:textId="699084CD" w:rsidR="00CE3A2F" w:rsidRPr="00B901D7" w:rsidDel="00513FDC" w:rsidRDefault="00CE3A2F">
            <w:pPr>
              <w:rPr>
                <w:del w:id="624" w:author="Dietzel, Ranae N [AGRON]" w:date="2017-06-13T13:32:00Z"/>
                <w:szCs w:val="20"/>
              </w:rPr>
            </w:pPr>
            <w:del w:id="625" w:author="Dietzel, Ranae N [AGRON]" w:date="2017-06-13T13:32:00Z">
              <w:r w:rsidRPr="00B901D7" w:rsidDel="00513FDC">
                <w:rPr>
                  <w:szCs w:val="20"/>
                </w:rPr>
                <w:delText>A</w:delText>
              </w:r>
            </w:del>
          </w:p>
        </w:tc>
      </w:tr>
      <w:tr w:rsidR="00AD161F" w:rsidRPr="00CE3A2F" w:rsidDel="00513FDC" w14:paraId="5F3C0E3F" w14:textId="796E6DAF" w:rsidTr="00AD161F">
        <w:trPr>
          <w:trHeight w:val="288"/>
          <w:jc w:val="center"/>
          <w:del w:id="626" w:author="Dietzel, Ranae N [AGRON]" w:date="2017-06-13T13:32:00Z"/>
        </w:trPr>
        <w:tc>
          <w:tcPr>
            <w:tcW w:w="960" w:type="dxa"/>
            <w:vMerge w:val="restart"/>
            <w:tcBorders>
              <w:top w:val="dotted" w:sz="4" w:space="0" w:color="auto"/>
              <w:bottom w:val="single" w:sz="4" w:space="0" w:color="auto"/>
            </w:tcBorders>
            <w:noWrap/>
            <w:vAlign w:val="center"/>
            <w:hideMark/>
          </w:tcPr>
          <w:p w14:paraId="6C6C3E05" w14:textId="71BBE43D" w:rsidR="00CE3A2F" w:rsidRPr="00B901D7" w:rsidDel="00513FDC" w:rsidRDefault="00CE3A2F" w:rsidP="00BE0AC1">
            <w:pPr>
              <w:jc w:val="center"/>
              <w:rPr>
                <w:del w:id="627" w:author="Dietzel, Ranae N [AGRON]" w:date="2017-06-13T13:32:00Z"/>
                <w:szCs w:val="20"/>
              </w:rPr>
            </w:pPr>
            <w:del w:id="628" w:author="Dietzel, Ranae N [AGRON]" w:date="2017-06-13T13:32:00Z">
              <w:r w:rsidRPr="00B901D7" w:rsidDel="00513FDC">
                <w:rPr>
                  <w:szCs w:val="20"/>
                </w:rPr>
                <w:delText>2013</w:delText>
              </w:r>
            </w:del>
          </w:p>
        </w:tc>
        <w:tc>
          <w:tcPr>
            <w:tcW w:w="1020" w:type="dxa"/>
            <w:tcBorders>
              <w:top w:val="dotted" w:sz="4" w:space="0" w:color="auto"/>
            </w:tcBorders>
            <w:noWrap/>
            <w:vAlign w:val="bottom"/>
            <w:hideMark/>
          </w:tcPr>
          <w:p w14:paraId="0F942B1F" w14:textId="5C324FB4" w:rsidR="00CE3A2F" w:rsidRPr="00B901D7" w:rsidDel="00513FDC" w:rsidRDefault="00CE3A2F" w:rsidP="00AD551C">
            <w:pPr>
              <w:jc w:val="center"/>
              <w:rPr>
                <w:del w:id="629" w:author="Dietzel, Ranae N [AGRON]" w:date="2017-06-13T13:32:00Z"/>
                <w:szCs w:val="20"/>
              </w:rPr>
            </w:pPr>
            <w:del w:id="630"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2470DEB" w14:textId="5ABAF6B7" w:rsidR="00CE3A2F" w:rsidRPr="00B901D7" w:rsidDel="00513FDC" w:rsidRDefault="00CE3A2F" w:rsidP="00CE3A2F">
            <w:pPr>
              <w:rPr>
                <w:del w:id="631" w:author="Dietzel, Ranae N [AGRON]" w:date="2017-06-13T13:32:00Z"/>
                <w:szCs w:val="20"/>
              </w:rPr>
            </w:pPr>
            <w:del w:id="632" w:author="Dietzel, Ranae N [AGRON]" w:date="2017-06-13T13:32:00Z">
              <w:r w:rsidRPr="00B901D7" w:rsidDel="00513FDC">
                <w:rPr>
                  <w:szCs w:val="20"/>
                </w:rPr>
                <w:delText>0.000</w:delText>
              </w:r>
            </w:del>
          </w:p>
        </w:tc>
        <w:tc>
          <w:tcPr>
            <w:tcW w:w="324" w:type="dxa"/>
            <w:tcBorders>
              <w:top w:val="dotted" w:sz="4" w:space="0" w:color="auto"/>
            </w:tcBorders>
            <w:noWrap/>
            <w:vAlign w:val="bottom"/>
            <w:hideMark/>
          </w:tcPr>
          <w:p w14:paraId="3AEDB90D" w14:textId="455BE35C" w:rsidR="00CE3A2F" w:rsidRPr="00B901D7" w:rsidDel="00513FDC" w:rsidRDefault="00CE3A2F" w:rsidP="00CE3A2F">
            <w:pPr>
              <w:rPr>
                <w:del w:id="633" w:author="Dietzel, Ranae N [AGRON]" w:date="2017-06-13T13:32:00Z"/>
                <w:szCs w:val="20"/>
              </w:rPr>
            </w:pPr>
            <w:del w:id="634" w:author="Dietzel, Ranae N [AGRON]" w:date="2017-06-13T13:32:00Z">
              <w:r w:rsidRPr="00B901D7" w:rsidDel="00513FDC">
                <w:rPr>
                  <w:szCs w:val="20"/>
                </w:rPr>
                <w:delText>b</w:delText>
              </w:r>
            </w:del>
          </w:p>
        </w:tc>
        <w:tc>
          <w:tcPr>
            <w:tcW w:w="630" w:type="dxa"/>
            <w:tcBorders>
              <w:top w:val="dotted" w:sz="4" w:space="0" w:color="auto"/>
            </w:tcBorders>
            <w:noWrap/>
            <w:vAlign w:val="bottom"/>
            <w:hideMark/>
          </w:tcPr>
          <w:p w14:paraId="4CE108E7" w14:textId="12C05659" w:rsidR="00CE3A2F" w:rsidRPr="00B901D7" w:rsidDel="00513FDC" w:rsidRDefault="00CE3A2F">
            <w:pPr>
              <w:rPr>
                <w:del w:id="635" w:author="Dietzel, Ranae N [AGRON]" w:date="2017-06-13T13:32:00Z"/>
                <w:szCs w:val="20"/>
              </w:rPr>
            </w:pPr>
            <w:del w:id="636"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701F764F" w14:textId="35614BE3" w:rsidR="00CE3A2F" w:rsidRPr="00B901D7" w:rsidDel="00513FDC" w:rsidRDefault="00CE3A2F" w:rsidP="00CE3A2F">
            <w:pPr>
              <w:rPr>
                <w:del w:id="637" w:author="Dietzel, Ranae N [AGRON]" w:date="2017-06-13T13:32:00Z"/>
                <w:szCs w:val="20"/>
              </w:rPr>
            </w:pPr>
            <w:del w:id="638"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020AA03A" w14:textId="21439D1E" w:rsidR="00CE3A2F" w:rsidRPr="00B901D7" w:rsidDel="00513FDC" w:rsidRDefault="00CE3A2F" w:rsidP="00CE3A2F">
            <w:pPr>
              <w:rPr>
                <w:del w:id="639" w:author="Dietzel, Ranae N [AGRON]" w:date="2017-06-13T13:32:00Z"/>
                <w:szCs w:val="20"/>
              </w:rPr>
            </w:pPr>
            <w:del w:id="640" w:author="Dietzel, Ranae N [AGRON]" w:date="2017-06-13T13:32:00Z">
              <w:r w:rsidRPr="00B901D7" w:rsidDel="00513FDC">
                <w:rPr>
                  <w:szCs w:val="20"/>
                </w:rPr>
                <w:delText>e</w:delText>
              </w:r>
            </w:del>
          </w:p>
        </w:tc>
        <w:tc>
          <w:tcPr>
            <w:tcW w:w="675" w:type="dxa"/>
            <w:tcBorders>
              <w:top w:val="dotted" w:sz="4" w:space="0" w:color="auto"/>
            </w:tcBorders>
            <w:noWrap/>
            <w:vAlign w:val="bottom"/>
            <w:hideMark/>
          </w:tcPr>
          <w:p w14:paraId="6CB1775B" w14:textId="29F3A17B" w:rsidR="00CE3A2F" w:rsidRPr="00B901D7" w:rsidDel="00513FDC" w:rsidRDefault="00CE3A2F">
            <w:pPr>
              <w:rPr>
                <w:del w:id="641" w:author="Dietzel, Ranae N [AGRON]" w:date="2017-06-13T13:32:00Z"/>
                <w:szCs w:val="20"/>
              </w:rPr>
            </w:pPr>
            <w:del w:id="642"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F3CD74B" w14:textId="032167B9" w:rsidR="00CE3A2F" w:rsidRPr="00B901D7" w:rsidDel="00513FDC" w:rsidRDefault="00CE3A2F" w:rsidP="00CE3A2F">
            <w:pPr>
              <w:rPr>
                <w:del w:id="643" w:author="Dietzel, Ranae N [AGRON]" w:date="2017-06-13T13:32:00Z"/>
                <w:szCs w:val="20"/>
              </w:rPr>
            </w:pPr>
            <w:del w:id="644"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0C1C451F" w14:textId="7114B261" w:rsidR="00CE3A2F" w:rsidRPr="00B901D7" w:rsidDel="00513FDC" w:rsidRDefault="00CE3A2F" w:rsidP="00CE3A2F">
            <w:pPr>
              <w:rPr>
                <w:del w:id="645" w:author="Dietzel, Ranae N [AGRON]" w:date="2017-06-13T13:32:00Z"/>
                <w:szCs w:val="20"/>
              </w:rPr>
            </w:pPr>
            <w:del w:id="646"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339466E4" w14:textId="6669870A" w:rsidR="00CE3A2F" w:rsidRPr="00B901D7" w:rsidDel="00513FDC" w:rsidRDefault="00CE3A2F">
            <w:pPr>
              <w:rPr>
                <w:del w:id="647" w:author="Dietzel, Ranae N [AGRON]" w:date="2017-06-13T13:32:00Z"/>
                <w:szCs w:val="20"/>
              </w:rPr>
            </w:pPr>
            <w:del w:id="648" w:author="Dietzel, Ranae N [AGRON]" w:date="2017-06-13T13:32:00Z">
              <w:r w:rsidRPr="00B901D7" w:rsidDel="00513FDC">
                <w:rPr>
                  <w:szCs w:val="20"/>
                </w:rPr>
                <w:delText>A</w:delText>
              </w:r>
            </w:del>
          </w:p>
        </w:tc>
      </w:tr>
      <w:tr w:rsidR="00AD161F" w:rsidRPr="00CE3A2F" w:rsidDel="00513FDC" w14:paraId="33742B66" w14:textId="37BFCCE6" w:rsidTr="00AD161F">
        <w:trPr>
          <w:trHeight w:val="288"/>
          <w:jc w:val="center"/>
          <w:del w:id="649" w:author="Dietzel, Ranae N [AGRON]" w:date="2017-06-13T13:32:00Z"/>
        </w:trPr>
        <w:tc>
          <w:tcPr>
            <w:tcW w:w="960" w:type="dxa"/>
            <w:vMerge/>
            <w:tcBorders>
              <w:bottom w:val="single" w:sz="4" w:space="0" w:color="auto"/>
            </w:tcBorders>
            <w:vAlign w:val="center"/>
            <w:hideMark/>
          </w:tcPr>
          <w:p w14:paraId="1DFB636D" w14:textId="1C72D7B9" w:rsidR="00CE3A2F" w:rsidRPr="00B901D7" w:rsidDel="00513FDC" w:rsidRDefault="00CE3A2F">
            <w:pPr>
              <w:rPr>
                <w:del w:id="650" w:author="Dietzel, Ranae N [AGRON]" w:date="2017-06-13T13:32:00Z"/>
                <w:szCs w:val="20"/>
              </w:rPr>
            </w:pPr>
          </w:p>
        </w:tc>
        <w:tc>
          <w:tcPr>
            <w:tcW w:w="1020" w:type="dxa"/>
            <w:noWrap/>
            <w:vAlign w:val="bottom"/>
            <w:hideMark/>
          </w:tcPr>
          <w:p w14:paraId="50220C96" w14:textId="053C22C7" w:rsidR="00CE3A2F" w:rsidRPr="00B901D7" w:rsidDel="00513FDC" w:rsidRDefault="00CE3A2F" w:rsidP="00AD551C">
            <w:pPr>
              <w:jc w:val="center"/>
              <w:rPr>
                <w:del w:id="651" w:author="Dietzel, Ranae N [AGRON]" w:date="2017-06-13T13:32:00Z"/>
                <w:szCs w:val="20"/>
              </w:rPr>
            </w:pPr>
            <w:del w:id="652" w:author="Dietzel, Ranae N [AGRON]" w:date="2017-06-13T13:32:00Z">
              <w:r w:rsidRPr="00B901D7" w:rsidDel="00513FDC">
                <w:rPr>
                  <w:szCs w:val="20"/>
                </w:rPr>
                <w:delText>5-15</w:delText>
              </w:r>
            </w:del>
          </w:p>
        </w:tc>
        <w:tc>
          <w:tcPr>
            <w:tcW w:w="666" w:type="dxa"/>
            <w:noWrap/>
            <w:vAlign w:val="bottom"/>
            <w:hideMark/>
          </w:tcPr>
          <w:p w14:paraId="4549B4FA" w14:textId="2A044AB9" w:rsidR="00CE3A2F" w:rsidRPr="00B901D7" w:rsidDel="00513FDC" w:rsidRDefault="00CE3A2F" w:rsidP="00CE3A2F">
            <w:pPr>
              <w:rPr>
                <w:del w:id="653" w:author="Dietzel, Ranae N [AGRON]" w:date="2017-06-13T13:32:00Z"/>
                <w:szCs w:val="20"/>
              </w:rPr>
            </w:pPr>
            <w:del w:id="654" w:author="Dietzel, Ranae N [AGRON]" w:date="2017-06-13T13:32:00Z">
              <w:r w:rsidRPr="00B901D7" w:rsidDel="00513FDC">
                <w:rPr>
                  <w:szCs w:val="20"/>
                </w:rPr>
                <w:delText>0.005</w:delText>
              </w:r>
            </w:del>
          </w:p>
        </w:tc>
        <w:tc>
          <w:tcPr>
            <w:tcW w:w="324" w:type="dxa"/>
            <w:noWrap/>
            <w:vAlign w:val="bottom"/>
            <w:hideMark/>
          </w:tcPr>
          <w:p w14:paraId="37B0B689" w14:textId="5773DA85" w:rsidR="00CE3A2F" w:rsidRPr="00B901D7" w:rsidDel="00513FDC" w:rsidRDefault="00CE3A2F" w:rsidP="00CE3A2F">
            <w:pPr>
              <w:rPr>
                <w:del w:id="655" w:author="Dietzel, Ranae N [AGRON]" w:date="2017-06-13T13:32:00Z"/>
                <w:szCs w:val="20"/>
              </w:rPr>
            </w:pPr>
            <w:del w:id="656" w:author="Dietzel, Ranae N [AGRON]" w:date="2017-06-13T13:32:00Z">
              <w:r w:rsidRPr="00B901D7" w:rsidDel="00513FDC">
                <w:rPr>
                  <w:szCs w:val="20"/>
                </w:rPr>
                <w:delText>b</w:delText>
              </w:r>
            </w:del>
          </w:p>
        </w:tc>
        <w:tc>
          <w:tcPr>
            <w:tcW w:w="630" w:type="dxa"/>
            <w:noWrap/>
            <w:vAlign w:val="bottom"/>
            <w:hideMark/>
          </w:tcPr>
          <w:p w14:paraId="115765D6" w14:textId="2DE3DE91" w:rsidR="00CE3A2F" w:rsidRPr="00B901D7" w:rsidDel="00513FDC" w:rsidRDefault="00CE3A2F">
            <w:pPr>
              <w:rPr>
                <w:del w:id="657" w:author="Dietzel, Ranae N [AGRON]" w:date="2017-06-13T13:32:00Z"/>
                <w:szCs w:val="20"/>
              </w:rPr>
            </w:pPr>
            <w:del w:id="658" w:author="Dietzel, Ranae N [AGRON]" w:date="2017-06-13T13:32:00Z">
              <w:r w:rsidRPr="00B901D7" w:rsidDel="00513FDC">
                <w:rPr>
                  <w:szCs w:val="20"/>
                </w:rPr>
                <w:delText>B</w:delText>
              </w:r>
            </w:del>
          </w:p>
        </w:tc>
        <w:tc>
          <w:tcPr>
            <w:tcW w:w="720" w:type="dxa"/>
            <w:noWrap/>
            <w:vAlign w:val="bottom"/>
            <w:hideMark/>
          </w:tcPr>
          <w:p w14:paraId="60EA81D5" w14:textId="7B4CE495" w:rsidR="00CE3A2F" w:rsidRPr="00B901D7" w:rsidDel="00513FDC" w:rsidRDefault="00CE3A2F" w:rsidP="00CE3A2F">
            <w:pPr>
              <w:rPr>
                <w:del w:id="659" w:author="Dietzel, Ranae N [AGRON]" w:date="2017-06-13T13:32:00Z"/>
                <w:szCs w:val="20"/>
              </w:rPr>
            </w:pPr>
            <w:del w:id="660" w:author="Dietzel, Ranae N [AGRON]" w:date="2017-06-13T13:32:00Z">
              <w:r w:rsidRPr="00B901D7" w:rsidDel="00513FDC">
                <w:rPr>
                  <w:szCs w:val="20"/>
                </w:rPr>
                <w:delText>0.019</w:delText>
              </w:r>
            </w:del>
          </w:p>
        </w:tc>
        <w:tc>
          <w:tcPr>
            <w:tcW w:w="405" w:type="dxa"/>
            <w:noWrap/>
            <w:vAlign w:val="bottom"/>
            <w:hideMark/>
          </w:tcPr>
          <w:p w14:paraId="1F839FF9" w14:textId="637F090B" w:rsidR="00CE3A2F" w:rsidRPr="00B901D7" w:rsidDel="00513FDC" w:rsidRDefault="00CE3A2F" w:rsidP="00CE3A2F">
            <w:pPr>
              <w:rPr>
                <w:del w:id="661" w:author="Dietzel, Ranae N [AGRON]" w:date="2017-06-13T13:32:00Z"/>
                <w:szCs w:val="20"/>
              </w:rPr>
            </w:pPr>
            <w:del w:id="662" w:author="Dietzel, Ranae N [AGRON]" w:date="2017-06-13T13:32:00Z">
              <w:r w:rsidRPr="00B901D7" w:rsidDel="00513FDC">
                <w:rPr>
                  <w:szCs w:val="20"/>
                </w:rPr>
                <w:delText>d</w:delText>
              </w:r>
            </w:del>
          </w:p>
        </w:tc>
        <w:tc>
          <w:tcPr>
            <w:tcW w:w="675" w:type="dxa"/>
            <w:noWrap/>
            <w:vAlign w:val="bottom"/>
            <w:hideMark/>
          </w:tcPr>
          <w:p w14:paraId="179CD3E6" w14:textId="37B0A044" w:rsidR="00CE3A2F" w:rsidRPr="00B901D7" w:rsidDel="00513FDC" w:rsidRDefault="00CE3A2F">
            <w:pPr>
              <w:rPr>
                <w:del w:id="663" w:author="Dietzel, Ranae N [AGRON]" w:date="2017-06-13T13:32:00Z"/>
                <w:szCs w:val="20"/>
              </w:rPr>
            </w:pPr>
            <w:del w:id="664" w:author="Dietzel, Ranae N [AGRON]" w:date="2017-06-13T13:32:00Z">
              <w:r w:rsidRPr="00B901D7" w:rsidDel="00513FDC">
                <w:rPr>
                  <w:szCs w:val="20"/>
                </w:rPr>
                <w:delText>A</w:delText>
              </w:r>
            </w:del>
          </w:p>
        </w:tc>
        <w:tc>
          <w:tcPr>
            <w:tcW w:w="720" w:type="dxa"/>
            <w:noWrap/>
            <w:vAlign w:val="bottom"/>
            <w:hideMark/>
          </w:tcPr>
          <w:p w14:paraId="7679DA1F" w14:textId="5C685813" w:rsidR="00CE3A2F" w:rsidRPr="00B901D7" w:rsidDel="00513FDC" w:rsidRDefault="00CE3A2F" w:rsidP="00CE3A2F">
            <w:pPr>
              <w:rPr>
                <w:del w:id="665" w:author="Dietzel, Ranae N [AGRON]" w:date="2017-06-13T13:32:00Z"/>
                <w:szCs w:val="20"/>
              </w:rPr>
            </w:pPr>
            <w:del w:id="666" w:author="Dietzel, Ranae N [AGRON]" w:date="2017-06-13T13:32:00Z">
              <w:r w:rsidRPr="00B901D7" w:rsidDel="00513FDC">
                <w:rPr>
                  <w:szCs w:val="20"/>
                </w:rPr>
                <w:delText>0.023</w:delText>
              </w:r>
            </w:del>
          </w:p>
        </w:tc>
        <w:tc>
          <w:tcPr>
            <w:tcW w:w="360" w:type="dxa"/>
            <w:noWrap/>
            <w:vAlign w:val="bottom"/>
            <w:hideMark/>
          </w:tcPr>
          <w:p w14:paraId="3BB1C09D" w14:textId="04561F61" w:rsidR="00CE3A2F" w:rsidRPr="00B901D7" w:rsidDel="00513FDC" w:rsidRDefault="00CE3A2F" w:rsidP="00CE3A2F">
            <w:pPr>
              <w:rPr>
                <w:del w:id="667" w:author="Dietzel, Ranae N [AGRON]" w:date="2017-06-13T13:32:00Z"/>
                <w:szCs w:val="20"/>
              </w:rPr>
            </w:pPr>
            <w:del w:id="668" w:author="Dietzel, Ranae N [AGRON]" w:date="2017-06-13T13:32:00Z">
              <w:r w:rsidRPr="00B901D7" w:rsidDel="00513FDC">
                <w:rPr>
                  <w:szCs w:val="20"/>
                </w:rPr>
                <w:delText>b</w:delText>
              </w:r>
            </w:del>
          </w:p>
        </w:tc>
        <w:tc>
          <w:tcPr>
            <w:tcW w:w="720" w:type="dxa"/>
            <w:noWrap/>
            <w:vAlign w:val="bottom"/>
            <w:hideMark/>
          </w:tcPr>
          <w:p w14:paraId="2D37097F" w14:textId="1C064633" w:rsidR="00CE3A2F" w:rsidRPr="00B901D7" w:rsidDel="00513FDC" w:rsidRDefault="00CE3A2F">
            <w:pPr>
              <w:rPr>
                <w:del w:id="669" w:author="Dietzel, Ranae N [AGRON]" w:date="2017-06-13T13:32:00Z"/>
                <w:szCs w:val="20"/>
              </w:rPr>
            </w:pPr>
            <w:del w:id="670" w:author="Dietzel, Ranae N [AGRON]" w:date="2017-06-13T13:32:00Z">
              <w:r w:rsidRPr="00B901D7" w:rsidDel="00513FDC">
                <w:rPr>
                  <w:szCs w:val="20"/>
                </w:rPr>
                <w:delText>A</w:delText>
              </w:r>
            </w:del>
          </w:p>
        </w:tc>
      </w:tr>
      <w:tr w:rsidR="00AD161F" w:rsidRPr="00CE3A2F" w:rsidDel="00513FDC" w14:paraId="0BD559DE" w14:textId="5DCC5B3C" w:rsidTr="00AD161F">
        <w:trPr>
          <w:trHeight w:val="288"/>
          <w:jc w:val="center"/>
          <w:del w:id="671" w:author="Dietzel, Ranae N [AGRON]" w:date="2017-06-13T13:32:00Z"/>
        </w:trPr>
        <w:tc>
          <w:tcPr>
            <w:tcW w:w="960" w:type="dxa"/>
            <w:vMerge/>
            <w:tcBorders>
              <w:bottom w:val="single" w:sz="4" w:space="0" w:color="auto"/>
            </w:tcBorders>
            <w:vAlign w:val="center"/>
            <w:hideMark/>
          </w:tcPr>
          <w:p w14:paraId="0AB1AEDE" w14:textId="54245A23" w:rsidR="00CE3A2F" w:rsidRPr="00B901D7" w:rsidDel="00513FDC" w:rsidRDefault="00CE3A2F">
            <w:pPr>
              <w:rPr>
                <w:del w:id="672" w:author="Dietzel, Ranae N [AGRON]" w:date="2017-06-13T13:32:00Z"/>
                <w:szCs w:val="20"/>
              </w:rPr>
            </w:pPr>
          </w:p>
        </w:tc>
        <w:tc>
          <w:tcPr>
            <w:tcW w:w="1020" w:type="dxa"/>
            <w:noWrap/>
            <w:vAlign w:val="bottom"/>
            <w:hideMark/>
          </w:tcPr>
          <w:p w14:paraId="5D8E20B6" w14:textId="2DDCB447" w:rsidR="00CE3A2F" w:rsidRPr="00B901D7" w:rsidDel="00513FDC" w:rsidRDefault="00CE3A2F" w:rsidP="00AD551C">
            <w:pPr>
              <w:jc w:val="center"/>
              <w:rPr>
                <w:del w:id="673" w:author="Dietzel, Ranae N [AGRON]" w:date="2017-06-13T13:32:00Z"/>
                <w:szCs w:val="20"/>
              </w:rPr>
            </w:pPr>
            <w:del w:id="674" w:author="Dietzel, Ranae N [AGRON]" w:date="2017-06-13T13:32:00Z">
              <w:r w:rsidRPr="00B901D7" w:rsidDel="00513FDC">
                <w:rPr>
                  <w:szCs w:val="20"/>
                </w:rPr>
                <w:delText>15-30</w:delText>
              </w:r>
            </w:del>
          </w:p>
        </w:tc>
        <w:tc>
          <w:tcPr>
            <w:tcW w:w="666" w:type="dxa"/>
            <w:noWrap/>
            <w:vAlign w:val="bottom"/>
            <w:hideMark/>
          </w:tcPr>
          <w:p w14:paraId="3089CA73" w14:textId="29BD0B53" w:rsidR="00CE3A2F" w:rsidRPr="00B901D7" w:rsidDel="00513FDC" w:rsidRDefault="00CE3A2F" w:rsidP="00CE3A2F">
            <w:pPr>
              <w:rPr>
                <w:del w:id="675" w:author="Dietzel, Ranae N [AGRON]" w:date="2017-06-13T13:32:00Z"/>
                <w:szCs w:val="20"/>
              </w:rPr>
            </w:pPr>
            <w:del w:id="676" w:author="Dietzel, Ranae N [AGRON]" w:date="2017-06-13T13:32:00Z">
              <w:r w:rsidRPr="00B901D7" w:rsidDel="00513FDC">
                <w:rPr>
                  <w:szCs w:val="20"/>
                </w:rPr>
                <w:delText>0.041</w:delText>
              </w:r>
            </w:del>
          </w:p>
        </w:tc>
        <w:tc>
          <w:tcPr>
            <w:tcW w:w="324" w:type="dxa"/>
            <w:noWrap/>
            <w:vAlign w:val="bottom"/>
            <w:hideMark/>
          </w:tcPr>
          <w:p w14:paraId="31285992" w14:textId="3DE7DF6A" w:rsidR="00CE3A2F" w:rsidRPr="00B901D7" w:rsidDel="00513FDC" w:rsidRDefault="00CE3A2F" w:rsidP="00CE3A2F">
            <w:pPr>
              <w:rPr>
                <w:del w:id="677" w:author="Dietzel, Ranae N [AGRON]" w:date="2017-06-13T13:32:00Z"/>
                <w:szCs w:val="20"/>
              </w:rPr>
            </w:pPr>
            <w:del w:id="678" w:author="Dietzel, Ranae N [AGRON]" w:date="2017-06-13T13:32:00Z">
              <w:r w:rsidRPr="00B901D7" w:rsidDel="00513FDC">
                <w:rPr>
                  <w:szCs w:val="20"/>
                </w:rPr>
                <w:delText>a</w:delText>
              </w:r>
            </w:del>
          </w:p>
        </w:tc>
        <w:tc>
          <w:tcPr>
            <w:tcW w:w="630" w:type="dxa"/>
            <w:noWrap/>
            <w:vAlign w:val="bottom"/>
            <w:hideMark/>
          </w:tcPr>
          <w:p w14:paraId="74010DED" w14:textId="631B16E6" w:rsidR="00CE3A2F" w:rsidRPr="00B901D7" w:rsidDel="00513FDC" w:rsidRDefault="00CE3A2F">
            <w:pPr>
              <w:rPr>
                <w:del w:id="679" w:author="Dietzel, Ranae N [AGRON]" w:date="2017-06-13T13:32:00Z"/>
                <w:szCs w:val="20"/>
              </w:rPr>
            </w:pPr>
            <w:del w:id="680" w:author="Dietzel, Ranae N [AGRON]" w:date="2017-06-13T13:32:00Z">
              <w:r w:rsidRPr="00B901D7" w:rsidDel="00513FDC">
                <w:rPr>
                  <w:szCs w:val="20"/>
                </w:rPr>
                <w:delText>D</w:delText>
              </w:r>
            </w:del>
          </w:p>
        </w:tc>
        <w:tc>
          <w:tcPr>
            <w:tcW w:w="720" w:type="dxa"/>
            <w:noWrap/>
            <w:vAlign w:val="bottom"/>
            <w:hideMark/>
          </w:tcPr>
          <w:p w14:paraId="67803FC5" w14:textId="3FD6ADAF" w:rsidR="00CE3A2F" w:rsidRPr="00B901D7" w:rsidDel="00513FDC" w:rsidRDefault="00CE3A2F" w:rsidP="00CE3A2F">
            <w:pPr>
              <w:rPr>
                <w:del w:id="681" w:author="Dietzel, Ranae N [AGRON]" w:date="2017-06-13T13:32:00Z"/>
                <w:szCs w:val="20"/>
              </w:rPr>
            </w:pPr>
            <w:del w:id="682" w:author="Dietzel, Ranae N [AGRON]" w:date="2017-06-13T13:32:00Z">
              <w:r w:rsidRPr="00B901D7" w:rsidDel="00513FDC">
                <w:rPr>
                  <w:szCs w:val="20"/>
                </w:rPr>
                <w:delText>0.086</w:delText>
              </w:r>
            </w:del>
          </w:p>
        </w:tc>
        <w:tc>
          <w:tcPr>
            <w:tcW w:w="405" w:type="dxa"/>
            <w:noWrap/>
            <w:vAlign w:val="bottom"/>
            <w:hideMark/>
          </w:tcPr>
          <w:p w14:paraId="3E1B6061" w14:textId="75DA6B01" w:rsidR="00CE3A2F" w:rsidRPr="00B901D7" w:rsidDel="00513FDC" w:rsidRDefault="00CE3A2F" w:rsidP="00CE3A2F">
            <w:pPr>
              <w:rPr>
                <w:del w:id="683" w:author="Dietzel, Ranae N [AGRON]" w:date="2017-06-13T13:32:00Z"/>
                <w:szCs w:val="20"/>
              </w:rPr>
            </w:pPr>
            <w:del w:id="684" w:author="Dietzel, Ranae N [AGRON]" w:date="2017-06-13T13:32:00Z">
              <w:r w:rsidRPr="00B901D7" w:rsidDel="00513FDC">
                <w:rPr>
                  <w:szCs w:val="20"/>
                </w:rPr>
                <w:delText>a</w:delText>
              </w:r>
            </w:del>
          </w:p>
        </w:tc>
        <w:tc>
          <w:tcPr>
            <w:tcW w:w="675" w:type="dxa"/>
            <w:noWrap/>
            <w:vAlign w:val="bottom"/>
            <w:hideMark/>
          </w:tcPr>
          <w:p w14:paraId="3B4D2DB9" w14:textId="7F4431DA" w:rsidR="00CE3A2F" w:rsidRPr="00B901D7" w:rsidDel="00513FDC" w:rsidRDefault="00CE3A2F">
            <w:pPr>
              <w:rPr>
                <w:del w:id="685" w:author="Dietzel, Ranae N [AGRON]" w:date="2017-06-13T13:32:00Z"/>
                <w:szCs w:val="20"/>
              </w:rPr>
            </w:pPr>
            <w:del w:id="686" w:author="Dietzel, Ranae N [AGRON]" w:date="2017-06-13T13:32:00Z">
              <w:r w:rsidRPr="00B901D7" w:rsidDel="00513FDC">
                <w:rPr>
                  <w:szCs w:val="20"/>
                </w:rPr>
                <w:delText>A</w:delText>
              </w:r>
            </w:del>
          </w:p>
        </w:tc>
        <w:tc>
          <w:tcPr>
            <w:tcW w:w="720" w:type="dxa"/>
            <w:noWrap/>
            <w:vAlign w:val="bottom"/>
            <w:hideMark/>
          </w:tcPr>
          <w:p w14:paraId="1ADFECCC" w14:textId="169E894A" w:rsidR="00CE3A2F" w:rsidRPr="00B901D7" w:rsidDel="00513FDC" w:rsidRDefault="00CE3A2F" w:rsidP="00CE3A2F">
            <w:pPr>
              <w:rPr>
                <w:del w:id="687" w:author="Dietzel, Ranae N [AGRON]" w:date="2017-06-13T13:32:00Z"/>
                <w:szCs w:val="20"/>
              </w:rPr>
            </w:pPr>
            <w:del w:id="688" w:author="Dietzel, Ranae N [AGRON]" w:date="2017-06-13T13:32:00Z">
              <w:r w:rsidRPr="00B901D7" w:rsidDel="00513FDC">
                <w:rPr>
                  <w:szCs w:val="20"/>
                </w:rPr>
                <w:delText>0.087</w:delText>
              </w:r>
            </w:del>
          </w:p>
        </w:tc>
        <w:tc>
          <w:tcPr>
            <w:tcW w:w="360" w:type="dxa"/>
            <w:noWrap/>
            <w:vAlign w:val="bottom"/>
            <w:hideMark/>
          </w:tcPr>
          <w:p w14:paraId="1B8C18BE" w14:textId="00340445" w:rsidR="00CE3A2F" w:rsidRPr="00B901D7" w:rsidDel="00513FDC" w:rsidRDefault="00CE3A2F" w:rsidP="00CE3A2F">
            <w:pPr>
              <w:rPr>
                <w:del w:id="689" w:author="Dietzel, Ranae N [AGRON]" w:date="2017-06-13T13:32:00Z"/>
                <w:szCs w:val="20"/>
              </w:rPr>
            </w:pPr>
            <w:del w:id="690" w:author="Dietzel, Ranae N [AGRON]" w:date="2017-06-13T13:32:00Z">
              <w:r w:rsidRPr="00B901D7" w:rsidDel="00513FDC">
                <w:rPr>
                  <w:szCs w:val="20"/>
                </w:rPr>
                <w:delText>a</w:delText>
              </w:r>
            </w:del>
          </w:p>
        </w:tc>
        <w:tc>
          <w:tcPr>
            <w:tcW w:w="720" w:type="dxa"/>
            <w:noWrap/>
            <w:vAlign w:val="bottom"/>
            <w:hideMark/>
          </w:tcPr>
          <w:p w14:paraId="689DE133" w14:textId="68C4B7CE" w:rsidR="00CE3A2F" w:rsidRPr="00B901D7" w:rsidDel="00513FDC" w:rsidRDefault="00CE3A2F">
            <w:pPr>
              <w:rPr>
                <w:del w:id="691" w:author="Dietzel, Ranae N [AGRON]" w:date="2017-06-13T13:32:00Z"/>
                <w:szCs w:val="20"/>
              </w:rPr>
            </w:pPr>
            <w:del w:id="692" w:author="Dietzel, Ranae N [AGRON]" w:date="2017-06-13T13:32:00Z">
              <w:r w:rsidRPr="00B901D7" w:rsidDel="00513FDC">
                <w:rPr>
                  <w:szCs w:val="20"/>
                </w:rPr>
                <w:delText>A</w:delText>
              </w:r>
            </w:del>
          </w:p>
        </w:tc>
      </w:tr>
      <w:tr w:rsidR="00AD161F" w:rsidRPr="00CE3A2F" w:rsidDel="00513FDC" w14:paraId="202B29E5" w14:textId="219E8E91" w:rsidTr="00AD161F">
        <w:trPr>
          <w:trHeight w:val="288"/>
          <w:jc w:val="center"/>
          <w:del w:id="693" w:author="Dietzel, Ranae N [AGRON]" w:date="2017-06-13T13:32:00Z"/>
        </w:trPr>
        <w:tc>
          <w:tcPr>
            <w:tcW w:w="960" w:type="dxa"/>
            <w:vMerge/>
            <w:tcBorders>
              <w:bottom w:val="single" w:sz="4" w:space="0" w:color="auto"/>
            </w:tcBorders>
            <w:vAlign w:val="center"/>
            <w:hideMark/>
          </w:tcPr>
          <w:p w14:paraId="12E54230" w14:textId="03D5013D" w:rsidR="00CE3A2F" w:rsidRPr="00B901D7" w:rsidDel="00513FDC" w:rsidRDefault="00CE3A2F">
            <w:pPr>
              <w:rPr>
                <w:del w:id="694" w:author="Dietzel, Ranae N [AGRON]" w:date="2017-06-13T13:32:00Z"/>
                <w:szCs w:val="20"/>
              </w:rPr>
            </w:pPr>
          </w:p>
        </w:tc>
        <w:tc>
          <w:tcPr>
            <w:tcW w:w="1020" w:type="dxa"/>
            <w:noWrap/>
            <w:vAlign w:val="bottom"/>
            <w:hideMark/>
          </w:tcPr>
          <w:p w14:paraId="0028E92F" w14:textId="3485D10A" w:rsidR="00CE3A2F" w:rsidRPr="00B901D7" w:rsidDel="00513FDC" w:rsidRDefault="00CE3A2F" w:rsidP="00AD551C">
            <w:pPr>
              <w:jc w:val="center"/>
              <w:rPr>
                <w:del w:id="695" w:author="Dietzel, Ranae N [AGRON]" w:date="2017-06-13T13:32:00Z"/>
                <w:szCs w:val="20"/>
              </w:rPr>
            </w:pPr>
            <w:del w:id="696" w:author="Dietzel, Ranae N [AGRON]" w:date="2017-06-13T13:32:00Z">
              <w:r w:rsidRPr="00B901D7" w:rsidDel="00513FDC">
                <w:rPr>
                  <w:szCs w:val="20"/>
                </w:rPr>
                <w:delText>30-60</w:delText>
              </w:r>
            </w:del>
          </w:p>
        </w:tc>
        <w:tc>
          <w:tcPr>
            <w:tcW w:w="666" w:type="dxa"/>
            <w:noWrap/>
            <w:vAlign w:val="bottom"/>
            <w:hideMark/>
          </w:tcPr>
          <w:p w14:paraId="3C8656F6" w14:textId="08DAD6C5" w:rsidR="00CE3A2F" w:rsidRPr="00B901D7" w:rsidDel="00513FDC" w:rsidRDefault="00CE3A2F" w:rsidP="00CE3A2F">
            <w:pPr>
              <w:rPr>
                <w:del w:id="697" w:author="Dietzel, Ranae N [AGRON]" w:date="2017-06-13T13:32:00Z"/>
                <w:szCs w:val="20"/>
              </w:rPr>
            </w:pPr>
            <w:del w:id="698" w:author="Dietzel, Ranae N [AGRON]" w:date="2017-06-13T13:32:00Z">
              <w:r w:rsidRPr="00B901D7" w:rsidDel="00513FDC">
                <w:rPr>
                  <w:szCs w:val="20"/>
                </w:rPr>
                <w:delText>0.041</w:delText>
              </w:r>
            </w:del>
          </w:p>
        </w:tc>
        <w:tc>
          <w:tcPr>
            <w:tcW w:w="324" w:type="dxa"/>
            <w:noWrap/>
            <w:vAlign w:val="bottom"/>
            <w:hideMark/>
          </w:tcPr>
          <w:p w14:paraId="08C2FFA0" w14:textId="6B7774FE" w:rsidR="00CE3A2F" w:rsidRPr="00B901D7" w:rsidDel="00513FDC" w:rsidRDefault="00CE3A2F" w:rsidP="00CE3A2F">
            <w:pPr>
              <w:rPr>
                <w:del w:id="699" w:author="Dietzel, Ranae N [AGRON]" w:date="2017-06-13T13:32:00Z"/>
                <w:szCs w:val="20"/>
              </w:rPr>
            </w:pPr>
            <w:del w:id="700" w:author="Dietzel, Ranae N [AGRON]" w:date="2017-06-13T13:32:00Z">
              <w:r w:rsidRPr="00B901D7" w:rsidDel="00513FDC">
                <w:rPr>
                  <w:szCs w:val="20"/>
                </w:rPr>
                <w:delText>a</w:delText>
              </w:r>
            </w:del>
          </w:p>
        </w:tc>
        <w:tc>
          <w:tcPr>
            <w:tcW w:w="630" w:type="dxa"/>
            <w:noWrap/>
            <w:vAlign w:val="bottom"/>
            <w:hideMark/>
          </w:tcPr>
          <w:p w14:paraId="3BD56056" w14:textId="2E07033E" w:rsidR="00CE3A2F" w:rsidRPr="00B901D7" w:rsidDel="00513FDC" w:rsidRDefault="00CE3A2F">
            <w:pPr>
              <w:rPr>
                <w:del w:id="701" w:author="Dietzel, Ranae N [AGRON]" w:date="2017-06-13T13:32:00Z"/>
                <w:szCs w:val="20"/>
              </w:rPr>
            </w:pPr>
            <w:del w:id="702" w:author="Dietzel, Ranae N [AGRON]" w:date="2017-06-13T13:32:00Z">
              <w:r w:rsidRPr="00B901D7" w:rsidDel="00513FDC">
                <w:rPr>
                  <w:szCs w:val="20"/>
                </w:rPr>
                <w:delText>B</w:delText>
              </w:r>
            </w:del>
          </w:p>
        </w:tc>
        <w:tc>
          <w:tcPr>
            <w:tcW w:w="720" w:type="dxa"/>
            <w:noWrap/>
            <w:vAlign w:val="bottom"/>
            <w:hideMark/>
          </w:tcPr>
          <w:p w14:paraId="03DD9A76" w14:textId="462573C3" w:rsidR="00CE3A2F" w:rsidRPr="00B901D7" w:rsidDel="00513FDC" w:rsidRDefault="00CE3A2F" w:rsidP="00CE3A2F">
            <w:pPr>
              <w:rPr>
                <w:del w:id="703" w:author="Dietzel, Ranae N [AGRON]" w:date="2017-06-13T13:32:00Z"/>
                <w:szCs w:val="20"/>
              </w:rPr>
            </w:pPr>
            <w:del w:id="704" w:author="Dietzel, Ranae N [AGRON]" w:date="2017-06-13T13:32:00Z">
              <w:r w:rsidRPr="00B901D7" w:rsidDel="00513FDC">
                <w:rPr>
                  <w:szCs w:val="20"/>
                </w:rPr>
                <w:delText>0.052</w:delText>
              </w:r>
            </w:del>
          </w:p>
        </w:tc>
        <w:tc>
          <w:tcPr>
            <w:tcW w:w="405" w:type="dxa"/>
            <w:noWrap/>
            <w:vAlign w:val="bottom"/>
            <w:hideMark/>
          </w:tcPr>
          <w:p w14:paraId="677B64D3" w14:textId="40388510" w:rsidR="00CE3A2F" w:rsidRPr="00B901D7" w:rsidDel="00513FDC" w:rsidRDefault="00CE3A2F" w:rsidP="00CE3A2F">
            <w:pPr>
              <w:rPr>
                <w:del w:id="705" w:author="Dietzel, Ranae N [AGRON]" w:date="2017-06-13T13:32:00Z"/>
                <w:szCs w:val="20"/>
              </w:rPr>
            </w:pPr>
            <w:del w:id="706" w:author="Dietzel, Ranae N [AGRON]" w:date="2017-06-13T13:32:00Z">
              <w:r w:rsidRPr="00B901D7" w:rsidDel="00513FDC">
                <w:rPr>
                  <w:szCs w:val="20"/>
                </w:rPr>
                <w:delText>c</w:delText>
              </w:r>
            </w:del>
          </w:p>
        </w:tc>
        <w:tc>
          <w:tcPr>
            <w:tcW w:w="675" w:type="dxa"/>
            <w:noWrap/>
            <w:vAlign w:val="bottom"/>
            <w:hideMark/>
          </w:tcPr>
          <w:p w14:paraId="03D7E931" w14:textId="12D7DCA6" w:rsidR="00CE3A2F" w:rsidRPr="00B901D7" w:rsidDel="00513FDC" w:rsidRDefault="00CE3A2F">
            <w:pPr>
              <w:rPr>
                <w:del w:id="707" w:author="Dietzel, Ranae N [AGRON]" w:date="2017-06-13T13:32:00Z"/>
                <w:szCs w:val="20"/>
              </w:rPr>
            </w:pPr>
            <w:del w:id="708" w:author="Dietzel, Ranae N [AGRON]" w:date="2017-06-13T13:32:00Z">
              <w:r w:rsidRPr="00B901D7" w:rsidDel="00513FDC">
                <w:rPr>
                  <w:szCs w:val="20"/>
                </w:rPr>
                <w:delText>A</w:delText>
              </w:r>
            </w:del>
          </w:p>
        </w:tc>
        <w:tc>
          <w:tcPr>
            <w:tcW w:w="720" w:type="dxa"/>
            <w:noWrap/>
            <w:vAlign w:val="bottom"/>
            <w:hideMark/>
          </w:tcPr>
          <w:p w14:paraId="0D19BDEB" w14:textId="57B35707" w:rsidR="00CE3A2F" w:rsidRPr="00B901D7" w:rsidDel="00513FDC" w:rsidRDefault="00CE3A2F" w:rsidP="00CE3A2F">
            <w:pPr>
              <w:rPr>
                <w:del w:id="709" w:author="Dietzel, Ranae N [AGRON]" w:date="2017-06-13T13:32:00Z"/>
                <w:szCs w:val="20"/>
              </w:rPr>
            </w:pPr>
            <w:del w:id="710" w:author="Dietzel, Ranae N [AGRON]" w:date="2017-06-13T13:32:00Z">
              <w:r w:rsidRPr="00B901D7" w:rsidDel="00513FDC">
                <w:rPr>
                  <w:szCs w:val="20"/>
                </w:rPr>
                <w:delText>0.022</w:delText>
              </w:r>
            </w:del>
          </w:p>
        </w:tc>
        <w:tc>
          <w:tcPr>
            <w:tcW w:w="360" w:type="dxa"/>
            <w:noWrap/>
            <w:vAlign w:val="bottom"/>
            <w:hideMark/>
          </w:tcPr>
          <w:p w14:paraId="2F978DEE" w14:textId="2B9B5B2C" w:rsidR="00CE3A2F" w:rsidRPr="00B901D7" w:rsidDel="00513FDC" w:rsidRDefault="00CE3A2F" w:rsidP="00CE3A2F">
            <w:pPr>
              <w:rPr>
                <w:del w:id="711" w:author="Dietzel, Ranae N [AGRON]" w:date="2017-06-13T13:32:00Z"/>
                <w:szCs w:val="20"/>
              </w:rPr>
            </w:pPr>
            <w:del w:id="712" w:author="Dietzel, Ranae N [AGRON]" w:date="2017-06-13T13:32:00Z">
              <w:r w:rsidRPr="00B901D7" w:rsidDel="00513FDC">
                <w:rPr>
                  <w:szCs w:val="20"/>
                </w:rPr>
                <w:delText>b</w:delText>
              </w:r>
            </w:del>
          </w:p>
        </w:tc>
        <w:tc>
          <w:tcPr>
            <w:tcW w:w="720" w:type="dxa"/>
            <w:noWrap/>
            <w:vAlign w:val="bottom"/>
            <w:hideMark/>
          </w:tcPr>
          <w:p w14:paraId="642CA7B8" w14:textId="24C7D762" w:rsidR="00CE3A2F" w:rsidRPr="00B901D7" w:rsidDel="00513FDC" w:rsidRDefault="00CE3A2F">
            <w:pPr>
              <w:rPr>
                <w:del w:id="713" w:author="Dietzel, Ranae N [AGRON]" w:date="2017-06-13T13:32:00Z"/>
                <w:szCs w:val="20"/>
              </w:rPr>
            </w:pPr>
            <w:del w:id="714" w:author="Dietzel, Ranae N [AGRON]" w:date="2017-06-13T13:32:00Z">
              <w:r w:rsidRPr="00B901D7" w:rsidDel="00513FDC">
                <w:rPr>
                  <w:szCs w:val="20"/>
                </w:rPr>
                <w:delText>C</w:delText>
              </w:r>
            </w:del>
          </w:p>
        </w:tc>
      </w:tr>
      <w:tr w:rsidR="00AD161F" w:rsidRPr="00CE3A2F" w:rsidDel="00513FDC" w14:paraId="1D7561DC" w14:textId="247D911C" w:rsidTr="00AD161F">
        <w:trPr>
          <w:trHeight w:val="300"/>
          <w:jc w:val="center"/>
          <w:del w:id="715" w:author="Dietzel, Ranae N [AGRON]" w:date="2017-06-13T13:32:00Z"/>
        </w:trPr>
        <w:tc>
          <w:tcPr>
            <w:tcW w:w="960" w:type="dxa"/>
            <w:vMerge/>
            <w:tcBorders>
              <w:bottom w:val="single" w:sz="4" w:space="0" w:color="auto"/>
            </w:tcBorders>
            <w:vAlign w:val="center"/>
            <w:hideMark/>
          </w:tcPr>
          <w:p w14:paraId="32F2E6D2" w14:textId="5AD0117D" w:rsidR="00CE3A2F" w:rsidRPr="00B901D7" w:rsidDel="00513FDC" w:rsidRDefault="00CE3A2F">
            <w:pPr>
              <w:rPr>
                <w:del w:id="716" w:author="Dietzel, Ranae N [AGRON]" w:date="2017-06-13T13:32:00Z"/>
                <w:szCs w:val="20"/>
              </w:rPr>
            </w:pPr>
          </w:p>
        </w:tc>
        <w:tc>
          <w:tcPr>
            <w:tcW w:w="1020" w:type="dxa"/>
            <w:tcBorders>
              <w:bottom w:val="single" w:sz="4" w:space="0" w:color="auto"/>
            </w:tcBorders>
            <w:noWrap/>
            <w:vAlign w:val="bottom"/>
            <w:hideMark/>
          </w:tcPr>
          <w:p w14:paraId="2B8DDBB5" w14:textId="3F473B09" w:rsidR="00CE3A2F" w:rsidRPr="00B901D7" w:rsidDel="00513FDC" w:rsidRDefault="00CE3A2F" w:rsidP="00AD551C">
            <w:pPr>
              <w:jc w:val="center"/>
              <w:rPr>
                <w:del w:id="717" w:author="Dietzel, Ranae N [AGRON]" w:date="2017-06-13T13:32:00Z"/>
                <w:szCs w:val="20"/>
              </w:rPr>
            </w:pPr>
            <w:del w:id="718" w:author="Dietzel, Ranae N [AGRON]" w:date="2017-06-13T13:32:00Z">
              <w:r w:rsidRPr="00B901D7" w:rsidDel="00513FDC">
                <w:rPr>
                  <w:szCs w:val="20"/>
                </w:rPr>
                <w:delText>60-100</w:delText>
              </w:r>
            </w:del>
          </w:p>
        </w:tc>
        <w:tc>
          <w:tcPr>
            <w:tcW w:w="666" w:type="dxa"/>
            <w:tcBorders>
              <w:bottom w:val="single" w:sz="4" w:space="0" w:color="auto"/>
            </w:tcBorders>
            <w:noWrap/>
            <w:vAlign w:val="bottom"/>
            <w:hideMark/>
          </w:tcPr>
          <w:p w14:paraId="7C328B49" w14:textId="520C0317" w:rsidR="00CE3A2F" w:rsidRPr="00B901D7" w:rsidDel="00513FDC" w:rsidRDefault="00CE3A2F" w:rsidP="00CE3A2F">
            <w:pPr>
              <w:rPr>
                <w:del w:id="719" w:author="Dietzel, Ranae N [AGRON]" w:date="2017-06-13T13:32:00Z"/>
                <w:szCs w:val="20"/>
              </w:rPr>
            </w:pPr>
            <w:del w:id="720" w:author="Dietzel, Ranae N [AGRON]" w:date="2017-06-13T13:32:00Z">
              <w:r w:rsidRPr="00B901D7" w:rsidDel="00513FDC">
                <w:rPr>
                  <w:szCs w:val="20"/>
                </w:rPr>
                <w:delText>0.045</w:delText>
              </w:r>
            </w:del>
          </w:p>
        </w:tc>
        <w:tc>
          <w:tcPr>
            <w:tcW w:w="324" w:type="dxa"/>
            <w:tcBorders>
              <w:bottom w:val="single" w:sz="4" w:space="0" w:color="auto"/>
            </w:tcBorders>
            <w:noWrap/>
            <w:vAlign w:val="bottom"/>
            <w:hideMark/>
          </w:tcPr>
          <w:p w14:paraId="3A167C3C" w14:textId="61800BC0" w:rsidR="00CE3A2F" w:rsidRPr="00B901D7" w:rsidDel="00513FDC" w:rsidRDefault="00CE3A2F" w:rsidP="00CE3A2F">
            <w:pPr>
              <w:rPr>
                <w:del w:id="721" w:author="Dietzel, Ranae N [AGRON]" w:date="2017-06-13T13:32:00Z"/>
                <w:szCs w:val="20"/>
              </w:rPr>
            </w:pPr>
            <w:del w:id="722" w:author="Dietzel, Ranae N [AGRON]" w:date="2017-06-13T13:32:00Z">
              <w:r w:rsidRPr="00B901D7" w:rsidDel="00513FDC">
                <w:rPr>
                  <w:szCs w:val="20"/>
                </w:rPr>
                <w:delText>a</w:delText>
              </w:r>
            </w:del>
          </w:p>
        </w:tc>
        <w:tc>
          <w:tcPr>
            <w:tcW w:w="630" w:type="dxa"/>
            <w:tcBorders>
              <w:bottom w:val="single" w:sz="4" w:space="0" w:color="auto"/>
            </w:tcBorders>
            <w:noWrap/>
            <w:vAlign w:val="bottom"/>
            <w:hideMark/>
          </w:tcPr>
          <w:p w14:paraId="0BA8E86F" w14:textId="71EB53DE" w:rsidR="00CE3A2F" w:rsidRPr="00B901D7" w:rsidDel="00513FDC" w:rsidRDefault="00CE3A2F">
            <w:pPr>
              <w:rPr>
                <w:del w:id="723" w:author="Dietzel, Ranae N [AGRON]" w:date="2017-06-13T13:32:00Z"/>
                <w:szCs w:val="20"/>
              </w:rPr>
            </w:pPr>
            <w:del w:id="724" w:author="Dietzel, Ranae N [AGRON]" w:date="2017-06-13T13:32:00Z">
              <w:r w:rsidRPr="00B901D7" w:rsidDel="00513FDC">
                <w:rPr>
                  <w:szCs w:val="20"/>
                </w:rPr>
                <w:delText>C</w:delText>
              </w:r>
            </w:del>
          </w:p>
        </w:tc>
        <w:tc>
          <w:tcPr>
            <w:tcW w:w="720" w:type="dxa"/>
            <w:tcBorders>
              <w:bottom w:val="single" w:sz="4" w:space="0" w:color="auto"/>
            </w:tcBorders>
            <w:noWrap/>
            <w:vAlign w:val="bottom"/>
            <w:hideMark/>
          </w:tcPr>
          <w:p w14:paraId="69E9AD9C" w14:textId="74D193EC" w:rsidR="00CE3A2F" w:rsidRPr="00B901D7" w:rsidDel="00513FDC" w:rsidRDefault="00CE3A2F" w:rsidP="00CE3A2F">
            <w:pPr>
              <w:rPr>
                <w:del w:id="725" w:author="Dietzel, Ranae N [AGRON]" w:date="2017-06-13T13:32:00Z"/>
                <w:szCs w:val="20"/>
              </w:rPr>
            </w:pPr>
            <w:del w:id="726" w:author="Dietzel, Ranae N [AGRON]" w:date="2017-06-13T13:32:00Z">
              <w:r w:rsidRPr="00B901D7" w:rsidDel="00513FDC">
                <w:rPr>
                  <w:szCs w:val="20"/>
                </w:rPr>
                <w:delText>0.074</w:delText>
              </w:r>
            </w:del>
          </w:p>
        </w:tc>
        <w:tc>
          <w:tcPr>
            <w:tcW w:w="405" w:type="dxa"/>
            <w:tcBorders>
              <w:bottom w:val="single" w:sz="4" w:space="0" w:color="auto"/>
            </w:tcBorders>
            <w:noWrap/>
            <w:vAlign w:val="bottom"/>
            <w:hideMark/>
          </w:tcPr>
          <w:p w14:paraId="44B617DB" w14:textId="45D55D44" w:rsidR="00CE3A2F" w:rsidRPr="00B901D7" w:rsidDel="00513FDC" w:rsidRDefault="00CE3A2F" w:rsidP="00CE3A2F">
            <w:pPr>
              <w:rPr>
                <w:del w:id="727" w:author="Dietzel, Ranae N [AGRON]" w:date="2017-06-13T13:32:00Z"/>
                <w:szCs w:val="20"/>
              </w:rPr>
            </w:pPr>
            <w:del w:id="728" w:author="Dietzel, Ranae N [AGRON]" w:date="2017-06-13T13:32:00Z">
              <w:r w:rsidRPr="00B901D7" w:rsidDel="00513FDC">
                <w:rPr>
                  <w:szCs w:val="20"/>
                </w:rPr>
                <w:delText>b</w:delText>
              </w:r>
            </w:del>
          </w:p>
        </w:tc>
        <w:tc>
          <w:tcPr>
            <w:tcW w:w="675" w:type="dxa"/>
            <w:tcBorders>
              <w:bottom w:val="single" w:sz="4" w:space="0" w:color="auto"/>
            </w:tcBorders>
            <w:noWrap/>
            <w:vAlign w:val="bottom"/>
            <w:hideMark/>
          </w:tcPr>
          <w:p w14:paraId="18BE12C3" w14:textId="1B50AB7D" w:rsidR="00CE3A2F" w:rsidRPr="00B901D7" w:rsidDel="00513FDC" w:rsidRDefault="00CE3A2F">
            <w:pPr>
              <w:rPr>
                <w:del w:id="729" w:author="Dietzel, Ranae N [AGRON]" w:date="2017-06-13T13:32:00Z"/>
                <w:szCs w:val="20"/>
              </w:rPr>
            </w:pPr>
            <w:del w:id="730" w:author="Dietzel, Ranae N [AGRON]" w:date="2017-06-13T13:32:00Z">
              <w:r w:rsidRPr="00B901D7" w:rsidDel="00513FDC">
                <w:rPr>
                  <w:szCs w:val="20"/>
                </w:rPr>
                <w:delText>B</w:delText>
              </w:r>
            </w:del>
          </w:p>
        </w:tc>
        <w:tc>
          <w:tcPr>
            <w:tcW w:w="720" w:type="dxa"/>
            <w:tcBorders>
              <w:bottom w:val="single" w:sz="4" w:space="0" w:color="auto"/>
            </w:tcBorders>
            <w:noWrap/>
            <w:vAlign w:val="bottom"/>
            <w:hideMark/>
          </w:tcPr>
          <w:p w14:paraId="4EE29363" w14:textId="38EA07F4" w:rsidR="00CE3A2F" w:rsidRPr="00B901D7" w:rsidDel="00513FDC" w:rsidRDefault="00CE3A2F" w:rsidP="00CE3A2F">
            <w:pPr>
              <w:rPr>
                <w:del w:id="731" w:author="Dietzel, Ranae N [AGRON]" w:date="2017-06-13T13:32:00Z"/>
                <w:szCs w:val="20"/>
              </w:rPr>
            </w:pPr>
            <w:del w:id="732" w:author="Dietzel, Ranae N [AGRON]" w:date="2017-06-13T13:32:00Z">
              <w:r w:rsidRPr="00B901D7" w:rsidDel="00513FDC">
                <w:rPr>
                  <w:szCs w:val="20"/>
                </w:rPr>
                <w:delText>0.087</w:delText>
              </w:r>
            </w:del>
          </w:p>
        </w:tc>
        <w:tc>
          <w:tcPr>
            <w:tcW w:w="360" w:type="dxa"/>
            <w:tcBorders>
              <w:bottom w:val="single" w:sz="4" w:space="0" w:color="auto"/>
            </w:tcBorders>
            <w:noWrap/>
            <w:vAlign w:val="bottom"/>
            <w:hideMark/>
          </w:tcPr>
          <w:p w14:paraId="653D20EB" w14:textId="7E8051EF" w:rsidR="00CE3A2F" w:rsidRPr="00B901D7" w:rsidDel="00513FDC" w:rsidRDefault="00CE3A2F" w:rsidP="00CE3A2F">
            <w:pPr>
              <w:rPr>
                <w:del w:id="733" w:author="Dietzel, Ranae N [AGRON]" w:date="2017-06-13T13:32:00Z"/>
                <w:szCs w:val="20"/>
              </w:rPr>
            </w:pPr>
            <w:del w:id="734" w:author="Dietzel, Ranae N [AGRON]" w:date="2017-06-13T13:32:00Z">
              <w:r w:rsidRPr="00B901D7" w:rsidDel="00513FDC">
                <w:rPr>
                  <w:szCs w:val="20"/>
                </w:rPr>
                <w:delText>a</w:delText>
              </w:r>
            </w:del>
          </w:p>
        </w:tc>
        <w:tc>
          <w:tcPr>
            <w:tcW w:w="720" w:type="dxa"/>
            <w:tcBorders>
              <w:bottom w:val="single" w:sz="4" w:space="0" w:color="auto"/>
            </w:tcBorders>
            <w:noWrap/>
            <w:vAlign w:val="bottom"/>
            <w:hideMark/>
          </w:tcPr>
          <w:p w14:paraId="7524BD0C" w14:textId="361D7E28" w:rsidR="00CE3A2F" w:rsidRPr="00B901D7" w:rsidDel="00513FDC" w:rsidRDefault="00CE3A2F">
            <w:pPr>
              <w:rPr>
                <w:del w:id="735" w:author="Dietzel, Ranae N [AGRON]" w:date="2017-06-13T13:32:00Z"/>
                <w:szCs w:val="20"/>
              </w:rPr>
            </w:pPr>
            <w:del w:id="736" w:author="Dietzel, Ranae N [AGRON]" w:date="2017-06-13T13:32:00Z">
              <w:r w:rsidRPr="00B901D7" w:rsidDel="00513FDC">
                <w:rPr>
                  <w:szCs w:val="20"/>
                </w:rPr>
                <w:delText>A</w:delText>
              </w:r>
            </w:del>
          </w:p>
        </w:tc>
      </w:tr>
    </w:tbl>
    <w:p w14:paraId="177C3053" w14:textId="010183EB" w:rsidR="001A0DC0" w:rsidDel="00513FDC" w:rsidRDefault="001A0DC0" w:rsidP="00532388">
      <w:pPr>
        <w:rPr>
          <w:del w:id="737" w:author="Dietzel, Ranae N [AGRON]" w:date="2017-06-13T13:32:00Z"/>
          <w:szCs w:val="20"/>
        </w:rPr>
      </w:pPr>
    </w:p>
    <w:p w14:paraId="701A572F" w14:textId="4C3BB72E" w:rsidR="00532388" w:rsidDel="00513FDC" w:rsidRDefault="00532388" w:rsidP="00532388">
      <w:pPr>
        <w:rPr>
          <w:del w:id="738" w:author="Dietzel, Ranae N [AGRON]" w:date="2017-06-13T13:33:00Z"/>
          <w:noProof/>
          <w:szCs w:val="20"/>
        </w:rPr>
      </w:pPr>
    </w:p>
    <w:p w14:paraId="3497408F" w14:textId="37EED18A" w:rsidR="00FB6429" w:rsidRPr="00532388" w:rsidDel="00513FDC" w:rsidRDefault="00FB6429" w:rsidP="00532388">
      <w:pPr>
        <w:rPr>
          <w:del w:id="739" w:author="Dietzel, Ranae N [AGRON]" w:date="2017-06-13T13:33:00Z"/>
          <w:noProof/>
          <w:szCs w:val="20"/>
        </w:rPr>
      </w:pPr>
    </w:p>
    <w:p w14:paraId="3D8FA095" w14:textId="6971CF7D" w:rsidR="00532388" w:rsidRPr="00532388" w:rsidDel="00513FDC" w:rsidRDefault="00532388" w:rsidP="00532388">
      <w:pPr>
        <w:rPr>
          <w:del w:id="740" w:author="Dietzel, Ranae N [AGRON]" w:date="2017-06-13T13:33:00Z"/>
          <w:szCs w:val="20"/>
        </w:rPr>
      </w:pPr>
    </w:p>
    <w:p w14:paraId="4F773DBC" w14:textId="77777777" w:rsidR="00513FDC" w:rsidRDefault="00513FDC" w:rsidP="00532388">
      <w:pPr>
        <w:rPr>
          <w:ins w:id="741" w:author="Dietzel, Ranae N [AGRON]" w:date="2017-06-13T13:33:00Z"/>
          <w:szCs w:val="20"/>
        </w:rPr>
      </w:pPr>
    </w:p>
    <w:p w14:paraId="4A104D5E" w14:textId="28152D4A" w:rsidR="00532388" w:rsidRPr="00532388" w:rsidRDefault="00532388" w:rsidP="00532388">
      <w:pPr>
        <w:rPr>
          <w:szCs w:val="20"/>
        </w:rPr>
      </w:pPr>
      <w:r w:rsidRPr="00532388">
        <w:rPr>
          <w:szCs w:val="20"/>
        </w:rPr>
        <w:t>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w:t>
      </w:r>
      <w:r w:rsidR="00D73EC2">
        <w:rPr>
          <w:szCs w:val="20"/>
        </w:rPr>
        <w:t xml:space="preserve"> environmental conditions (Fig A</w:t>
      </w:r>
      <w:r w:rsidRPr="00532388">
        <w:rPr>
          <w:szCs w:val="20"/>
        </w:rPr>
        <w:t>1</w:t>
      </w:r>
      <w:r w:rsidR="00F03621">
        <w:rPr>
          <w:szCs w:val="20"/>
        </w:rPr>
        <w:t>-A3</w:t>
      </w:r>
      <w:r w:rsidRPr="00532388">
        <w:rPr>
          <w:szCs w:val="20"/>
        </w:rPr>
        <w:t xml:space="preserve">). The next soil layer, from 5-15 cm, had the </w:t>
      </w:r>
      <w:r w:rsidRPr="00532388">
        <w:rPr>
          <w:szCs w:val="20"/>
        </w:rPr>
        <w:lastRenderedPageBreak/>
        <w:t xml:space="preserve">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1082BF54" w:rsidR="00532388" w:rsidRPr="00532388" w:rsidRDefault="0030714C" w:rsidP="00532388">
      <w:pPr>
        <w:rPr>
          <w:szCs w:val="20"/>
        </w:rPr>
      </w:pPr>
      <w:r>
        <w:rPr>
          <w:szCs w:val="20"/>
        </w:rPr>
        <w:t xml:space="preserve">Table </w:t>
      </w:r>
      <w:ins w:id="742" w:author="Dietzel, Ranae N [AGRON]" w:date="2017-06-13T13:32:00Z">
        <w:r w:rsidR="00513FDC">
          <w:rPr>
            <w:szCs w:val="20"/>
          </w:rPr>
          <w:t>3</w:t>
        </w:r>
      </w:ins>
      <w:del w:id="743" w:author="Dietzel, Ranae N [AGRON]" w:date="2017-06-13T13:32:00Z">
        <w:r w:rsidDel="00513FDC">
          <w:rPr>
            <w:szCs w:val="20"/>
          </w:rPr>
          <w:delText>4</w:delText>
        </w:r>
      </w:del>
      <w:r w:rsidR="00532388" w:rsidRPr="00532388">
        <w:rPr>
          <w:szCs w:val="20"/>
        </w:rPr>
        <w:t xml:space="preserve">. Root turnover at 0-30 cm.  </w:t>
      </w:r>
    </w:p>
    <w:tbl>
      <w:tblPr>
        <w:tblW w:w="3262" w:type="pct"/>
        <w:tblLayout w:type="fixed"/>
        <w:tblLook w:val="07E0" w:firstRow="1" w:lastRow="1" w:firstColumn="1" w:lastColumn="1" w:noHBand="1" w:noVBand="1"/>
        <w:tblCaption w:val="Root pool decomposition, masses in g/m^2"/>
        <w:tblPrChange w:id="744" w:author="Dietzel, Ranae N [AGRON]" w:date="2017-06-13T15:33:00Z">
          <w:tblPr>
            <w:tblW w:w="3703" w:type="pct"/>
            <w:tblLayout w:type="fixed"/>
            <w:tblLook w:val="07E0" w:firstRow="1" w:lastRow="1" w:firstColumn="1" w:lastColumn="1" w:noHBand="1" w:noVBand="1"/>
            <w:tblCaption w:val="Root pool decomposition, masses in g/m^2"/>
          </w:tblPr>
        </w:tblPrChange>
      </w:tblPr>
      <w:tblGrid>
        <w:gridCol w:w="818"/>
        <w:gridCol w:w="2665"/>
        <w:gridCol w:w="1017"/>
        <w:gridCol w:w="991"/>
        <w:gridCol w:w="590"/>
        <w:gridCol w:w="965"/>
        <w:tblGridChange w:id="745">
          <w:tblGrid>
            <w:gridCol w:w="817"/>
            <w:gridCol w:w="2665"/>
            <w:gridCol w:w="953"/>
            <w:gridCol w:w="952"/>
            <w:gridCol w:w="693"/>
            <w:gridCol w:w="966"/>
          </w:tblGrid>
        </w:tblGridChange>
      </w:tblGrid>
      <w:tr w:rsidR="00B17AB0" w14:paraId="2C7A1CC7" w14:textId="77777777" w:rsidTr="00971CB0">
        <w:tc>
          <w:tcPr>
            <w:tcW w:w="580" w:type="pct"/>
            <w:tcBorders>
              <w:top w:val="nil"/>
              <w:left w:val="nil"/>
              <w:bottom w:val="single" w:sz="2" w:space="0" w:color="auto"/>
              <w:right w:val="nil"/>
            </w:tcBorders>
            <w:vAlign w:val="bottom"/>
            <w:tcPrChange w:id="746" w:author="Dietzel, Ranae N [AGRON]" w:date="2017-06-13T15:33:00Z">
              <w:tcPr>
                <w:tcW w:w="511" w:type="pct"/>
                <w:tcBorders>
                  <w:top w:val="nil"/>
                  <w:left w:val="nil"/>
                  <w:bottom w:val="single" w:sz="2" w:space="0" w:color="auto"/>
                  <w:right w:val="nil"/>
                </w:tcBorders>
                <w:vAlign w:val="bottom"/>
              </w:tcPr>
            </w:tcPrChange>
          </w:tcPr>
          <w:p w14:paraId="6F34D066" w14:textId="2517EA4D" w:rsidR="00B17AB0" w:rsidRPr="00B901D7" w:rsidRDefault="00B17AB0" w:rsidP="00CF0992">
            <w:pPr>
              <w:pStyle w:val="Compact"/>
              <w:jc w:val="center"/>
              <w:rPr>
                <w:sz w:val="20"/>
                <w:szCs w:val="20"/>
              </w:rPr>
            </w:pPr>
            <w:r w:rsidRPr="00B901D7">
              <w:rPr>
                <w:sz w:val="20"/>
                <w:szCs w:val="20"/>
              </w:rPr>
              <w:t>Year</w:t>
            </w:r>
          </w:p>
        </w:tc>
        <w:tc>
          <w:tcPr>
            <w:tcW w:w="1891" w:type="pct"/>
            <w:tcBorders>
              <w:top w:val="nil"/>
              <w:left w:val="nil"/>
              <w:bottom w:val="single" w:sz="2" w:space="0" w:color="auto"/>
              <w:right w:val="nil"/>
            </w:tcBorders>
            <w:vAlign w:val="bottom"/>
            <w:hideMark/>
            <w:tcPrChange w:id="747" w:author="Dietzel, Ranae N [AGRON]" w:date="2017-06-13T15:33:00Z">
              <w:tcPr>
                <w:tcW w:w="1666" w:type="pct"/>
                <w:tcBorders>
                  <w:top w:val="nil"/>
                  <w:left w:val="nil"/>
                  <w:bottom w:val="single" w:sz="2" w:space="0" w:color="auto"/>
                  <w:right w:val="nil"/>
                </w:tcBorders>
                <w:vAlign w:val="bottom"/>
                <w:hideMark/>
              </w:tcPr>
            </w:tcPrChange>
          </w:tcPr>
          <w:p w14:paraId="3848C3F9" w14:textId="13744983" w:rsidR="00B17AB0" w:rsidRPr="00B901D7" w:rsidRDefault="00B17AB0">
            <w:pPr>
              <w:pStyle w:val="Compact"/>
              <w:rPr>
                <w:sz w:val="20"/>
                <w:szCs w:val="20"/>
              </w:rPr>
            </w:pPr>
            <w:r w:rsidRPr="00B901D7">
              <w:rPr>
                <w:sz w:val="20"/>
                <w:szCs w:val="20"/>
              </w:rPr>
              <w:t>Treatment</w:t>
            </w:r>
          </w:p>
        </w:tc>
        <w:tc>
          <w:tcPr>
            <w:tcW w:w="722" w:type="pct"/>
            <w:tcBorders>
              <w:top w:val="nil"/>
              <w:left w:val="nil"/>
              <w:bottom w:val="single" w:sz="2" w:space="0" w:color="auto"/>
              <w:right w:val="nil"/>
            </w:tcBorders>
            <w:vAlign w:val="bottom"/>
            <w:hideMark/>
            <w:tcPrChange w:id="748" w:author="Dietzel, Ranae N [AGRON]" w:date="2017-06-13T15:33:00Z">
              <w:tcPr>
                <w:tcW w:w="596" w:type="pct"/>
                <w:tcBorders>
                  <w:top w:val="nil"/>
                  <w:left w:val="nil"/>
                  <w:bottom w:val="single" w:sz="2" w:space="0" w:color="auto"/>
                  <w:right w:val="nil"/>
                </w:tcBorders>
                <w:vAlign w:val="bottom"/>
                <w:hideMark/>
              </w:tcPr>
            </w:tcPrChange>
          </w:tcPr>
          <w:p w14:paraId="5A92FB86" w14:textId="4C09A099" w:rsidR="00B17AB0" w:rsidRPr="00B901D7" w:rsidRDefault="00B17AB0">
            <w:pPr>
              <w:pStyle w:val="Compact"/>
              <w:jc w:val="center"/>
              <w:rPr>
                <w:sz w:val="20"/>
                <w:szCs w:val="20"/>
              </w:rPr>
            </w:pPr>
            <w:r w:rsidRPr="00B901D7">
              <w:rPr>
                <w:sz w:val="20"/>
                <w:szCs w:val="20"/>
              </w:rPr>
              <w:t>Input (</w:t>
            </w:r>
            <w:ins w:id="749" w:author="Dietzel, Ranae N [AGRON]" w:date="2017-06-13T15:33:00Z">
              <w:r w:rsidR="00971CB0">
                <w:rPr>
                  <w:sz w:val="20"/>
                  <w:szCs w:val="20"/>
                </w:rPr>
                <w:t>M</w:t>
              </w:r>
            </w:ins>
            <w:r w:rsidRPr="00B901D7">
              <w:rPr>
                <w:sz w:val="20"/>
                <w:szCs w:val="20"/>
              </w:rPr>
              <w:t xml:space="preserve">g </w:t>
            </w:r>
            <w:del w:id="750" w:author="Dietzel, Ranae N [AGRON]" w:date="2017-06-13T15:33:00Z">
              <w:r w:rsidRPr="00B901D7" w:rsidDel="00971CB0">
                <w:rPr>
                  <w:sz w:val="20"/>
                  <w:szCs w:val="20"/>
                </w:rPr>
                <w:delText>m</w:delText>
              </w:r>
            </w:del>
            <w:ins w:id="751" w:author="Dietzel, Ranae N [AGRON]" w:date="2017-06-13T15:33:00Z">
              <w:r w:rsidR="00971CB0">
                <w:rPr>
                  <w:sz w:val="20"/>
                  <w:szCs w:val="20"/>
                </w:rPr>
                <w:t>ha</w:t>
              </w:r>
            </w:ins>
            <w:r w:rsidRPr="00B901D7">
              <w:rPr>
                <w:sz w:val="20"/>
                <w:szCs w:val="20"/>
                <w:vertAlign w:val="superscript"/>
              </w:rPr>
              <w:t>-2</w:t>
            </w:r>
            <w:r w:rsidRPr="00B901D7">
              <w:rPr>
                <w:sz w:val="20"/>
                <w:szCs w:val="20"/>
              </w:rPr>
              <w:t>)</w:t>
            </w:r>
          </w:p>
        </w:tc>
        <w:tc>
          <w:tcPr>
            <w:tcW w:w="703" w:type="pct"/>
            <w:tcBorders>
              <w:top w:val="nil"/>
              <w:left w:val="nil"/>
              <w:bottom w:val="single" w:sz="2" w:space="0" w:color="auto"/>
              <w:right w:val="nil"/>
            </w:tcBorders>
            <w:vAlign w:val="bottom"/>
            <w:hideMark/>
            <w:tcPrChange w:id="752" w:author="Dietzel, Ranae N [AGRON]" w:date="2017-06-13T15:33:00Z">
              <w:tcPr>
                <w:tcW w:w="595" w:type="pct"/>
                <w:tcBorders>
                  <w:top w:val="nil"/>
                  <w:left w:val="nil"/>
                  <w:bottom w:val="single" w:sz="2" w:space="0" w:color="auto"/>
                  <w:right w:val="nil"/>
                </w:tcBorders>
                <w:vAlign w:val="bottom"/>
                <w:hideMark/>
              </w:tcPr>
            </w:tcPrChange>
          </w:tcPr>
          <w:p w14:paraId="4B58D8AB" w14:textId="77777777" w:rsidR="00B17AB0" w:rsidRPr="00B901D7" w:rsidRDefault="00B17AB0" w:rsidP="00E205CA">
            <w:pPr>
              <w:pStyle w:val="Compact"/>
              <w:jc w:val="center"/>
              <w:rPr>
                <w:sz w:val="20"/>
                <w:szCs w:val="20"/>
              </w:rPr>
            </w:pPr>
            <w:r w:rsidRPr="00B901D7">
              <w:rPr>
                <w:sz w:val="20"/>
                <w:szCs w:val="20"/>
              </w:rPr>
              <w:t xml:space="preserve">Pool </w:t>
            </w:r>
          </w:p>
          <w:p w14:paraId="17BF8279" w14:textId="560A20D2" w:rsidR="00B17AB0" w:rsidRPr="00B901D7" w:rsidRDefault="00B17AB0">
            <w:pPr>
              <w:pStyle w:val="Compact"/>
              <w:jc w:val="center"/>
              <w:rPr>
                <w:sz w:val="20"/>
                <w:szCs w:val="20"/>
              </w:rPr>
            </w:pPr>
            <w:r w:rsidRPr="00B901D7">
              <w:rPr>
                <w:sz w:val="20"/>
                <w:szCs w:val="20"/>
              </w:rPr>
              <w:t>(</w:t>
            </w:r>
            <w:ins w:id="753" w:author="Dietzel, Ranae N [AGRON]" w:date="2017-06-13T15:33:00Z">
              <w:r w:rsidR="00971CB0">
                <w:rPr>
                  <w:sz w:val="20"/>
                  <w:szCs w:val="20"/>
                </w:rPr>
                <w:t>M</w:t>
              </w:r>
            </w:ins>
            <w:r w:rsidRPr="00B901D7">
              <w:rPr>
                <w:sz w:val="20"/>
                <w:szCs w:val="20"/>
              </w:rPr>
              <w:t xml:space="preserve">g </w:t>
            </w:r>
            <w:del w:id="754" w:author="Dietzel, Ranae N [AGRON]" w:date="2017-06-13T15:33:00Z">
              <w:r w:rsidRPr="00B901D7" w:rsidDel="00971CB0">
                <w:rPr>
                  <w:sz w:val="20"/>
                  <w:szCs w:val="20"/>
                </w:rPr>
                <w:delText>m</w:delText>
              </w:r>
            </w:del>
            <w:ins w:id="755" w:author="Dietzel, Ranae N [AGRON]" w:date="2017-06-13T15:33:00Z">
              <w:r w:rsidR="00971CB0">
                <w:rPr>
                  <w:sz w:val="20"/>
                  <w:szCs w:val="20"/>
                </w:rPr>
                <w:t>ha</w:t>
              </w:r>
            </w:ins>
            <w:r w:rsidRPr="00B901D7">
              <w:rPr>
                <w:sz w:val="20"/>
                <w:szCs w:val="20"/>
                <w:vertAlign w:val="superscript"/>
              </w:rPr>
              <w:t>-2</w:t>
            </w:r>
            <w:r w:rsidRPr="00B901D7">
              <w:rPr>
                <w:sz w:val="20"/>
                <w:szCs w:val="20"/>
              </w:rPr>
              <w:t>)</w:t>
            </w:r>
          </w:p>
        </w:tc>
        <w:tc>
          <w:tcPr>
            <w:tcW w:w="419" w:type="pct"/>
            <w:tcBorders>
              <w:top w:val="nil"/>
              <w:left w:val="nil"/>
              <w:bottom w:val="single" w:sz="2" w:space="0" w:color="auto"/>
              <w:right w:val="nil"/>
            </w:tcBorders>
            <w:vAlign w:val="bottom"/>
            <w:hideMark/>
            <w:tcPrChange w:id="756" w:author="Dietzel, Ranae N [AGRON]" w:date="2017-06-13T15:33:00Z">
              <w:tcPr>
                <w:tcW w:w="433" w:type="pct"/>
                <w:tcBorders>
                  <w:top w:val="nil"/>
                  <w:left w:val="nil"/>
                  <w:bottom w:val="single" w:sz="2" w:space="0" w:color="auto"/>
                  <w:right w:val="nil"/>
                </w:tcBorders>
                <w:vAlign w:val="bottom"/>
                <w:hideMark/>
              </w:tcPr>
            </w:tcPrChange>
          </w:tcPr>
          <w:p w14:paraId="28FD2A55" w14:textId="79842E54" w:rsidR="00B17AB0" w:rsidRPr="00B901D7" w:rsidRDefault="00B17AB0" w:rsidP="00E205CA">
            <w:pPr>
              <w:pStyle w:val="Compact"/>
              <w:jc w:val="center"/>
              <w:rPr>
                <w:sz w:val="20"/>
                <w:szCs w:val="20"/>
              </w:rPr>
            </w:pPr>
            <w:r w:rsidRPr="00B901D7">
              <w:rPr>
                <w:sz w:val="20"/>
                <w:szCs w:val="20"/>
              </w:rPr>
              <w:t>k</w:t>
            </w:r>
          </w:p>
        </w:tc>
        <w:tc>
          <w:tcPr>
            <w:tcW w:w="685" w:type="pct"/>
            <w:tcBorders>
              <w:top w:val="nil"/>
              <w:left w:val="nil"/>
              <w:bottom w:val="single" w:sz="2" w:space="0" w:color="auto"/>
              <w:right w:val="nil"/>
            </w:tcBorders>
            <w:vAlign w:val="bottom"/>
            <w:hideMark/>
            <w:tcPrChange w:id="757" w:author="Dietzel, Ranae N [AGRON]" w:date="2017-06-13T15:33:00Z">
              <w:tcPr>
                <w:tcW w:w="604" w:type="pct"/>
                <w:tcBorders>
                  <w:top w:val="nil"/>
                  <w:left w:val="nil"/>
                  <w:bottom w:val="single" w:sz="2" w:space="0" w:color="auto"/>
                  <w:right w:val="nil"/>
                </w:tcBorders>
                <w:vAlign w:val="bottom"/>
                <w:hideMark/>
              </w:tcPr>
            </w:tcPrChange>
          </w:tcPr>
          <w:p w14:paraId="134DD892" w14:textId="66F4BA71" w:rsidR="00B17AB0" w:rsidRPr="00B901D7" w:rsidRDefault="00B17AB0" w:rsidP="00E205CA">
            <w:pPr>
              <w:pStyle w:val="Compact"/>
              <w:jc w:val="center"/>
              <w:rPr>
                <w:sz w:val="20"/>
                <w:szCs w:val="20"/>
              </w:rPr>
            </w:pPr>
            <w:r w:rsidRPr="00B901D7">
              <w:rPr>
                <w:sz w:val="20"/>
                <w:szCs w:val="20"/>
              </w:rPr>
              <w:t>mrt (years)</w:t>
            </w:r>
          </w:p>
        </w:tc>
      </w:tr>
      <w:tr w:rsidR="00B17AB0" w14:paraId="5DFECD91" w14:textId="77777777" w:rsidTr="00971CB0">
        <w:tc>
          <w:tcPr>
            <w:tcW w:w="580" w:type="pct"/>
            <w:vMerge w:val="restart"/>
            <w:tcBorders>
              <w:top w:val="single" w:sz="2" w:space="0" w:color="auto"/>
              <w:bottom w:val="dotted" w:sz="4" w:space="0" w:color="auto"/>
            </w:tcBorders>
            <w:vAlign w:val="center"/>
            <w:tcPrChange w:id="758" w:author="Dietzel, Ranae N [AGRON]" w:date="2017-06-13T15:33:00Z">
              <w:tcPr>
                <w:tcW w:w="511" w:type="pct"/>
                <w:vMerge w:val="restart"/>
                <w:tcBorders>
                  <w:top w:val="single" w:sz="2" w:space="0" w:color="auto"/>
                  <w:bottom w:val="dotted" w:sz="4" w:space="0" w:color="auto"/>
                </w:tcBorders>
                <w:vAlign w:val="center"/>
              </w:tcPr>
            </w:tcPrChange>
          </w:tcPr>
          <w:p w14:paraId="2185F567" w14:textId="1BE4DAF9" w:rsidR="00B17AB0" w:rsidRPr="00B901D7" w:rsidRDefault="00B17AB0" w:rsidP="00CF0992">
            <w:pPr>
              <w:pStyle w:val="Compact"/>
              <w:jc w:val="center"/>
              <w:rPr>
                <w:sz w:val="20"/>
                <w:szCs w:val="20"/>
              </w:rPr>
            </w:pPr>
            <w:r w:rsidRPr="00B901D7">
              <w:rPr>
                <w:sz w:val="20"/>
                <w:szCs w:val="20"/>
              </w:rPr>
              <w:t>2010</w:t>
            </w:r>
          </w:p>
        </w:tc>
        <w:tc>
          <w:tcPr>
            <w:tcW w:w="1891" w:type="pct"/>
            <w:tcBorders>
              <w:top w:val="single" w:sz="2" w:space="0" w:color="auto"/>
            </w:tcBorders>
            <w:hideMark/>
            <w:tcPrChange w:id="759" w:author="Dietzel, Ranae N [AGRON]" w:date="2017-06-13T15:33:00Z">
              <w:tcPr>
                <w:tcW w:w="1666" w:type="pct"/>
                <w:tcBorders>
                  <w:top w:val="single" w:sz="2" w:space="0" w:color="auto"/>
                </w:tcBorders>
                <w:hideMark/>
              </w:tcPr>
            </w:tcPrChange>
          </w:tcPr>
          <w:p w14:paraId="63AEB98F" w14:textId="255C73E2" w:rsidR="00B17AB0" w:rsidRPr="00B901D7" w:rsidRDefault="00B17AB0">
            <w:pPr>
              <w:pStyle w:val="Compact"/>
              <w:rPr>
                <w:sz w:val="20"/>
                <w:szCs w:val="20"/>
              </w:rPr>
            </w:pPr>
            <w:r w:rsidRPr="00B901D7">
              <w:rPr>
                <w:sz w:val="20"/>
                <w:szCs w:val="20"/>
              </w:rPr>
              <w:t>Unfertilized Prairie</w:t>
            </w:r>
          </w:p>
        </w:tc>
        <w:tc>
          <w:tcPr>
            <w:tcW w:w="722" w:type="pct"/>
            <w:tcBorders>
              <w:top w:val="single" w:sz="2" w:space="0" w:color="auto"/>
            </w:tcBorders>
            <w:hideMark/>
            <w:tcPrChange w:id="760" w:author="Dietzel, Ranae N [AGRON]" w:date="2017-06-13T15:33:00Z">
              <w:tcPr>
                <w:tcW w:w="596" w:type="pct"/>
                <w:tcBorders>
                  <w:top w:val="single" w:sz="2" w:space="0" w:color="auto"/>
                </w:tcBorders>
                <w:hideMark/>
              </w:tcPr>
            </w:tcPrChange>
          </w:tcPr>
          <w:p w14:paraId="411196CA" w14:textId="03F5B125" w:rsidR="00B17AB0" w:rsidRPr="00B901D7" w:rsidRDefault="00B17AB0">
            <w:pPr>
              <w:pStyle w:val="Compact"/>
              <w:jc w:val="right"/>
              <w:rPr>
                <w:sz w:val="20"/>
                <w:szCs w:val="20"/>
              </w:rPr>
            </w:pPr>
            <w:r w:rsidRPr="00B901D7">
              <w:rPr>
                <w:sz w:val="20"/>
                <w:szCs w:val="20"/>
              </w:rPr>
              <w:t>3</w:t>
            </w:r>
            <w:ins w:id="761" w:author="Dietzel, Ranae N [AGRON]" w:date="2017-06-13T15:32:00Z">
              <w:r w:rsidR="00971CB0">
                <w:rPr>
                  <w:sz w:val="20"/>
                  <w:szCs w:val="20"/>
                </w:rPr>
                <w:t>.</w:t>
              </w:r>
            </w:ins>
            <w:r w:rsidRPr="00B901D7">
              <w:rPr>
                <w:sz w:val="20"/>
                <w:szCs w:val="20"/>
              </w:rPr>
              <w:t>67</w:t>
            </w:r>
          </w:p>
        </w:tc>
        <w:tc>
          <w:tcPr>
            <w:tcW w:w="703" w:type="pct"/>
            <w:tcBorders>
              <w:top w:val="single" w:sz="2" w:space="0" w:color="auto"/>
            </w:tcBorders>
            <w:hideMark/>
            <w:tcPrChange w:id="762" w:author="Dietzel, Ranae N [AGRON]" w:date="2017-06-13T15:33:00Z">
              <w:tcPr>
                <w:tcW w:w="595" w:type="pct"/>
                <w:tcBorders>
                  <w:top w:val="single" w:sz="2" w:space="0" w:color="auto"/>
                </w:tcBorders>
                <w:hideMark/>
              </w:tcPr>
            </w:tcPrChange>
          </w:tcPr>
          <w:p w14:paraId="0FF131E9" w14:textId="54850259" w:rsidR="00B17AB0" w:rsidRPr="00B901D7" w:rsidRDefault="00B17AB0">
            <w:pPr>
              <w:pStyle w:val="Compact"/>
              <w:jc w:val="right"/>
              <w:rPr>
                <w:sz w:val="20"/>
                <w:szCs w:val="20"/>
              </w:rPr>
            </w:pPr>
            <w:r w:rsidRPr="00B901D7">
              <w:rPr>
                <w:sz w:val="20"/>
                <w:szCs w:val="20"/>
              </w:rPr>
              <w:t>7</w:t>
            </w:r>
            <w:ins w:id="763" w:author="Dietzel, Ranae N [AGRON]" w:date="2017-06-13T15:33:00Z">
              <w:r w:rsidR="00971CB0">
                <w:rPr>
                  <w:sz w:val="20"/>
                  <w:szCs w:val="20"/>
                </w:rPr>
                <w:t>.</w:t>
              </w:r>
            </w:ins>
            <w:r w:rsidRPr="00B901D7">
              <w:rPr>
                <w:sz w:val="20"/>
                <w:szCs w:val="20"/>
              </w:rPr>
              <w:t>48</w:t>
            </w:r>
          </w:p>
        </w:tc>
        <w:tc>
          <w:tcPr>
            <w:tcW w:w="419" w:type="pct"/>
            <w:tcBorders>
              <w:top w:val="single" w:sz="2" w:space="0" w:color="auto"/>
            </w:tcBorders>
            <w:hideMark/>
            <w:tcPrChange w:id="764" w:author="Dietzel, Ranae N [AGRON]" w:date="2017-06-13T15:33:00Z">
              <w:tcPr>
                <w:tcW w:w="433" w:type="pct"/>
                <w:tcBorders>
                  <w:top w:val="single" w:sz="2" w:space="0" w:color="auto"/>
                </w:tcBorders>
                <w:hideMark/>
              </w:tcPr>
            </w:tcPrChange>
          </w:tcPr>
          <w:p w14:paraId="331462A8" w14:textId="702500D3" w:rsidR="00B17AB0" w:rsidRPr="00B901D7" w:rsidRDefault="00B17AB0" w:rsidP="00B17AB0">
            <w:pPr>
              <w:pStyle w:val="Compact"/>
              <w:jc w:val="right"/>
              <w:rPr>
                <w:sz w:val="20"/>
                <w:szCs w:val="20"/>
              </w:rPr>
            </w:pPr>
            <w:r w:rsidRPr="00B901D7">
              <w:rPr>
                <w:sz w:val="20"/>
                <w:szCs w:val="20"/>
              </w:rPr>
              <w:t>0.</w:t>
            </w:r>
            <w:ins w:id="765" w:author="Dietzel, Ranae N [AGRON]" w:date="2017-06-13T13:21:00Z">
              <w:r>
                <w:rPr>
                  <w:sz w:val="20"/>
                  <w:szCs w:val="20"/>
                </w:rPr>
                <w:t>49</w:t>
              </w:r>
            </w:ins>
            <w:del w:id="766" w:author="Dietzel, Ranae N [AGRON]" w:date="2017-06-12T13:48:00Z">
              <w:r w:rsidRPr="00B901D7" w:rsidDel="00273B2A">
                <w:rPr>
                  <w:sz w:val="20"/>
                  <w:szCs w:val="20"/>
                </w:rPr>
                <w:delText>35</w:delText>
              </w:r>
            </w:del>
          </w:p>
        </w:tc>
        <w:tc>
          <w:tcPr>
            <w:tcW w:w="685" w:type="pct"/>
            <w:tcBorders>
              <w:top w:val="single" w:sz="2" w:space="0" w:color="auto"/>
            </w:tcBorders>
            <w:hideMark/>
            <w:tcPrChange w:id="767" w:author="Dietzel, Ranae N [AGRON]" w:date="2017-06-13T15:33:00Z">
              <w:tcPr>
                <w:tcW w:w="604" w:type="pct"/>
                <w:tcBorders>
                  <w:top w:val="single" w:sz="2" w:space="0" w:color="auto"/>
                </w:tcBorders>
                <w:hideMark/>
              </w:tcPr>
            </w:tcPrChange>
          </w:tcPr>
          <w:p w14:paraId="3019848C" w14:textId="4AB467A0" w:rsidR="00B17AB0" w:rsidRPr="00B901D7" w:rsidRDefault="00B17AB0">
            <w:pPr>
              <w:pStyle w:val="Compact"/>
              <w:jc w:val="right"/>
              <w:rPr>
                <w:sz w:val="20"/>
                <w:szCs w:val="20"/>
              </w:rPr>
            </w:pPr>
            <w:del w:id="768" w:author="Dietzel, Ranae N [AGRON]" w:date="2017-06-12T13:49:00Z">
              <w:r w:rsidRPr="00B901D7" w:rsidDel="00273B2A">
                <w:rPr>
                  <w:sz w:val="20"/>
                  <w:szCs w:val="20"/>
                </w:rPr>
                <w:delText>2.85</w:delText>
              </w:r>
            </w:del>
            <w:ins w:id="769" w:author="Dietzel, Ranae N [AGRON]" w:date="2017-06-13T13:22:00Z">
              <w:r>
                <w:rPr>
                  <w:sz w:val="20"/>
                  <w:szCs w:val="20"/>
                </w:rPr>
                <w:t>2.04</w:t>
              </w:r>
            </w:ins>
          </w:p>
        </w:tc>
      </w:tr>
      <w:tr w:rsidR="00B17AB0" w14:paraId="2E103561" w14:textId="77777777" w:rsidTr="00971CB0">
        <w:tc>
          <w:tcPr>
            <w:tcW w:w="580" w:type="pct"/>
            <w:vMerge/>
            <w:tcBorders>
              <w:bottom w:val="dotted" w:sz="4" w:space="0" w:color="auto"/>
            </w:tcBorders>
            <w:vAlign w:val="center"/>
            <w:tcPrChange w:id="770" w:author="Dietzel, Ranae N [AGRON]" w:date="2017-06-13T15:33:00Z">
              <w:tcPr>
                <w:tcW w:w="511" w:type="pct"/>
                <w:vMerge/>
                <w:tcBorders>
                  <w:bottom w:val="dotted" w:sz="4" w:space="0" w:color="auto"/>
                </w:tcBorders>
                <w:vAlign w:val="center"/>
              </w:tcPr>
            </w:tcPrChange>
          </w:tcPr>
          <w:p w14:paraId="281110DE" w14:textId="77777777" w:rsidR="00B17AB0" w:rsidRPr="00B901D7" w:rsidRDefault="00B17AB0" w:rsidP="00CF0992">
            <w:pPr>
              <w:pStyle w:val="Compact"/>
              <w:jc w:val="center"/>
              <w:rPr>
                <w:sz w:val="20"/>
                <w:szCs w:val="20"/>
              </w:rPr>
            </w:pPr>
          </w:p>
        </w:tc>
        <w:tc>
          <w:tcPr>
            <w:tcW w:w="1891" w:type="pct"/>
            <w:hideMark/>
            <w:tcPrChange w:id="771" w:author="Dietzel, Ranae N [AGRON]" w:date="2017-06-13T15:33:00Z">
              <w:tcPr>
                <w:tcW w:w="1666" w:type="pct"/>
                <w:hideMark/>
              </w:tcPr>
            </w:tcPrChange>
          </w:tcPr>
          <w:p w14:paraId="1321244C" w14:textId="6D0E3312" w:rsidR="00B17AB0" w:rsidRPr="00B901D7" w:rsidRDefault="00B17AB0" w:rsidP="00CF0992">
            <w:pPr>
              <w:pStyle w:val="Compact"/>
              <w:rPr>
                <w:sz w:val="20"/>
                <w:szCs w:val="20"/>
              </w:rPr>
            </w:pPr>
            <w:r w:rsidRPr="00B901D7">
              <w:rPr>
                <w:sz w:val="20"/>
                <w:szCs w:val="20"/>
              </w:rPr>
              <w:t>Fertilized Prairie</w:t>
            </w:r>
          </w:p>
        </w:tc>
        <w:tc>
          <w:tcPr>
            <w:tcW w:w="722" w:type="pct"/>
            <w:hideMark/>
            <w:tcPrChange w:id="772" w:author="Dietzel, Ranae N [AGRON]" w:date="2017-06-13T15:33:00Z">
              <w:tcPr>
                <w:tcW w:w="596" w:type="pct"/>
                <w:hideMark/>
              </w:tcPr>
            </w:tcPrChange>
          </w:tcPr>
          <w:p w14:paraId="797A2B4F" w14:textId="7FE50C42" w:rsidR="00B17AB0" w:rsidRPr="00B901D7" w:rsidRDefault="00B17AB0">
            <w:pPr>
              <w:pStyle w:val="Compact"/>
              <w:jc w:val="right"/>
              <w:rPr>
                <w:sz w:val="20"/>
                <w:szCs w:val="20"/>
              </w:rPr>
            </w:pPr>
            <w:r w:rsidRPr="00B901D7">
              <w:rPr>
                <w:sz w:val="20"/>
                <w:szCs w:val="20"/>
              </w:rPr>
              <w:t>1</w:t>
            </w:r>
            <w:ins w:id="773" w:author="Dietzel, Ranae N [AGRON]" w:date="2017-06-13T15:32:00Z">
              <w:r w:rsidR="00971CB0">
                <w:rPr>
                  <w:sz w:val="20"/>
                  <w:szCs w:val="20"/>
                </w:rPr>
                <w:t>.</w:t>
              </w:r>
            </w:ins>
            <w:r w:rsidRPr="00B901D7">
              <w:rPr>
                <w:sz w:val="20"/>
                <w:szCs w:val="20"/>
              </w:rPr>
              <w:t>46</w:t>
            </w:r>
          </w:p>
        </w:tc>
        <w:tc>
          <w:tcPr>
            <w:tcW w:w="703" w:type="pct"/>
            <w:hideMark/>
            <w:tcPrChange w:id="774" w:author="Dietzel, Ranae N [AGRON]" w:date="2017-06-13T15:33:00Z">
              <w:tcPr>
                <w:tcW w:w="595" w:type="pct"/>
                <w:hideMark/>
              </w:tcPr>
            </w:tcPrChange>
          </w:tcPr>
          <w:p w14:paraId="3C431382" w14:textId="7B9C1518" w:rsidR="00B17AB0" w:rsidRPr="00B901D7" w:rsidRDefault="00B17AB0">
            <w:pPr>
              <w:pStyle w:val="Compact"/>
              <w:jc w:val="right"/>
              <w:rPr>
                <w:sz w:val="20"/>
                <w:szCs w:val="20"/>
              </w:rPr>
            </w:pPr>
            <w:r w:rsidRPr="00B901D7">
              <w:rPr>
                <w:sz w:val="20"/>
                <w:szCs w:val="20"/>
              </w:rPr>
              <w:t>2</w:t>
            </w:r>
            <w:ins w:id="775" w:author="Dietzel, Ranae N [AGRON]" w:date="2017-06-13T15:33:00Z">
              <w:r w:rsidR="00971CB0">
                <w:rPr>
                  <w:sz w:val="20"/>
                  <w:szCs w:val="20"/>
                </w:rPr>
                <w:t>.</w:t>
              </w:r>
            </w:ins>
            <w:r w:rsidRPr="00B901D7">
              <w:rPr>
                <w:sz w:val="20"/>
                <w:szCs w:val="20"/>
              </w:rPr>
              <w:t>31</w:t>
            </w:r>
          </w:p>
        </w:tc>
        <w:tc>
          <w:tcPr>
            <w:tcW w:w="419" w:type="pct"/>
            <w:hideMark/>
            <w:tcPrChange w:id="776" w:author="Dietzel, Ranae N [AGRON]" w:date="2017-06-13T15:33:00Z">
              <w:tcPr>
                <w:tcW w:w="433" w:type="pct"/>
                <w:hideMark/>
              </w:tcPr>
            </w:tcPrChange>
          </w:tcPr>
          <w:p w14:paraId="745045A7" w14:textId="529E62C6" w:rsidR="00B17AB0" w:rsidRPr="00B901D7" w:rsidRDefault="00B17AB0" w:rsidP="00273B2A">
            <w:pPr>
              <w:pStyle w:val="Compact"/>
              <w:jc w:val="right"/>
              <w:rPr>
                <w:sz w:val="20"/>
                <w:szCs w:val="20"/>
              </w:rPr>
            </w:pPr>
            <w:r w:rsidRPr="00B901D7">
              <w:rPr>
                <w:sz w:val="20"/>
                <w:szCs w:val="20"/>
              </w:rPr>
              <w:t>0.</w:t>
            </w:r>
            <w:del w:id="777" w:author="Dietzel, Ranae N [AGRON]" w:date="2017-06-12T13:48:00Z">
              <w:r w:rsidRPr="00B901D7" w:rsidDel="00273B2A">
                <w:rPr>
                  <w:sz w:val="20"/>
                  <w:szCs w:val="20"/>
                </w:rPr>
                <w:delText>37</w:delText>
              </w:r>
            </w:del>
            <w:ins w:id="778" w:author="Dietzel, Ranae N [AGRON]" w:date="2017-06-12T13:48:00Z">
              <w:r>
                <w:rPr>
                  <w:sz w:val="20"/>
                  <w:szCs w:val="20"/>
                </w:rPr>
                <w:t>63</w:t>
              </w:r>
            </w:ins>
          </w:p>
        </w:tc>
        <w:tc>
          <w:tcPr>
            <w:tcW w:w="685" w:type="pct"/>
            <w:hideMark/>
            <w:tcPrChange w:id="779" w:author="Dietzel, Ranae N [AGRON]" w:date="2017-06-13T15:33:00Z">
              <w:tcPr>
                <w:tcW w:w="604" w:type="pct"/>
                <w:hideMark/>
              </w:tcPr>
            </w:tcPrChange>
          </w:tcPr>
          <w:p w14:paraId="468D194B" w14:textId="68FAD77D" w:rsidR="00B17AB0" w:rsidRPr="00B901D7" w:rsidRDefault="00B17AB0">
            <w:pPr>
              <w:pStyle w:val="Compact"/>
              <w:jc w:val="right"/>
              <w:rPr>
                <w:sz w:val="20"/>
                <w:szCs w:val="20"/>
              </w:rPr>
            </w:pPr>
            <w:del w:id="780" w:author="Dietzel, Ranae N [AGRON]" w:date="2017-06-12T13:49:00Z">
              <w:r w:rsidRPr="00B901D7" w:rsidDel="00273B2A">
                <w:rPr>
                  <w:sz w:val="20"/>
                  <w:szCs w:val="20"/>
                </w:rPr>
                <w:delText>2.74</w:delText>
              </w:r>
            </w:del>
            <w:ins w:id="781" w:author="Dietzel, Ranae N [AGRON]" w:date="2017-06-13T13:22:00Z">
              <w:r>
                <w:rPr>
                  <w:sz w:val="20"/>
                  <w:szCs w:val="20"/>
                </w:rPr>
                <w:t>1.58</w:t>
              </w:r>
            </w:ins>
          </w:p>
        </w:tc>
      </w:tr>
      <w:tr w:rsidR="00B17AB0" w14:paraId="560E68A7" w14:textId="77777777" w:rsidTr="00971CB0">
        <w:tc>
          <w:tcPr>
            <w:tcW w:w="580" w:type="pct"/>
            <w:vMerge/>
            <w:tcBorders>
              <w:bottom w:val="dotted" w:sz="4" w:space="0" w:color="auto"/>
            </w:tcBorders>
            <w:vAlign w:val="center"/>
            <w:tcPrChange w:id="782" w:author="Dietzel, Ranae N [AGRON]" w:date="2017-06-13T15:33:00Z">
              <w:tcPr>
                <w:tcW w:w="511" w:type="pct"/>
                <w:vMerge/>
                <w:tcBorders>
                  <w:bottom w:val="dotted" w:sz="4" w:space="0" w:color="auto"/>
                </w:tcBorders>
                <w:vAlign w:val="center"/>
              </w:tcPr>
            </w:tcPrChange>
          </w:tcPr>
          <w:p w14:paraId="512B2759" w14:textId="77777777" w:rsidR="00B17AB0" w:rsidRPr="00B901D7" w:rsidRDefault="00B17AB0" w:rsidP="00CF0992">
            <w:pPr>
              <w:pStyle w:val="Compact"/>
              <w:jc w:val="center"/>
              <w:rPr>
                <w:sz w:val="20"/>
                <w:szCs w:val="20"/>
              </w:rPr>
            </w:pPr>
          </w:p>
        </w:tc>
        <w:tc>
          <w:tcPr>
            <w:tcW w:w="1891" w:type="pct"/>
            <w:tcBorders>
              <w:bottom w:val="dotted" w:sz="4" w:space="0" w:color="auto"/>
            </w:tcBorders>
            <w:tcPrChange w:id="783" w:author="Dietzel, Ranae N [AGRON]" w:date="2017-06-13T15:33:00Z">
              <w:tcPr>
                <w:tcW w:w="1666" w:type="pct"/>
                <w:tcBorders>
                  <w:bottom w:val="dotted" w:sz="4" w:space="0" w:color="auto"/>
                </w:tcBorders>
              </w:tcPr>
            </w:tcPrChange>
          </w:tcPr>
          <w:p w14:paraId="3EDC89A1" w14:textId="29A0472A" w:rsidR="00B17AB0" w:rsidRPr="00B901D7" w:rsidRDefault="00B17AB0" w:rsidP="00D349E2">
            <w:pPr>
              <w:pStyle w:val="Compact"/>
              <w:rPr>
                <w:sz w:val="20"/>
                <w:szCs w:val="20"/>
              </w:rPr>
            </w:pPr>
            <w:r w:rsidRPr="00B901D7">
              <w:rPr>
                <w:sz w:val="20"/>
                <w:szCs w:val="20"/>
              </w:rPr>
              <w:t>Maize</w:t>
            </w:r>
          </w:p>
        </w:tc>
        <w:tc>
          <w:tcPr>
            <w:tcW w:w="722" w:type="pct"/>
            <w:tcBorders>
              <w:bottom w:val="dotted" w:sz="4" w:space="0" w:color="auto"/>
            </w:tcBorders>
            <w:tcPrChange w:id="784" w:author="Dietzel, Ranae N [AGRON]" w:date="2017-06-13T15:33:00Z">
              <w:tcPr>
                <w:tcW w:w="596" w:type="pct"/>
                <w:tcBorders>
                  <w:bottom w:val="dotted" w:sz="4" w:space="0" w:color="auto"/>
                </w:tcBorders>
              </w:tcPr>
            </w:tcPrChange>
          </w:tcPr>
          <w:p w14:paraId="2D98B297" w14:textId="4E2B8756" w:rsidR="00B17AB0" w:rsidRPr="00B901D7" w:rsidRDefault="00971CB0" w:rsidP="00D349E2">
            <w:pPr>
              <w:pStyle w:val="Compact"/>
              <w:jc w:val="right"/>
              <w:rPr>
                <w:sz w:val="20"/>
                <w:szCs w:val="20"/>
              </w:rPr>
            </w:pPr>
            <w:ins w:id="785" w:author="Dietzel, Ranae N [AGRON]" w:date="2017-06-13T15:32:00Z">
              <w:r>
                <w:rPr>
                  <w:sz w:val="20"/>
                  <w:szCs w:val="20"/>
                </w:rPr>
                <w:t>0.</w:t>
              </w:r>
            </w:ins>
            <w:r w:rsidR="00B17AB0" w:rsidRPr="00B901D7">
              <w:rPr>
                <w:sz w:val="20"/>
                <w:szCs w:val="20"/>
              </w:rPr>
              <w:t>56</w:t>
            </w:r>
          </w:p>
        </w:tc>
        <w:tc>
          <w:tcPr>
            <w:tcW w:w="703" w:type="pct"/>
            <w:tcBorders>
              <w:bottom w:val="dotted" w:sz="4" w:space="0" w:color="auto"/>
            </w:tcBorders>
            <w:tcPrChange w:id="786" w:author="Dietzel, Ranae N [AGRON]" w:date="2017-06-13T15:33:00Z">
              <w:tcPr>
                <w:tcW w:w="595" w:type="pct"/>
                <w:tcBorders>
                  <w:bottom w:val="dotted" w:sz="4" w:space="0" w:color="auto"/>
                </w:tcBorders>
              </w:tcPr>
            </w:tcPrChange>
          </w:tcPr>
          <w:p w14:paraId="013155C6" w14:textId="7B6F9E2C" w:rsidR="00B17AB0" w:rsidRPr="00B901D7" w:rsidRDefault="00971CB0" w:rsidP="00D349E2">
            <w:pPr>
              <w:pStyle w:val="Compact"/>
              <w:jc w:val="right"/>
              <w:rPr>
                <w:sz w:val="20"/>
                <w:szCs w:val="20"/>
              </w:rPr>
            </w:pPr>
            <w:ins w:id="787" w:author="Dietzel, Ranae N [AGRON]" w:date="2017-06-13T15:33:00Z">
              <w:r>
                <w:rPr>
                  <w:sz w:val="20"/>
                  <w:szCs w:val="20"/>
                </w:rPr>
                <w:t>0.</w:t>
              </w:r>
            </w:ins>
            <w:r w:rsidR="00B17AB0" w:rsidRPr="00B901D7">
              <w:rPr>
                <w:sz w:val="20"/>
                <w:szCs w:val="20"/>
              </w:rPr>
              <w:t>44</w:t>
            </w:r>
          </w:p>
        </w:tc>
        <w:tc>
          <w:tcPr>
            <w:tcW w:w="419" w:type="pct"/>
            <w:tcBorders>
              <w:bottom w:val="dotted" w:sz="4" w:space="0" w:color="auto"/>
            </w:tcBorders>
            <w:tcPrChange w:id="788" w:author="Dietzel, Ranae N [AGRON]" w:date="2017-06-13T15:33:00Z">
              <w:tcPr>
                <w:tcW w:w="433" w:type="pct"/>
                <w:tcBorders>
                  <w:bottom w:val="dotted" w:sz="4" w:space="0" w:color="auto"/>
                </w:tcBorders>
              </w:tcPr>
            </w:tcPrChange>
          </w:tcPr>
          <w:p w14:paraId="5CB4498C" w14:textId="19A65521" w:rsidR="00B17AB0" w:rsidRPr="00B901D7" w:rsidRDefault="00B17AB0">
            <w:pPr>
              <w:pStyle w:val="Compact"/>
              <w:jc w:val="right"/>
              <w:rPr>
                <w:sz w:val="20"/>
                <w:szCs w:val="20"/>
              </w:rPr>
            </w:pPr>
            <w:ins w:id="789" w:author="Dietzel, Ranae N [AGRON]" w:date="2017-06-13T13:21:00Z">
              <w:r>
                <w:rPr>
                  <w:sz w:val="20"/>
                  <w:szCs w:val="20"/>
                </w:rPr>
                <w:t>1.27</w:t>
              </w:r>
            </w:ins>
            <w:del w:id="790" w:author="Dietzel, Ranae N [AGRON]" w:date="2017-06-13T13:21:00Z">
              <w:r w:rsidRPr="00B901D7" w:rsidDel="00B17AB0">
                <w:rPr>
                  <w:sz w:val="20"/>
                  <w:szCs w:val="20"/>
                </w:rPr>
                <w:delText>0.</w:delText>
              </w:r>
            </w:del>
            <w:del w:id="791" w:author="Dietzel, Ranae N [AGRON]" w:date="2017-06-12T13:48:00Z">
              <w:r w:rsidRPr="00B901D7" w:rsidDel="00273B2A">
                <w:rPr>
                  <w:sz w:val="20"/>
                  <w:szCs w:val="20"/>
                </w:rPr>
                <w:delText>86</w:delText>
              </w:r>
            </w:del>
          </w:p>
        </w:tc>
        <w:tc>
          <w:tcPr>
            <w:tcW w:w="685" w:type="pct"/>
            <w:tcBorders>
              <w:bottom w:val="dotted" w:sz="4" w:space="0" w:color="auto"/>
            </w:tcBorders>
            <w:tcPrChange w:id="792" w:author="Dietzel, Ranae N [AGRON]" w:date="2017-06-13T15:33:00Z">
              <w:tcPr>
                <w:tcW w:w="604" w:type="pct"/>
                <w:tcBorders>
                  <w:bottom w:val="dotted" w:sz="4" w:space="0" w:color="auto"/>
                </w:tcBorders>
              </w:tcPr>
            </w:tcPrChange>
          </w:tcPr>
          <w:p w14:paraId="0B7657AE" w14:textId="2CB389C1" w:rsidR="00B17AB0" w:rsidRPr="00B901D7" w:rsidRDefault="00B17AB0" w:rsidP="00D349E2">
            <w:pPr>
              <w:pStyle w:val="Compact"/>
              <w:jc w:val="right"/>
              <w:rPr>
                <w:sz w:val="20"/>
                <w:szCs w:val="20"/>
              </w:rPr>
            </w:pPr>
            <w:ins w:id="793" w:author="Dietzel, Ranae N [AGRON]" w:date="2017-06-12T13:50:00Z">
              <w:r>
                <w:rPr>
                  <w:sz w:val="20"/>
                  <w:szCs w:val="20"/>
                </w:rPr>
                <w:t>0.79</w:t>
              </w:r>
            </w:ins>
            <w:del w:id="794" w:author="Dietzel, Ranae N [AGRON]" w:date="2017-06-12T13:50:00Z">
              <w:r w:rsidRPr="00B901D7" w:rsidDel="00273B2A">
                <w:rPr>
                  <w:sz w:val="20"/>
                  <w:szCs w:val="20"/>
                </w:rPr>
                <w:delText>1.</w:delText>
              </w:r>
            </w:del>
            <w:del w:id="795" w:author="Dietzel, Ranae N [AGRON]" w:date="2017-06-12T13:49:00Z">
              <w:r w:rsidRPr="00B901D7" w:rsidDel="00273B2A">
                <w:rPr>
                  <w:sz w:val="20"/>
                  <w:szCs w:val="20"/>
                </w:rPr>
                <w:delText>16</w:delText>
              </w:r>
            </w:del>
          </w:p>
        </w:tc>
      </w:tr>
      <w:tr w:rsidR="00B17AB0" w14:paraId="42575576" w14:textId="77777777" w:rsidTr="00971CB0">
        <w:tc>
          <w:tcPr>
            <w:tcW w:w="580" w:type="pct"/>
            <w:vMerge w:val="restart"/>
            <w:tcBorders>
              <w:top w:val="dotted" w:sz="4" w:space="0" w:color="auto"/>
              <w:bottom w:val="single" w:sz="2" w:space="0" w:color="auto"/>
            </w:tcBorders>
            <w:vAlign w:val="center"/>
            <w:tcPrChange w:id="796" w:author="Dietzel, Ranae N [AGRON]" w:date="2017-06-13T15:33:00Z">
              <w:tcPr>
                <w:tcW w:w="511" w:type="pct"/>
                <w:vMerge w:val="restart"/>
                <w:tcBorders>
                  <w:top w:val="dotted" w:sz="4" w:space="0" w:color="auto"/>
                  <w:bottom w:val="single" w:sz="2" w:space="0" w:color="auto"/>
                </w:tcBorders>
                <w:vAlign w:val="center"/>
              </w:tcPr>
            </w:tcPrChange>
          </w:tcPr>
          <w:p w14:paraId="0974355B" w14:textId="44878D2F" w:rsidR="00B17AB0" w:rsidRPr="00B901D7" w:rsidRDefault="00B17AB0" w:rsidP="00CF0992">
            <w:pPr>
              <w:pStyle w:val="Compact"/>
              <w:jc w:val="center"/>
              <w:rPr>
                <w:sz w:val="20"/>
                <w:szCs w:val="20"/>
              </w:rPr>
            </w:pPr>
            <w:r w:rsidRPr="00B901D7">
              <w:rPr>
                <w:sz w:val="20"/>
                <w:szCs w:val="20"/>
              </w:rPr>
              <w:t>2011</w:t>
            </w:r>
          </w:p>
        </w:tc>
        <w:tc>
          <w:tcPr>
            <w:tcW w:w="1891" w:type="pct"/>
            <w:tcBorders>
              <w:top w:val="dotted" w:sz="4" w:space="0" w:color="auto"/>
            </w:tcBorders>
            <w:tcPrChange w:id="797" w:author="Dietzel, Ranae N [AGRON]" w:date="2017-06-13T15:33:00Z">
              <w:tcPr>
                <w:tcW w:w="1666" w:type="pct"/>
                <w:tcBorders>
                  <w:top w:val="dotted" w:sz="4" w:space="0" w:color="auto"/>
                </w:tcBorders>
              </w:tcPr>
            </w:tcPrChange>
          </w:tcPr>
          <w:p w14:paraId="01D1C296" w14:textId="4D3C826F" w:rsidR="00B17AB0" w:rsidRPr="00B901D7" w:rsidRDefault="00B17AB0" w:rsidP="00CF0992">
            <w:pPr>
              <w:pStyle w:val="Compact"/>
              <w:rPr>
                <w:sz w:val="20"/>
                <w:szCs w:val="20"/>
              </w:rPr>
            </w:pPr>
            <w:r w:rsidRPr="00B901D7">
              <w:rPr>
                <w:sz w:val="20"/>
                <w:szCs w:val="20"/>
              </w:rPr>
              <w:t>Unfertilized Prairie</w:t>
            </w:r>
          </w:p>
        </w:tc>
        <w:tc>
          <w:tcPr>
            <w:tcW w:w="722" w:type="pct"/>
            <w:tcBorders>
              <w:top w:val="dotted" w:sz="4" w:space="0" w:color="auto"/>
            </w:tcBorders>
            <w:tcPrChange w:id="798" w:author="Dietzel, Ranae N [AGRON]" w:date="2017-06-13T15:33:00Z">
              <w:tcPr>
                <w:tcW w:w="596" w:type="pct"/>
                <w:tcBorders>
                  <w:top w:val="dotted" w:sz="4" w:space="0" w:color="auto"/>
                </w:tcBorders>
              </w:tcPr>
            </w:tcPrChange>
          </w:tcPr>
          <w:p w14:paraId="6722A7E4" w14:textId="3359828B" w:rsidR="00B17AB0" w:rsidRPr="00B901D7" w:rsidRDefault="00B17AB0" w:rsidP="00CF0992">
            <w:pPr>
              <w:pStyle w:val="Compact"/>
              <w:jc w:val="right"/>
              <w:rPr>
                <w:sz w:val="20"/>
                <w:szCs w:val="20"/>
              </w:rPr>
            </w:pPr>
            <w:r w:rsidRPr="00B901D7">
              <w:rPr>
                <w:sz w:val="20"/>
                <w:szCs w:val="20"/>
              </w:rPr>
              <w:t>3</w:t>
            </w:r>
            <w:ins w:id="799" w:author="Dietzel, Ranae N [AGRON]" w:date="2017-06-13T15:32:00Z">
              <w:r w:rsidR="00971CB0">
                <w:rPr>
                  <w:sz w:val="20"/>
                  <w:szCs w:val="20"/>
                </w:rPr>
                <w:t>.</w:t>
              </w:r>
            </w:ins>
            <w:r w:rsidRPr="00B901D7">
              <w:rPr>
                <w:sz w:val="20"/>
                <w:szCs w:val="20"/>
              </w:rPr>
              <w:t>87</w:t>
            </w:r>
          </w:p>
        </w:tc>
        <w:tc>
          <w:tcPr>
            <w:tcW w:w="703" w:type="pct"/>
            <w:tcBorders>
              <w:top w:val="dotted" w:sz="4" w:space="0" w:color="auto"/>
            </w:tcBorders>
            <w:tcPrChange w:id="800" w:author="Dietzel, Ranae N [AGRON]" w:date="2017-06-13T15:33:00Z">
              <w:tcPr>
                <w:tcW w:w="595" w:type="pct"/>
                <w:tcBorders>
                  <w:top w:val="dotted" w:sz="4" w:space="0" w:color="auto"/>
                </w:tcBorders>
              </w:tcPr>
            </w:tcPrChange>
          </w:tcPr>
          <w:p w14:paraId="7EA26B89" w14:textId="4A54676B" w:rsidR="00B17AB0" w:rsidRPr="00B901D7" w:rsidRDefault="00B17AB0" w:rsidP="00CF0992">
            <w:pPr>
              <w:pStyle w:val="Compact"/>
              <w:jc w:val="right"/>
              <w:rPr>
                <w:sz w:val="20"/>
                <w:szCs w:val="20"/>
              </w:rPr>
            </w:pPr>
            <w:r w:rsidRPr="00B901D7">
              <w:rPr>
                <w:sz w:val="20"/>
                <w:szCs w:val="20"/>
              </w:rPr>
              <w:t>7</w:t>
            </w:r>
            <w:ins w:id="801" w:author="Dietzel, Ranae N [AGRON]" w:date="2017-06-13T15:33:00Z">
              <w:r w:rsidR="00971CB0">
                <w:rPr>
                  <w:sz w:val="20"/>
                  <w:szCs w:val="20"/>
                </w:rPr>
                <w:t>.</w:t>
              </w:r>
            </w:ins>
            <w:r w:rsidRPr="00B901D7">
              <w:rPr>
                <w:sz w:val="20"/>
                <w:szCs w:val="20"/>
              </w:rPr>
              <w:t>58</w:t>
            </w:r>
          </w:p>
        </w:tc>
        <w:tc>
          <w:tcPr>
            <w:tcW w:w="419" w:type="pct"/>
            <w:tcBorders>
              <w:top w:val="dotted" w:sz="4" w:space="0" w:color="auto"/>
            </w:tcBorders>
            <w:tcPrChange w:id="802" w:author="Dietzel, Ranae N [AGRON]" w:date="2017-06-13T15:33:00Z">
              <w:tcPr>
                <w:tcW w:w="433" w:type="pct"/>
                <w:tcBorders>
                  <w:top w:val="dotted" w:sz="4" w:space="0" w:color="auto"/>
                </w:tcBorders>
              </w:tcPr>
            </w:tcPrChange>
          </w:tcPr>
          <w:p w14:paraId="38045D3B" w14:textId="2CBBA2EF" w:rsidR="00B17AB0" w:rsidRPr="00B901D7" w:rsidRDefault="00B17AB0" w:rsidP="00273B2A">
            <w:pPr>
              <w:pStyle w:val="Compact"/>
              <w:jc w:val="right"/>
              <w:rPr>
                <w:sz w:val="20"/>
                <w:szCs w:val="20"/>
              </w:rPr>
            </w:pPr>
            <w:r w:rsidRPr="00B901D7">
              <w:rPr>
                <w:sz w:val="20"/>
                <w:szCs w:val="20"/>
              </w:rPr>
              <w:t>0.</w:t>
            </w:r>
            <w:del w:id="803" w:author="Dietzel, Ranae N [AGRON]" w:date="2017-06-12T13:49:00Z">
              <w:r w:rsidRPr="00B901D7" w:rsidDel="00273B2A">
                <w:rPr>
                  <w:sz w:val="20"/>
                  <w:szCs w:val="20"/>
                </w:rPr>
                <w:delText>41</w:delText>
              </w:r>
            </w:del>
            <w:ins w:id="804" w:author="Dietzel, Ranae N [AGRON]" w:date="2017-06-12T13:49:00Z">
              <w:r>
                <w:rPr>
                  <w:sz w:val="20"/>
                  <w:szCs w:val="20"/>
                </w:rPr>
                <w:t>51</w:t>
              </w:r>
            </w:ins>
          </w:p>
        </w:tc>
        <w:tc>
          <w:tcPr>
            <w:tcW w:w="685" w:type="pct"/>
            <w:tcBorders>
              <w:top w:val="dotted" w:sz="4" w:space="0" w:color="auto"/>
            </w:tcBorders>
            <w:tcPrChange w:id="805" w:author="Dietzel, Ranae N [AGRON]" w:date="2017-06-13T15:33:00Z">
              <w:tcPr>
                <w:tcW w:w="604" w:type="pct"/>
                <w:tcBorders>
                  <w:top w:val="dotted" w:sz="4" w:space="0" w:color="auto"/>
                </w:tcBorders>
              </w:tcPr>
            </w:tcPrChange>
          </w:tcPr>
          <w:p w14:paraId="1A798105" w14:textId="3BCCAE35" w:rsidR="00B17AB0" w:rsidRPr="00B901D7" w:rsidRDefault="00B17AB0" w:rsidP="00273B2A">
            <w:pPr>
              <w:pStyle w:val="Compact"/>
              <w:jc w:val="right"/>
              <w:rPr>
                <w:sz w:val="20"/>
                <w:szCs w:val="20"/>
              </w:rPr>
            </w:pPr>
            <w:del w:id="806" w:author="Dietzel, Ranae N [AGRON]" w:date="2017-06-12T13:50:00Z">
              <w:r w:rsidRPr="00B901D7" w:rsidDel="00273B2A">
                <w:rPr>
                  <w:sz w:val="20"/>
                  <w:szCs w:val="20"/>
                </w:rPr>
                <w:delText>2.45</w:delText>
              </w:r>
            </w:del>
            <w:ins w:id="807" w:author="Dietzel, Ranae N [AGRON]" w:date="2017-06-12T13:50:00Z">
              <w:r>
                <w:rPr>
                  <w:sz w:val="20"/>
                  <w:szCs w:val="20"/>
                </w:rPr>
                <w:t>1.96</w:t>
              </w:r>
            </w:ins>
          </w:p>
        </w:tc>
      </w:tr>
      <w:tr w:rsidR="00B17AB0" w14:paraId="5B040D1B" w14:textId="77777777" w:rsidTr="00971CB0">
        <w:tc>
          <w:tcPr>
            <w:tcW w:w="580" w:type="pct"/>
            <w:vMerge/>
            <w:tcBorders>
              <w:bottom w:val="single" w:sz="2" w:space="0" w:color="auto"/>
            </w:tcBorders>
            <w:tcPrChange w:id="808" w:author="Dietzel, Ranae N [AGRON]" w:date="2017-06-13T15:33:00Z">
              <w:tcPr>
                <w:tcW w:w="511" w:type="pct"/>
                <w:vMerge/>
                <w:tcBorders>
                  <w:bottom w:val="single" w:sz="2" w:space="0" w:color="auto"/>
                </w:tcBorders>
              </w:tcPr>
            </w:tcPrChange>
          </w:tcPr>
          <w:p w14:paraId="1CE6CAB0" w14:textId="77777777" w:rsidR="00B17AB0" w:rsidRPr="00B901D7" w:rsidRDefault="00B17AB0" w:rsidP="00CF0992">
            <w:pPr>
              <w:pStyle w:val="Compact"/>
              <w:rPr>
                <w:sz w:val="20"/>
                <w:szCs w:val="20"/>
              </w:rPr>
            </w:pPr>
          </w:p>
        </w:tc>
        <w:tc>
          <w:tcPr>
            <w:tcW w:w="1891" w:type="pct"/>
            <w:tcPrChange w:id="809" w:author="Dietzel, Ranae N [AGRON]" w:date="2017-06-13T15:33:00Z">
              <w:tcPr>
                <w:tcW w:w="1666" w:type="pct"/>
              </w:tcPr>
            </w:tcPrChange>
          </w:tcPr>
          <w:p w14:paraId="2B7675FF" w14:textId="2D806FAC" w:rsidR="00B17AB0" w:rsidRPr="00B901D7" w:rsidRDefault="00B17AB0" w:rsidP="00CF0992">
            <w:pPr>
              <w:pStyle w:val="Compact"/>
              <w:rPr>
                <w:sz w:val="20"/>
                <w:szCs w:val="20"/>
              </w:rPr>
            </w:pPr>
            <w:r w:rsidRPr="00B901D7">
              <w:rPr>
                <w:sz w:val="20"/>
                <w:szCs w:val="20"/>
              </w:rPr>
              <w:t>Fertilized Prairie</w:t>
            </w:r>
          </w:p>
        </w:tc>
        <w:tc>
          <w:tcPr>
            <w:tcW w:w="722" w:type="pct"/>
            <w:tcPrChange w:id="810" w:author="Dietzel, Ranae N [AGRON]" w:date="2017-06-13T15:33:00Z">
              <w:tcPr>
                <w:tcW w:w="596" w:type="pct"/>
              </w:tcPr>
            </w:tcPrChange>
          </w:tcPr>
          <w:p w14:paraId="7A998137" w14:textId="461E3A14" w:rsidR="00B17AB0" w:rsidRPr="00B901D7" w:rsidRDefault="00B17AB0" w:rsidP="00CF0992">
            <w:pPr>
              <w:pStyle w:val="Compact"/>
              <w:jc w:val="right"/>
              <w:rPr>
                <w:sz w:val="20"/>
                <w:szCs w:val="20"/>
              </w:rPr>
            </w:pPr>
            <w:r w:rsidRPr="00B901D7">
              <w:rPr>
                <w:sz w:val="20"/>
                <w:szCs w:val="20"/>
              </w:rPr>
              <w:t>1</w:t>
            </w:r>
            <w:ins w:id="811" w:author="Dietzel, Ranae N [AGRON]" w:date="2017-06-13T15:32:00Z">
              <w:r w:rsidR="00971CB0">
                <w:rPr>
                  <w:sz w:val="20"/>
                  <w:szCs w:val="20"/>
                </w:rPr>
                <w:t>.</w:t>
              </w:r>
            </w:ins>
            <w:r w:rsidRPr="00B901D7">
              <w:rPr>
                <w:sz w:val="20"/>
                <w:szCs w:val="20"/>
              </w:rPr>
              <w:t>68</w:t>
            </w:r>
          </w:p>
        </w:tc>
        <w:tc>
          <w:tcPr>
            <w:tcW w:w="703" w:type="pct"/>
            <w:tcPrChange w:id="812" w:author="Dietzel, Ranae N [AGRON]" w:date="2017-06-13T15:33:00Z">
              <w:tcPr>
                <w:tcW w:w="595" w:type="pct"/>
              </w:tcPr>
            </w:tcPrChange>
          </w:tcPr>
          <w:p w14:paraId="08B546EF" w14:textId="16BF1ED4" w:rsidR="00B17AB0" w:rsidRPr="00B901D7" w:rsidRDefault="00B17AB0" w:rsidP="00CF0992">
            <w:pPr>
              <w:pStyle w:val="Compact"/>
              <w:jc w:val="right"/>
              <w:rPr>
                <w:sz w:val="20"/>
                <w:szCs w:val="20"/>
              </w:rPr>
            </w:pPr>
            <w:r w:rsidRPr="00B901D7">
              <w:rPr>
                <w:sz w:val="20"/>
                <w:szCs w:val="20"/>
              </w:rPr>
              <w:t>3</w:t>
            </w:r>
            <w:ins w:id="813" w:author="Dietzel, Ranae N [AGRON]" w:date="2017-06-13T15:33:00Z">
              <w:r w:rsidR="00971CB0">
                <w:rPr>
                  <w:sz w:val="20"/>
                  <w:szCs w:val="20"/>
                </w:rPr>
                <w:t>.</w:t>
              </w:r>
            </w:ins>
            <w:r w:rsidRPr="00B901D7">
              <w:rPr>
                <w:sz w:val="20"/>
                <w:szCs w:val="20"/>
              </w:rPr>
              <w:t>42</w:t>
            </w:r>
          </w:p>
        </w:tc>
        <w:tc>
          <w:tcPr>
            <w:tcW w:w="419" w:type="pct"/>
            <w:tcPrChange w:id="814" w:author="Dietzel, Ranae N [AGRON]" w:date="2017-06-13T15:33:00Z">
              <w:tcPr>
                <w:tcW w:w="433" w:type="pct"/>
              </w:tcPr>
            </w:tcPrChange>
          </w:tcPr>
          <w:p w14:paraId="2D6EE411" w14:textId="70307E19" w:rsidR="00B17AB0" w:rsidRPr="00B901D7" w:rsidRDefault="00B17AB0" w:rsidP="00273B2A">
            <w:pPr>
              <w:pStyle w:val="Compact"/>
              <w:jc w:val="right"/>
              <w:rPr>
                <w:sz w:val="20"/>
                <w:szCs w:val="20"/>
              </w:rPr>
            </w:pPr>
            <w:r w:rsidRPr="00B901D7">
              <w:rPr>
                <w:sz w:val="20"/>
                <w:szCs w:val="20"/>
              </w:rPr>
              <w:t>0.</w:t>
            </w:r>
            <w:del w:id="815" w:author="Dietzel, Ranae N [AGRON]" w:date="2017-06-12T13:49:00Z">
              <w:r w:rsidRPr="00B901D7" w:rsidDel="00273B2A">
                <w:rPr>
                  <w:sz w:val="20"/>
                  <w:szCs w:val="20"/>
                </w:rPr>
                <w:delText>33</w:delText>
              </w:r>
            </w:del>
            <w:ins w:id="816" w:author="Dietzel, Ranae N [AGRON]" w:date="2017-06-12T13:49:00Z">
              <w:r>
                <w:rPr>
                  <w:sz w:val="20"/>
                  <w:szCs w:val="20"/>
                </w:rPr>
                <w:t>49</w:t>
              </w:r>
            </w:ins>
          </w:p>
        </w:tc>
        <w:tc>
          <w:tcPr>
            <w:tcW w:w="685" w:type="pct"/>
            <w:tcPrChange w:id="817" w:author="Dietzel, Ranae N [AGRON]" w:date="2017-06-13T15:33:00Z">
              <w:tcPr>
                <w:tcW w:w="604" w:type="pct"/>
              </w:tcPr>
            </w:tcPrChange>
          </w:tcPr>
          <w:p w14:paraId="12301E38" w14:textId="7234ED5B" w:rsidR="00B17AB0" w:rsidRPr="00B901D7" w:rsidRDefault="00B17AB0" w:rsidP="00273B2A">
            <w:pPr>
              <w:pStyle w:val="Compact"/>
              <w:jc w:val="right"/>
              <w:rPr>
                <w:sz w:val="20"/>
                <w:szCs w:val="20"/>
              </w:rPr>
            </w:pPr>
            <w:del w:id="818" w:author="Dietzel, Ranae N [AGRON]" w:date="2017-06-12T13:50:00Z">
              <w:r w:rsidRPr="00B901D7" w:rsidDel="00273B2A">
                <w:rPr>
                  <w:sz w:val="20"/>
                  <w:szCs w:val="20"/>
                </w:rPr>
                <w:delText>3.02</w:delText>
              </w:r>
            </w:del>
            <w:ins w:id="819" w:author="Dietzel, Ranae N [AGRON]" w:date="2017-06-12T13:50:00Z">
              <w:r>
                <w:rPr>
                  <w:sz w:val="20"/>
                  <w:szCs w:val="20"/>
                </w:rPr>
                <w:t>2.03</w:t>
              </w:r>
            </w:ins>
          </w:p>
        </w:tc>
      </w:tr>
      <w:tr w:rsidR="00B17AB0" w14:paraId="1FBFB441" w14:textId="77777777" w:rsidTr="00971CB0">
        <w:tc>
          <w:tcPr>
            <w:tcW w:w="580" w:type="pct"/>
            <w:vMerge/>
            <w:tcBorders>
              <w:bottom w:val="single" w:sz="2" w:space="0" w:color="auto"/>
            </w:tcBorders>
            <w:tcPrChange w:id="820" w:author="Dietzel, Ranae N [AGRON]" w:date="2017-06-13T15:33:00Z">
              <w:tcPr>
                <w:tcW w:w="511" w:type="pct"/>
                <w:vMerge/>
                <w:tcBorders>
                  <w:bottom w:val="single" w:sz="2" w:space="0" w:color="auto"/>
                </w:tcBorders>
              </w:tcPr>
            </w:tcPrChange>
          </w:tcPr>
          <w:p w14:paraId="12235667" w14:textId="77777777" w:rsidR="00B17AB0" w:rsidRPr="00B901D7" w:rsidRDefault="00B17AB0" w:rsidP="00CF0992">
            <w:pPr>
              <w:pStyle w:val="Compact"/>
              <w:rPr>
                <w:sz w:val="20"/>
                <w:szCs w:val="20"/>
              </w:rPr>
            </w:pPr>
          </w:p>
        </w:tc>
        <w:tc>
          <w:tcPr>
            <w:tcW w:w="1891" w:type="pct"/>
            <w:tcBorders>
              <w:bottom w:val="single" w:sz="2" w:space="0" w:color="auto"/>
            </w:tcBorders>
            <w:hideMark/>
            <w:tcPrChange w:id="821" w:author="Dietzel, Ranae N [AGRON]" w:date="2017-06-13T15:33:00Z">
              <w:tcPr>
                <w:tcW w:w="1666" w:type="pct"/>
                <w:tcBorders>
                  <w:bottom w:val="single" w:sz="2" w:space="0" w:color="auto"/>
                </w:tcBorders>
                <w:hideMark/>
              </w:tcPr>
            </w:tcPrChange>
          </w:tcPr>
          <w:p w14:paraId="45779894" w14:textId="77F89384" w:rsidR="00B17AB0" w:rsidRPr="00B901D7" w:rsidRDefault="00B17AB0" w:rsidP="00CF0992">
            <w:pPr>
              <w:pStyle w:val="Compact"/>
              <w:rPr>
                <w:sz w:val="20"/>
                <w:szCs w:val="20"/>
              </w:rPr>
            </w:pPr>
            <w:r w:rsidRPr="00B901D7">
              <w:rPr>
                <w:sz w:val="20"/>
                <w:szCs w:val="20"/>
              </w:rPr>
              <w:t>Maize</w:t>
            </w:r>
          </w:p>
        </w:tc>
        <w:tc>
          <w:tcPr>
            <w:tcW w:w="722" w:type="pct"/>
            <w:tcBorders>
              <w:bottom w:val="single" w:sz="2" w:space="0" w:color="auto"/>
            </w:tcBorders>
            <w:hideMark/>
            <w:tcPrChange w:id="822" w:author="Dietzel, Ranae N [AGRON]" w:date="2017-06-13T15:33:00Z">
              <w:tcPr>
                <w:tcW w:w="596" w:type="pct"/>
                <w:tcBorders>
                  <w:bottom w:val="single" w:sz="2" w:space="0" w:color="auto"/>
                </w:tcBorders>
                <w:hideMark/>
              </w:tcPr>
            </w:tcPrChange>
          </w:tcPr>
          <w:p w14:paraId="18254274" w14:textId="45DD19E9" w:rsidR="00B17AB0" w:rsidRPr="00B901D7" w:rsidRDefault="00971CB0" w:rsidP="00CF0992">
            <w:pPr>
              <w:pStyle w:val="Compact"/>
              <w:jc w:val="right"/>
              <w:rPr>
                <w:sz w:val="20"/>
                <w:szCs w:val="20"/>
              </w:rPr>
            </w:pPr>
            <w:ins w:id="823" w:author="Dietzel, Ranae N [AGRON]" w:date="2017-06-13T15:32:00Z">
              <w:r>
                <w:rPr>
                  <w:sz w:val="20"/>
                  <w:szCs w:val="20"/>
                </w:rPr>
                <w:t>0.</w:t>
              </w:r>
            </w:ins>
            <w:r w:rsidR="00B17AB0" w:rsidRPr="00B901D7">
              <w:rPr>
                <w:sz w:val="20"/>
                <w:szCs w:val="20"/>
              </w:rPr>
              <w:t>48</w:t>
            </w:r>
          </w:p>
        </w:tc>
        <w:tc>
          <w:tcPr>
            <w:tcW w:w="703" w:type="pct"/>
            <w:tcBorders>
              <w:bottom w:val="single" w:sz="2" w:space="0" w:color="auto"/>
            </w:tcBorders>
            <w:hideMark/>
            <w:tcPrChange w:id="824" w:author="Dietzel, Ranae N [AGRON]" w:date="2017-06-13T15:33:00Z">
              <w:tcPr>
                <w:tcW w:w="595" w:type="pct"/>
                <w:tcBorders>
                  <w:bottom w:val="single" w:sz="2" w:space="0" w:color="auto"/>
                </w:tcBorders>
                <w:hideMark/>
              </w:tcPr>
            </w:tcPrChange>
          </w:tcPr>
          <w:p w14:paraId="16AD7956" w14:textId="16606C77" w:rsidR="00B17AB0" w:rsidRPr="00B901D7" w:rsidRDefault="00971CB0" w:rsidP="00CF0992">
            <w:pPr>
              <w:pStyle w:val="Compact"/>
              <w:jc w:val="right"/>
              <w:rPr>
                <w:sz w:val="20"/>
                <w:szCs w:val="20"/>
              </w:rPr>
            </w:pPr>
            <w:ins w:id="825" w:author="Dietzel, Ranae N [AGRON]" w:date="2017-06-13T15:33:00Z">
              <w:r>
                <w:rPr>
                  <w:sz w:val="20"/>
                  <w:szCs w:val="20"/>
                </w:rPr>
                <w:t>0.</w:t>
              </w:r>
            </w:ins>
            <w:r w:rsidR="00B17AB0" w:rsidRPr="00B901D7">
              <w:rPr>
                <w:sz w:val="20"/>
                <w:szCs w:val="20"/>
              </w:rPr>
              <w:t>47</w:t>
            </w:r>
          </w:p>
        </w:tc>
        <w:tc>
          <w:tcPr>
            <w:tcW w:w="419" w:type="pct"/>
            <w:tcBorders>
              <w:bottom w:val="single" w:sz="2" w:space="0" w:color="auto"/>
            </w:tcBorders>
            <w:hideMark/>
            <w:tcPrChange w:id="826" w:author="Dietzel, Ranae N [AGRON]" w:date="2017-06-13T15:33:00Z">
              <w:tcPr>
                <w:tcW w:w="433" w:type="pct"/>
                <w:tcBorders>
                  <w:bottom w:val="single" w:sz="2" w:space="0" w:color="auto"/>
                </w:tcBorders>
                <w:hideMark/>
              </w:tcPr>
            </w:tcPrChange>
          </w:tcPr>
          <w:p w14:paraId="18149144" w14:textId="24F85AFF" w:rsidR="00B17AB0" w:rsidRPr="00B901D7" w:rsidRDefault="00B17AB0" w:rsidP="00273B2A">
            <w:pPr>
              <w:pStyle w:val="Compact"/>
              <w:jc w:val="right"/>
              <w:rPr>
                <w:sz w:val="20"/>
                <w:szCs w:val="20"/>
              </w:rPr>
            </w:pPr>
            <w:ins w:id="827" w:author="Dietzel, Ranae N [AGRON]" w:date="2017-06-13T13:22:00Z">
              <w:r>
                <w:rPr>
                  <w:sz w:val="20"/>
                  <w:szCs w:val="20"/>
                </w:rPr>
                <w:t>1.01</w:t>
              </w:r>
            </w:ins>
            <w:del w:id="828" w:author="Dietzel, Ranae N [AGRON]" w:date="2017-06-13T13:22:00Z">
              <w:r w:rsidRPr="00B901D7" w:rsidDel="00B17AB0">
                <w:rPr>
                  <w:sz w:val="20"/>
                  <w:szCs w:val="20"/>
                </w:rPr>
                <w:delText>0.</w:delText>
              </w:r>
            </w:del>
            <w:del w:id="829" w:author="Dietzel, Ranae N [AGRON]" w:date="2017-06-12T13:49:00Z">
              <w:r w:rsidRPr="00B901D7" w:rsidDel="00273B2A">
                <w:rPr>
                  <w:sz w:val="20"/>
                  <w:szCs w:val="20"/>
                </w:rPr>
                <w:delText>67</w:delText>
              </w:r>
            </w:del>
          </w:p>
        </w:tc>
        <w:tc>
          <w:tcPr>
            <w:tcW w:w="685" w:type="pct"/>
            <w:tcBorders>
              <w:bottom w:val="single" w:sz="2" w:space="0" w:color="auto"/>
            </w:tcBorders>
            <w:hideMark/>
            <w:tcPrChange w:id="830" w:author="Dietzel, Ranae N [AGRON]" w:date="2017-06-13T15:33:00Z">
              <w:tcPr>
                <w:tcW w:w="604" w:type="pct"/>
                <w:tcBorders>
                  <w:bottom w:val="single" w:sz="2" w:space="0" w:color="auto"/>
                </w:tcBorders>
                <w:hideMark/>
              </w:tcPr>
            </w:tcPrChange>
          </w:tcPr>
          <w:p w14:paraId="681599F1" w14:textId="70AE3A8E" w:rsidR="00B17AB0" w:rsidRPr="00B901D7" w:rsidRDefault="00B17AB0" w:rsidP="00CF0992">
            <w:pPr>
              <w:pStyle w:val="Compact"/>
              <w:jc w:val="right"/>
              <w:rPr>
                <w:sz w:val="20"/>
                <w:szCs w:val="20"/>
              </w:rPr>
            </w:pPr>
            <w:ins w:id="831" w:author="Dietzel, Ranae N [AGRON]" w:date="2017-06-12T13:51:00Z">
              <w:r>
                <w:rPr>
                  <w:sz w:val="20"/>
                  <w:szCs w:val="20"/>
                </w:rPr>
                <w:t>0.99</w:t>
              </w:r>
            </w:ins>
            <w:del w:id="832" w:author="Dietzel, Ranae N [AGRON]" w:date="2017-06-12T13:51:00Z">
              <w:r w:rsidRPr="00B901D7" w:rsidDel="00273B2A">
                <w:rPr>
                  <w:sz w:val="20"/>
                  <w:szCs w:val="20"/>
                </w:rPr>
                <w:delText>1.50</w:delText>
              </w:r>
            </w:del>
          </w:p>
        </w:tc>
      </w:tr>
    </w:tbl>
    <w:p w14:paraId="400F8197" w14:textId="77777777" w:rsidR="006B6053" w:rsidRPr="00532388" w:rsidRDefault="006B6053" w:rsidP="00532388">
      <w:pPr>
        <w:rPr>
          <w:szCs w:val="20"/>
        </w:rPr>
      </w:pPr>
    </w:p>
    <w:p w14:paraId="5586D20E" w14:textId="31356D96" w:rsidR="00532388" w:rsidRPr="00532388" w:rsidRDefault="00532388" w:rsidP="00532388">
      <w:pPr>
        <w:rPr>
          <w:szCs w:val="20"/>
        </w:rPr>
      </w:pPr>
      <w:r w:rsidRPr="00532388">
        <w:rPr>
          <w:szCs w:val="20"/>
        </w:rPr>
        <w:t xml:space="preserve">Prairie roots had a mean residence time (mrt) of </w:t>
      </w:r>
      <w:del w:id="833" w:author="Dietzel, Ranae N [AGRON]" w:date="2017-06-13T13:27:00Z">
        <w:r w:rsidRPr="00532388" w:rsidDel="00F22177">
          <w:rPr>
            <w:szCs w:val="20"/>
          </w:rPr>
          <w:delText>2.75</w:delText>
        </w:r>
      </w:del>
      <w:ins w:id="834" w:author="Dietzel, Ranae N [AGRON]" w:date="2017-06-13T13:27:00Z">
        <w:r w:rsidR="00F22177">
          <w:rPr>
            <w:szCs w:val="20"/>
          </w:rPr>
          <w:t>1.90</w:t>
        </w:r>
      </w:ins>
      <w:r w:rsidRPr="00532388">
        <w:rPr>
          <w:szCs w:val="20"/>
        </w:rPr>
        <w:t xml:space="preserve"> years in the top 30 cm of the profile when averaged across treatments and years (2010 and 2011).  Maize roots turned over </w:t>
      </w:r>
      <w:ins w:id="835" w:author="Dietzel, Ranae N [AGRON]" w:date="2017-06-13T13:28:00Z">
        <w:r w:rsidR="00F22177">
          <w:rPr>
            <w:szCs w:val="20"/>
          </w:rPr>
          <w:t>a</w:t>
        </w:r>
      </w:ins>
      <w:ins w:id="836" w:author="Dietzel, Ranae N [AGRON]" w:date="2017-06-13T13:29:00Z">
        <w:r w:rsidR="00F22177">
          <w:rPr>
            <w:szCs w:val="20"/>
          </w:rPr>
          <w:t>l</w:t>
        </w:r>
      </w:ins>
      <w:ins w:id="837" w:author="Dietzel, Ranae N [AGRON]" w:date="2017-06-13T13:28:00Z">
        <w:r w:rsidR="00F22177">
          <w:rPr>
            <w:szCs w:val="20"/>
          </w:rPr>
          <w:t xml:space="preserve">most </w:t>
        </w:r>
      </w:ins>
      <w:r w:rsidRPr="00532388">
        <w:rPr>
          <w:szCs w:val="20"/>
        </w:rPr>
        <w:t xml:space="preserve">twice as fast as prairie roots when averaged across treatments and years (Table 3).  </w:t>
      </w:r>
    </w:p>
    <w:p w14:paraId="303549F7" w14:textId="66ADB019" w:rsidR="00532388" w:rsidRPr="00532388" w:rsidRDefault="00EA4D22" w:rsidP="00554D80">
      <w:pPr>
        <w:jc w:val="center"/>
        <w:rPr>
          <w:szCs w:val="20"/>
        </w:rPr>
      </w:pPr>
      <w:r w:rsidRPr="00EA4D22">
        <w:rPr>
          <w:noProof/>
          <w:lang w:val="en-US" w:eastAsia="en-US"/>
        </w:rPr>
        <w:lastRenderedPageBreak/>
        <w:drawing>
          <wp:inline distT="0" distB="0" distL="0" distR="0" wp14:anchorId="3049919D" wp14:editId="11640868">
            <wp:extent cx="3485714" cy="697142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5714" cy="6971428"/>
                    </a:xfrm>
                    <a:prstGeom prst="rect">
                      <a:avLst/>
                    </a:prstGeom>
                  </pic:spPr>
                </pic:pic>
              </a:graphicData>
            </a:graphic>
          </wp:inline>
        </w:drawing>
      </w:r>
    </w:p>
    <w:p w14:paraId="07634B45" w14:textId="7B98A9DD" w:rsidR="00532388" w:rsidRDefault="00532388" w:rsidP="00532388">
      <w:pPr>
        <w:rPr>
          <w:szCs w:val="20"/>
        </w:rPr>
      </w:pPr>
      <w:r w:rsidRPr="00532388">
        <w:rPr>
          <w:szCs w:val="20"/>
        </w:rPr>
        <w:t xml:space="preserve">Figure 4. Root C:N ratios with depth over time. Grey shading represents one standard error of the mean. </w:t>
      </w:r>
    </w:p>
    <w:p w14:paraId="2AB973E7" w14:textId="77777777" w:rsidR="009130B4" w:rsidRPr="00532388" w:rsidRDefault="009130B4" w:rsidP="00532388">
      <w:pPr>
        <w:rPr>
          <w:szCs w:val="20"/>
        </w:rPr>
      </w:pPr>
    </w:p>
    <w:p w14:paraId="074B54EF" w14:textId="77777777" w:rsidR="00532388" w:rsidRPr="00532388" w:rsidRDefault="00532388" w:rsidP="00532388">
      <w:pPr>
        <w:rPr>
          <w:szCs w:val="20"/>
        </w:rPr>
      </w:pPr>
      <w:r w:rsidRPr="00532388">
        <w:rPr>
          <w:szCs w:val="20"/>
        </w:rPr>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4EC9160C" w:rsidR="00532388" w:rsidRDefault="00532388" w:rsidP="00532388">
      <w:pPr>
        <w:rPr>
          <w:szCs w:val="20"/>
          <w:u w:val="single"/>
        </w:rPr>
      </w:pPr>
    </w:p>
    <w:p w14:paraId="135FA686" w14:textId="77777777" w:rsidR="00EA4D22" w:rsidRDefault="00EA4D22" w:rsidP="00532388">
      <w:pPr>
        <w:rPr>
          <w:szCs w:val="20"/>
          <w:u w:val="single"/>
        </w:rPr>
      </w:pPr>
    </w:p>
    <w:p w14:paraId="34C0C964" w14:textId="408B32C9" w:rsidR="00532388" w:rsidRPr="00532388" w:rsidRDefault="00532388" w:rsidP="00EA4D22">
      <w:pPr>
        <w:tabs>
          <w:tab w:val="left" w:pos="1786"/>
        </w:tabs>
        <w:rPr>
          <w:b/>
          <w:szCs w:val="20"/>
        </w:rPr>
      </w:pPr>
      <w:r w:rsidRPr="00532388">
        <w:rPr>
          <w:b/>
          <w:szCs w:val="20"/>
        </w:rPr>
        <w:lastRenderedPageBreak/>
        <w:t>4 Discussion</w:t>
      </w:r>
      <w:r w:rsidR="00EA4D22">
        <w:rPr>
          <w:b/>
          <w:szCs w:val="20"/>
        </w:rPr>
        <w:tab/>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556BF0BF" w14:textId="729C5143" w:rsidR="006A43B8" w:rsidRDefault="00532388" w:rsidP="00532388">
      <w:pPr>
        <w:rPr>
          <w:szCs w:val="20"/>
        </w:rPr>
      </w:pPr>
      <w:r w:rsidRPr="00532388">
        <w:rPr>
          <w:szCs w:val="20"/>
        </w:rPr>
        <w:t xml:space="preserve">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w:t>
      </w:r>
      <w:del w:id="838" w:author="Dietzel, Ranae N [AGRON]" w:date="2017-06-13T15:11:00Z">
        <w:r w:rsidRPr="00532388" w:rsidDel="00FF0BCA">
          <w:rPr>
            <w:szCs w:val="20"/>
          </w:rPr>
          <w:delText>to its fullest extent, and then remains in the soil functionally inert</w:delText>
        </w:r>
      </w:del>
      <w:ins w:id="839" w:author="Dietzel, Ranae N [AGRON]" w:date="2017-06-13T15:11:00Z">
        <w:r w:rsidR="00FF0BCA">
          <w:rPr>
            <w:szCs w:val="20"/>
          </w:rPr>
          <w:t xml:space="preserve">until it </w:t>
        </w:r>
      </w:ins>
      <w:ins w:id="840" w:author="Dietzel, Ranae N [AGRON]" w:date="2017-06-14T12:34:00Z">
        <w:r w:rsidR="0019073C">
          <w:rPr>
            <w:szCs w:val="20"/>
          </w:rPr>
          <w:t xml:space="preserve">remains </w:t>
        </w:r>
      </w:ins>
      <w:ins w:id="841" w:author="Dietzel, Ranae N [AGRON]" w:date="2017-06-14T12:35:00Z">
        <w:r w:rsidR="0019073C">
          <w:rPr>
            <w:szCs w:val="20"/>
          </w:rPr>
          <w:t>in the</w:t>
        </w:r>
      </w:ins>
      <w:ins w:id="842" w:author="Dietzel, Ranae N [AGRON]" w:date="2017-06-14T12:34:00Z">
        <w:r w:rsidR="0019073C">
          <w:rPr>
            <w:szCs w:val="20"/>
          </w:rPr>
          <w:t xml:space="preserve"> </w:t>
        </w:r>
      </w:ins>
      <w:ins w:id="843" w:author="Dietzel, Ranae N [AGRON]" w:date="2017-06-14T12:35:00Z">
        <w:r w:rsidR="0019073C">
          <w:rPr>
            <w:szCs w:val="20"/>
          </w:rPr>
          <w:t>soil due to</w:t>
        </w:r>
      </w:ins>
      <w:ins w:id="844" w:author="Dietzel, Ranae N [AGRON]" w:date="2017-06-13T15:11:00Z">
        <w:r w:rsidR="00FF0BCA">
          <w:rPr>
            <w:szCs w:val="20"/>
          </w:rPr>
          <w:t xml:space="preserve"> inherent chemical recalcitrance</w:t>
        </w:r>
      </w:ins>
      <w:r w:rsidRPr="00532388">
        <w:rPr>
          <w:szCs w:val="20"/>
        </w:rPr>
        <w:t xml:space="preserve"> (Cotrufo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w:t>
      </w:r>
      <w:del w:id="845" w:author="Dietzel, Ranae N [AGRON]" w:date="2017-06-14T12:35:00Z">
        <w:r w:rsidRPr="00532388" w:rsidDel="0019073C">
          <w:rPr>
            <w:szCs w:val="20"/>
          </w:rPr>
          <w:delText xml:space="preserve"> </w:delText>
        </w:r>
      </w:del>
      <w:r w:rsidRPr="00532388">
        <w:rPr>
          <w:szCs w:val="20"/>
        </w:rPr>
        <w:t>This is a possible mechanism by which the amount of soil organic C found at depth is disproportionately large compared to the size of the root C pool.</w:t>
      </w:r>
      <w:ins w:id="846" w:author="Dietzel, Ranae N [AGRON]" w:date="2017-06-13T15:13:00Z">
        <w:r w:rsidR="00FF0BCA">
          <w:rPr>
            <w:szCs w:val="20"/>
          </w:rPr>
          <w:t xml:space="preserve"> This mechanism would be particularly strong </w:t>
        </w:r>
      </w:ins>
      <w:ins w:id="847" w:author="Dietzel, Ranae N [AGRON]" w:date="2017-06-13T15:14:00Z">
        <w:r w:rsidR="00FF0BCA">
          <w:rPr>
            <w:szCs w:val="20"/>
          </w:rPr>
          <w:t>in soils that are high in C and have a reduced capacity for C stabilization</w:t>
        </w:r>
      </w:ins>
      <w:ins w:id="848" w:author="Dietzel, Ranae N [AGRON]" w:date="2017-06-13T15:17:00Z">
        <w:r w:rsidR="00BB6E2E">
          <w:rPr>
            <w:szCs w:val="20"/>
          </w:rPr>
          <w:t xml:space="preserve"> nearer to the surface</w:t>
        </w:r>
      </w:ins>
      <w:ins w:id="849" w:author="Dietzel, Ranae N [AGRON]" w:date="2017-06-13T15:16:00Z">
        <w:r w:rsidR="00FF0BCA">
          <w:rPr>
            <w:szCs w:val="20"/>
          </w:rPr>
          <w:t>, such as soils formed under prairie vegetation</w:t>
        </w:r>
        <w:r w:rsidR="00BB6E2E">
          <w:rPr>
            <w:szCs w:val="20"/>
          </w:rPr>
          <w:t xml:space="preserve"> (Castellano 2015)</w:t>
        </w:r>
        <w:r w:rsidR="00FF0BCA">
          <w:rPr>
            <w:szCs w:val="20"/>
          </w:rPr>
          <w:t>.</w:t>
        </w:r>
      </w:ins>
      <w:r w:rsidRPr="00532388">
        <w:rPr>
          <w:szCs w:val="20"/>
        </w:rPr>
        <w:t xml:space="preserve"> Th</w:t>
      </w:r>
      <w:del w:id="850" w:author="Dietzel, Ranae N [AGRON]" w:date="2017-06-14T12:36:00Z">
        <w:r w:rsidRPr="00532388" w:rsidDel="0019073C">
          <w:rPr>
            <w:szCs w:val="20"/>
          </w:rPr>
          <w:delText xml:space="preserve">ese findings are </w:delText>
        </w:r>
      </w:del>
      <w:ins w:id="851" w:author="Dietzel, Ranae N [AGRON]" w:date="2017-06-14T12:36:00Z">
        <w:r w:rsidR="0019073C">
          <w:rPr>
            <w:szCs w:val="20"/>
          </w:rPr>
          <w:t xml:space="preserve">is suggested mechanism is also </w:t>
        </w:r>
      </w:ins>
      <w:r w:rsidRPr="00532388">
        <w:rPr>
          <w:szCs w:val="20"/>
        </w:rPr>
        <w:t>consistent with evidence that the contribution of microbial- and not root-derived C increases with depth (Liang and Balser 2008, Rumpel and Kogel-Knabner, 2011).</w:t>
      </w:r>
      <w:r w:rsidR="006A43B8">
        <w:rPr>
          <w:szCs w:val="20"/>
        </w:rPr>
        <w:t xml:space="preserve"> </w:t>
      </w:r>
      <w:r w:rsidR="00921A69">
        <w:rPr>
          <w:szCs w:val="20"/>
        </w:rPr>
        <w:t xml:space="preserve"> In addition to the less-structural root material found at shallow depths, these areas of concentrated roots produce labile exudates that are easily metabolized and transported deeper in the soil profile</w:t>
      </w:r>
      <w:r w:rsidR="000E32E5">
        <w:rPr>
          <w:szCs w:val="20"/>
        </w:rPr>
        <w:t xml:space="preserve"> (Badri and Vivanco, 2009)</w:t>
      </w:r>
      <w:ins w:id="852" w:author="Dietzel, Ranae N [AGRON]" w:date="2017-06-13T15:22:00Z">
        <w:r w:rsidR="00AA225B">
          <w:rPr>
            <w:szCs w:val="20"/>
          </w:rPr>
          <w:t xml:space="preserve">, again under conditions that do not </w:t>
        </w:r>
      </w:ins>
      <w:ins w:id="853" w:author="Dietzel, Ranae N [AGRON]" w:date="2017-06-14T12:37:00Z">
        <w:r w:rsidR="0019073C">
          <w:rPr>
            <w:szCs w:val="20"/>
          </w:rPr>
          <w:t>favour</w:t>
        </w:r>
      </w:ins>
      <w:ins w:id="854" w:author="Dietzel, Ranae N [AGRON]" w:date="2017-06-13T15:22:00Z">
        <w:r w:rsidR="00AA225B">
          <w:rPr>
            <w:szCs w:val="20"/>
          </w:rPr>
          <w:t xml:space="preserve"> immediate stabilization of the metabolites</w:t>
        </w:r>
      </w:ins>
      <w:r w:rsidR="00921A69">
        <w:rPr>
          <w:szCs w:val="20"/>
        </w:rPr>
        <w:t>. While we did not measure root exudat</w:t>
      </w:r>
      <w:r w:rsidR="00006DE4">
        <w:rPr>
          <w:szCs w:val="20"/>
        </w:rPr>
        <w:t>es</w:t>
      </w:r>
      <w:r w:rsidR="00921A69">
        <w:rPr>
          <w:szCs w:val="20"/>
        </w:rPr>
        <w:t xml:space="preserve">, it is important to </w:t>
      </w:r>
      <w:r w:rsidR="00CB0C40">
        <w:rPr>
          <w:szCs w:val="20"/>
        </w:rPr>
        <w:t xml:space="preserve">recognize that these mobile compounds </w:t>
      </w:r>
      <w:r w:rsidR="00E62D26">
        <w:rPr>
          <w:szCs w:val="20"/>
        </w:rPr>
        <w:t xml:space="preserve">also </w:t>
      </w:r>
      <w:r w:rsidR="00CB0C40">
        <w:rPr>
          <w:szCs w:val="20"/>
        </w:rPr>
        <w:t xml:space="preserve">likely play an important role in the development of the soil organic C profile. </w:t>
      </w:r>
    </w:p>
    <w:p w14:paraId="1A89425C" w14:textId="77777777" w:rsidR="00532388" w:rsidRDefault="00532388" w:rsidP="00532388">
      <w:pPr>
        <w:rPr>
          <w:szCs w:val="20"/>
        </w:rPr>
      </w:pPr>
    </w:p>
    <w:p w14:paraId="1EC38E81" w14:textId="65B1D0F2" w:rsidR="00532388" w:rsidRPr="00532388" w:rsidRDefault="00532388" w:rsidP="00532388">
      <w:pPr>
        <w:rPr>
          <w:szCs w:val="20"/>
        </w:rPr>
      </w:pPr>
      <w:r w:rsidRPr="00532388">
        <w:rPr>
          <w:szCs w:val="20"/>
        </w:rPr>
        <w:t>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w:t>
      </w:r>
      <w:ins w:id="855" w:author="Dietzel, Ranae N [AGRON]" w:date="2017-06-14T12:40:00Z">
        <w:r w:rsidR="0019073C">
          <w:rPr>
            <w:szCs w:val="20"/>
          </w:rPr>
          <w:t>, although annual root inputs were not directly measured in this study</w:t>
        </w:r>
      </w:ins>
      <w:r w:rsidRPr="00532388">
        <w:rPr>
          <w:szCs w:val="20"/>
        </w:rPr>
        <w:t xml:space="preserve">. </w:t>
      </w:r>
    </w:p>
    <w:p w14:paraId="4F3E9E7D" w14:textId="77777777" w:rsidR="00532388" w:rsidRDefault="00532388" w:rsidP="00532388">
      <w:pPr>
        <w:rPr>
          <w:szCs w:val="20"/>
        </w:rPr>
      </w:pPr>
    </w:p>
    <w:p w14:paraId="30530105" w14:textId="2D55DBE5"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w:t>
      </w:r>
      <w:del w:id="856" w:author="Dietzel, Ranae N [AGRON]" w:date="2017-06-13T14:23:00Z">
        <w:r w:rsidRPr="00532388" w:rsidDel="00DE704E">
          <w:rPr>
            <w:szCs w:val="20"/>
          </w:rPr>
          <w:delText xml:space="preserve">contributions </w:delText>
        </w:r>
      </w:del>
      <w:ins w:id="857" w:author="Dietzel, Ranae N [AGRON]" w:date="2017-06-13T14:23:00Z">
        <w:r w:rsidR="00DE704E">
          <w:rPr>
            <w:szCs w:val="20"/>
          </w:rPr>
          <w:t>inputs</w:t>
        </w:r>
        <w:r w:rsidR="00DE704E" w:rsidRPr="00532388">
          <w:rPr>
            <w:szCs w:val="20"/>
          </w:rPr>
          <w:t xml:space="preserve"> </w:t>
        </w:r>
      </w:ins>
      <w:r w:rsidRPr="00532388">
        <w:rPr>
          <w:szCs w:val="20"/>
        </w:rPr>
        <w:t xml:space="preserve">to the soil organic matter pool above 30 cm, although the fraction of organic matter that remained in the soil is unknown.  This was indicated by the finding that the majority of prairie roots (75%) was found in this depth fraction, where mean residence time was measured to be </w:t>
      </w:r>
      <w:del w:id="858" w:author="Dietzel, Ranae N [AGRON]" w:date="2017-06-14T12:41:00Z">
        <w:r w:rsidRPr="00532388" w:rsidDel="0019073C">
          <w:rPr>
            <w:szCs w:val="20"/>
          </w:rPr>
          <w:delText>2.5-3</w:delText>
        </w:r>
      </w:del>
      <w:ins w:id="859" w:author="Dietzel, Ranae N [AGRON]" w:date="2017-06-14T12:41:00Z">
        <w:r w:rsidR="0019073C">
          <w:rPr>
            <w:szCs w:val="20"/>
          </w:rPr>
          <w:t>~2</w:t>
        </w:r>
      </w:ins>
      <w:r w:rsidRPr="00532388">
        <w:rPr>
          <w:szCs w:val="20"/>
        </w:rPr>
        <w:t xml:space="preserve"> years.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0E32CC3"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w:t>
      </w:r>
      <w:r w:rsidRPr="00532388">
        <w:rPr>
          <w:szCs w:val="20"/>
        </w:rPr>
        <w:lastRenderedPageBreak/>
        <w:t xml:space="preserve">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42FD9FAE" w:rsidR="00532388" w:rsidRPr="00532388" w:rsidRDefault="00532388" w:rsidP="00532388">
      <w:pPr>
        <w:rPr>
          <w:szCs w:val="20"/>
        </w:rPr>
      </w:pPr>
      <w:r w:rsidRPr="00532388">
        <w:rPr>
          <w:szCs w:val="20"/>
        </w:rPr>
        <w:t>Nitrogen fertilization of prairies led to a smaller root pool at every depth, with lower rates of accumulation</w:t>
      </w:r>
      <w:del w:id="860" w:author="Dietzel, Ranae N [AGRON]" w:date="2017-06-14T12:42:00Z">
        <w:r w:rsidRPr="00532388" w:rsidDel="0019073C">
          <w:rPr>
            <w:szCs w:val="20"/>
          </w:rPr>
          <w:delText>,</w:delText>
        </w:r>
      </w:del>
      <w:r w:rsidRPr="00532388">
        <w:rPr>
          <w:szCs w:val="20"/>
        </w:rPr>
        <w:t xml:space="preserve"> and lower C:N ratios.  However, fertilization did not affect the time until root systems were fully established or the turnover rate of roots in the top 30 cm.  Differences between fertilized and unfertilized prairie showed that the pattern of </w:t>
      </w:r>
      <w:ins w:id="861" w:author="Dietzel, Ranae N [AGRON]" w:date="2017-06-13T14:42:00Z">
        <w:r w:rsidR="00794933">
          <w:rPr>
            <w:szCs w:val="20"/>
          </w:rPr>
          <w:t xml:space="preserve"> root </w:t>
        </w:r>
      </w:ins>
      <w:r w:rsidRPr="00532388">
        <w:rPr>
          <w:szCs w:val="20"/>
        </w:rPr>
        <w:t xml:space="preserve">distribution was a function of nutrient availability and not a response to soil space conditions because fertilized prairie used half as much space as unfertilized prairie and still showed decreased accumulation above 30 cm over time.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6302372F" w:rsidR="00532388" w:rsidRPr="00532388" w:rsidRDefault="00532388" w:rsidP="00532388">
      <w:pPr>
        <w:rPr>
          <w:szCs w:val="20"/>
        </w:rPr>
      </w:pPr>
      <w:r w:rsidRPr="00532388">
        <w:rPr>
          <w:szCs w:val="20"/>
        </w:rPr>
        <w:t xml:space="preserve">It is possible that maize roots </w:t>
      </w:r>
      <w:ins w:id="862" w:author="Dietzel, Ranae N [AGRON]" w:date="2017-06-13T14:24:00Z">
        <w:r w:rsidR="00DE704E">
          <w:rPr>
            <w:szCs w:val="20"/>
          </w:rPr>
          <w:t>had greater C inputs</w:t>
        </w:r>
      </w:ins>
      <w:del w:id="863" w:author="Dietzel, Ranae N [AGRON]" w:date="2017-06-13T14:24:00Z">
        <w:r w:rsidRPr="00532388" w:rsidDel="00DE704E">
          <w:rPr>
            <w:szCs w:val="20"/>
          </w:rPr>
          <w:delText>contributed more C</w:delText>
        </w:r>
      </w:del>
      <w:r w:rsidRPr="00532388">
        <w:rPr>
          <w:szCs w:val="20"/>
        </w:rPr>
        <w:t xml:space="preserve">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w:t>
      </w:r>
      <w:ins w:id="864" w:author="Dietzel, Ranae N [AGRON]" w:date="2017-06-14T12:22:00Z">
        <w:r w:rsidR="009A5D78">
          <w:rPr>
            <w:szCs w:val="20"/>
          </w:rPr>
          <w:t xml:space="preserve"> </w:t>
        </w:r>
      </w:ins>
      <w:ins w:id="865" w:author="Dietzel, Ranae N [AGRON]" w:date="2017-06-14T11:42:00Z">
        <w:r w:rsidR="000611AC">
          <w:rPr>
            <w:szCs w:val="20"/>
          </w:rPr>
          <w:t>Although we do not have</w:t>
        </w:r>
      </w:ins>
      <w:ins w:id="866" w:author="Dietzel, Ranae N [AGRON]" w:date="2017-06-14T11:52:00Z">
        <w:r w:rsidR="000611AC">
          <w:rPr>
            <w:szCs w:val="20"/>
          </w:rPr>
          <w:t xml:space="preserve"> </w:t>
        </w:r>
      </w:ins>
      <w:ins w:id="867" w:author="Dietzel, Ranae N [AGRON]" w:date="2017-06-14T11:54:00Z">
        <w:r w:rsidR="00C70FBD">
          <w:rPr>
            <w:szCs w:val="20"/>
          </w:rPr>
          <w:t xml:space="preserve">measurements of distribution of soil C through the soil profile previous to cultivation, data from this experiment show that the pattern of </w:t>
        </w:r>
      </w:ins>
      <w:ins w:id="868" w:author="Dietzel, Ranae N [AGRON]" w:date="2017-06-14T11:56:00Z">
        <w:r w:rsidR="00C70FBD">
          <w:rPr>
            <w:szCs w:val="20"/>
          </w:rPr>
          <w:t xml:space="preserve">soil </w:t>
        </w:r>
      </w:ins>
      <w:ins w:id="869" w:author="Dietzel, Ranae N [AGRON]" w:date="2017-06-14T11:54:00Z">
        <w:r w:rsidR="00C70FBD">
          <w:rPr>
            <w:szCs w:val="20"/>
          </w:rPr>
          <w:t>C distribution</w:t>
        </w:r>
      </w:ins>
      <w:ins w:id="870" w:author="Dietzel, Ranae N [AGRON]" w:date="2017-06-14T11:56:00Z">
        <w:r w:rsidR="00C70FBD">
          <w:rPr>
            <w:szCs w:val="20"/>
          </w:rPr>
          <w:t xml:space="preserve"> is much more similar to the distribution of maize roots than the distribution of prairie roots</w:t>
        </w:r>
      </w:ins>
      <w:ins w:id="871" w:author="Dietzel, Ranae N [AGRON]" w:date="2017-06-14T11:59:00Z">
        <w:r w:rsidR="009B08D9">
          <w:rPr>
            <w:szCs w:val="20"/>
          </w:rPr>
          <w:t xml:space="preserve"> (Fig. 1)</w:t>
        </w:r>
      </w:ins>
      <w:ins w:id="872" w:author="Dietzel, Ranae N [AGRON]" w:date="2017-06-14T11:56:00Z">
        <w:r w:rsidR="009A5D78">
          <w:rPr>
            <w:szCs w:val="20"/>
          </w:rPr>
          <w:t xml:space="preserve">, demonstrating the importance of differing root systems in the </w:t>
        </w:r>
      </w:ins>
      <w:ins w:id="873" w:author="Dietzel, Ranae N [AGRON]" w:date="2017-06-14T12:29:00Z">
        <w:r w:rsidR="009A5D78">
          <w:rPr>
            <w:szCs w:val="20"/>
          </w:rPr>
          <w:t>development</w:t>
        </w:r>
      </w:ins>
      <w:ins w:id="874" w:author="Dietzel, Ranae N [AGRON]" w:date="2017-06-14T11:56:00Z">
        <w:r w:rsidR="009A5D78">
          <w:rPr>
            <w:szCs w:val="20"/>
          </w:rPr>
          <w:t xml:space="preserve"> </w:t>
        </w:r>
      </w:ins>
      <w:ins w:id="875" w:author="Dietzel, Ranae N [AGRON]" w:date="2017-06-14T12:29:00Z">
        <w:r w:rsidR="009A5D78">
          <w:rPr>
            <w:szCs w:val="20"/>
          </w:rPr>
          <w:t xml:space="preserve">of the soil C profile. </w:t>
        </w:r>
      </w:ins>
      <w:del w:id="876" w:author="Dietzel, Ranae N [AGRON]" w:date="2017-06-14T12:16:00Z">
        <w:r w:rsidRPr="00532388" w:rsidDel="001A084F">
          <w:rPr>
            <w:szCs w:val="20"/>
          </w:rPr>
          <w:delText xml:space="preserve">  </w:delText>
        </w:r>
      </w:del>
    </w:p>
    <w:p w14:paraId="4A23541E" w14:textId="77777777" w:rsidR="00532388" w:rsidRDefault="00532388" w:rsidP="00532388">
      <w:pPr>
        <w:rPr>
          <w:b/>
          <w:szCs w:val="20"/>
        </w:rPr>
      </w:pPr>
    </w:p>
    <w:p w14:paraId="485EEEA5" w14:textId="1B7F7A23" w:rsidR="00532388" w:rsidRPr="00532388" w:rsidRDefault="00532388" w:rsidP="00532388">
      <w:pPr>
        <w:rPr>
          <w:b/>
          <w:szCs w:val="20"/>
        </w:rPr>
      </w:pPr>
      <w:r w:rsidRPr="00532388">
        <w:rPr>
          <w:b/>
          <w:szCs w:val="20"/>
        </w:rPr>
        <w:t xml:space="preserve">4.3 </w:t>
      </w:r>
      <w:ins w:id="877" w:author="Dietzel, Ranae N [AGRON]" w:date="2017-06-14T12:24:00Z">
        <w:r w:rsidR="009A5D78">
          <w:rPr>
            <w:b/>
            <w:bCs/>
            <w:iCs/>
          </w:rPr>
          <w:t>W</w:t>
        </w:r>
        <w:r w:rsidR="009A5D78" w:rsidRPr="00DC393C">
          <w:rPr>
            <w:b/>
            <w:bCs/>
            <w:iCs/>
          </w:rPr>
          <w:t xml:space="preserve">hat do these differences in inputs tell us about the </w:t>
        </w:r>
        <w:r w:rsidR="009A5D78">
          <w:rPr>
            <w:b/>
            <w:bCs/>
            <w:iCs/>
          </w:rPr>
          <w:t>perennial prairie</w:t>
        </w:r>
        <w:r w:rsidR="009A5D78" w:rsidRPr="00DC393C">
          <w:rPr>
            <w:b/>
            <w:bCs/>
            <w:iCs/>
          </w:rPr>
          <w:t xml:space="preserve"> ecosystem under which these soils developed and the </w:t>
        </w:r>
        <w:r w:rsidR="009A5D78">
          <w:rPr>
            <w:b/>
            <w:bCs/>
            <w:iCs/>
          </w:rPr>
          <w:t xml:space="preserve">annual cropping </w:t>
        </w:r>
        <w:r w:rsidR="009A5D78" w:rsidRPr="00DC393C">
          <w:rPr>
            <w:b/>
            <w:bCs/>
            <w:iCs/>
          </w:rPr>
          <w:t>systems under which these soils continue to change</w:t>
        </w:r>
      </w:ins>
      <w:del w:id="878" w:author="Dietzel, Ranae N [AGRON]" w:date="2017-06-14T12:24:00Z">
        <w:r w:rsidRPr="00532388" w:rsidDel="009A5D78">
          <w:rPr>
            <w:b/>
            <w:szCs w:val="20"/>
          </w:rPr>
          <w:delText>What do these differences in inputs tell us about the historical belowground ecosystem under which these soils developed in comparison to the systems under which these soils continue to change</w:delText>
        </w:r>
      </w:del>
      <w:r w:rsidRPr="00532388">
        <w:rPr>
          <w:b/>
          <w:szCs w:val="20"/>
        </w:rPr>
        <w:t>?</w:t>
      </w:r>
    </w:p>
    <w:p w14:paraId="7CF6116B" w14:textId="68D91C8A" w:rsidR="00532388" w:rsidRPr="00532388" w:rsidRDefault="00532388" w:rsidP="00532388">
      <w:pPr>
        <w:rPr>
          <w:szCs w:val="20"/>
        </w:rPr>
      </w:pPr>
      <w:r w:rsidRPr="00532388">
        <w:rPr>
          <w:szCs w:val="20"/>
        </w:rPr>
        <w:t>The experimental location was a site of cultivation under annual crops for over 100 years</w:t>
      </w:r>
      <w:ins w:id="879" w:author="Dietzel, Ranae N [AGRON]" w:date="2017-06-14T12:45:00Z">
        <w:r w:rsidR="004A607E">
          <w:rPr>
            <w:szCs w:val="20"/>
          </w:rPr>
          <w:t>, following ~10,000 years of perennial prairie systems</w:t>
        </w:r>
      </w:ins>
      <w:r w:rsidRPr="00532388">
        <w:rPr>
          <w:szCs w:val="20"/>
        </w:rPr>
        <w:t xml:space="preserve">. </w:t>
      </w:r>
      <w:del w:id="880" w:author="Dietzel, Ranae N [AGRON]" w:date="2017-06-14T12:45:00Z">
        <w:r w:rsidRPr="00532388" w:rsidDel="004A607E">
          <w:rPr>
            <w:szCs w:val="20"/>
          </w:rPr>
          <w:delText xml:space="preserve"> </w:delText>
        </w:r>
      </w:del>
      <w:r w:rsidRPr="00532388">
        <w:rPr>
          <w:szCs w:val="20"/>
        </w:rPr>
        <w:t>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59038A07" w:rsidR="008F6F13" w:rsidRDefault="00532388" w:rsidP="00532388">
      <w:pPr>
        <w:rPr>
          <w:szCs w:val="20"/>
        </w:rPr>
      </w:pPr>
      <w:r w:rsidRPr="00532388">
        <w:rPr>
          <w:szCs w:val="20"/>
        </w:rPr>
        <w:t>Our relatively short-term study of 6 years did not detect significant changes in soil C at any depth</w:t>
      </w:r>
      <w:del w:id="881" w:author="Dietzel, Ranae N [AGRON]" w:date="2017-06-13T14:43:00Z">
        <w:r w:rsidRPr="00532388" w:rsidDel="00794933">
          <w:rPr>
            <w:szCs w:val="20"/>
          </w:rPr>
          <w:delText>,</w:delText>
        </w:r>
      </w:del>
      <w:ins w:id="882" w:author="Dietzel, Ranae N [AGRON]" w:date="2017-06-13T14:43:00Z">
        <w:r w:rsidR="00794933">
          <w:rPr>
            <w:szCs w:val="20"/>
          </w:rPr>
          <w:t>.</w:t>
        </w:r>
      </w:ins>
      <w:r w:rsidRPr="00532388">
        <w:rPr>
          <w:szCs w:val="20"/>
        </w:rPr>
        <w:t xml:space="preserve"> </w:t>
      </w:r>
      <w:del w:id="883" w:author="Dietzel, Ranae N [AGRON]" w:date="2017-06-13T14:44:00Z">
        <w:r w:rsidRPr="00532388" w:rsidDel="00794933">
          <w:rPr>
            <w:szCs w:val="20"/>
          </w:rPr>
          <w:delText>but</w:delText>
        </w:r>
      </w:del>
      <w:ins w:id="884" w:author="Dietzel, Ranae N [AGRON]" w:date="2017-06-13T14:44:00Z">
        <w:r w:rsidR="00794933">
          <w:rPr>
            <w:szCs w:val="20"/>
          </w:rPr>
          <w:t>However,</w:t>
        </w:r>
      </w:ins>
      <w:r w:rsidRPr="00532388">
        <w:rPr>
          <w:szCs w:val="20"/>
        </w:rPr>
        <w:t xml:space="preserve"> differences in quantity, distribution, and C:N ratios between the annual and perennial rooting systems we studied have important implications for how deep soil organic C may have changed and continues to change with the implementation of annual cropping systems.</w:t>
      </w:r>
      <w:del w:id="885" w:author="Dietzel, Ranae N [AGRON]" w:date="2017-06-13T14:49:00Z">
        <w:r w:rsidRPr="00532388" w:rsidDel="006121C1">
          <w:rPr>
            <w:szCs w:val="20"/>
          </w:rPr>
          <w:delText xml:space="preserve"> </w:delText>
        </w:r>
      </w:del>
      <w:r w:rsidRPr="00532388">
        <w:rPr>
          <w:szCs w:val="20"/>
        </w:rPr>
        <w:t xml:space="preserve"> A large, structura</w:t>
      </w:r>
      <w:r w:rsidR="002D02EF">
        <w:rPr>
          <w:szCs w:val="20"/>
        </w:rPr>
        <w:t xml:space="preserve">l-tissue </w:t>
      </w:r>
      <w:r w:rsidRPr="00532388">
        <w:rPr>
          <w:szCs w:val="20"/>
        </w:rPr>
        <w:lastRenderedPageBreak/>
        <w:t xml:space="preserve">dominated root C pool with slow turnover, concentrated at shallow depths was replaced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r w:rsidR="00955F29" w:rsidRPr="00EA13F0">
        <w:rPr>
          <w:szCs w:val="20"/>
        </w:rPr>
        <w:t>Omonode et al. (2006) discusses the possibility that slower turnover in perennial rooting systems 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r w:rsidRPr="00532388">
        <w:rPr>
          <w:b/>
          <w:szCs w:val="20"/>
        </w:rPr>
        <w:t xml:space="preserve">5 Conclusion  </w:t>
      </w:r>
    </w:p>
    <w:p w14:paraId="4CF98BEA" w14:textId="77777777" w:rsidR="007561B4" w:rsidRDefault="00532388" w:rsidP="00532388">
      <w:pPr>
        <w:rPr>
          <w:szCs w:val="20"/>
        </w:rPr>
      </w:pPr>
      <w:r w:rsidRPr="00532388">
        <w:rPr>
          <w:szCs w:val="20"/>
        </w:rPr>
        <w:t xml:space="preserve">Soils are incredibly complex </w:t>
      </w:r>
      <w:r w:rsidR="005C2F50">
        <w:rPr>
          <w:szCs w:val="20"/>
        </w:rPr>
        <w:t xml:space="preserve">systems </w:t>
      </w:r>
      <w:r w:rsidRPr="00532388">
        <w:rPr>
          <w:szCs w:val="20"/>
        </w:rPr>
        <w:t xml:space="preserve">and biogeochemical processes that determine </w:t>
      </w:r>
      <w:r w:rsidR="005C2F50">
        <w:rPr>
          <w:szCs w:val="20"/>
        </w:rPr>
        <w:t xml:space="preserve">soil </w:t>
      </w:r>
      <w:r w:rsidRPr="00532388">
        <w:rPr>
          <w:szCs w:val="20"/>
        </w:rPr>
        <w:t xml:space="preserve">C storage happen over a long time and in </w:t>
      </w:r>
      <w:r w:rsidR="005C2F50">
        <w:rPr>
          <w:szCs w:val="20"/>
        </w:rPr>
        <w:t>places</w:t>
      </w:r>
      <w:r w:rsidR="005C2F50" w:rsidRPr="00532388">
        <w:rPr>
          <w:szCs w:val="20"/>
        </w:rPr>
        <w:t xml:space="preserve"> </w:t>
      </w:r>
      <w:r w:rsidRPr="00532388">
        <w:rPr>
          <w:szCs w:val="20"/>
        </w:rPr>
        <w:t>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w:t>
      </w:r>
      <w:r w:rsidR="00F228FB">
        <w:rPr>
          <w:szCs w:val="20"/>
        </w:rPr>
        <w:t>sufficiently</w:t>
      </w:r>
      <w:r w:rsidR="00F228FB" w:rsidRPr="00532388">
        <w:rPr>
          <w:szCs w:val="20"/>
        </w:rPr>
        <w:t xml:space="preserve"> </w:t>
      </w:r>
      <w:r w:rsidRPr="00532388">
        <w:rPr>
          <w:szCs w:val="20"/>
        </w:rPr>
        <w:t xml:space="preserve">important </w:t>
      </w:r>
      <w:r w:rsidR="00F228FB">
        <w:rPr>
          <w:szCs w:val="20"/>
        </w:rPr>
        <w:t xml:space="preserve">that they </w:t>
      </w:r>
      <w:r w:rsidRPr="00532388">
        <w:rPr>
          <w:szCs w:val="20"/>
        </w:rPr>
        <w:t>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w:t>
      </w:r>
      <w:r w:rsidR="00F228FB">
        <w:rPr>
          <w:szCs w:val="20"/>
        </w:rPr>
        <w:t>,</w:t>
      </w:r>
      <w:r w:rsidRPr="00532388">
        <w:rPr>
          <w:szCs w:val="20"/>
        </w:rPr>
        <w:t xml:space="preserve"> while only 30% of root biomass is found in the same location. Elucidating the mechanisms </w:t>
      </w:r>
      <w:r w:rsidR="00F228FB">
        <w:rPr>
          <w:szCs w:val="20"/>
        </w:rPr>
        <w:t>determining</w:t>
      </w:r>
      <w:r w:rsidR="00F228FB" w:rsidRPr="00532388">
        <w:rPr>
          <w:szCs w:val="20"/>
        </w:rPr>
        <w:t xml:space="preserve"> </w:t>
      </w:r>
      <w:r w:rsidRPr="00532388">
        <w:rPr>
          <w:szCs w:val="20"/>
        </w:rPr>
        <w:t>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should be carefully considered in such designs. </w:t>
      </w:r>
    </w:p>
    <w:p w14:paraId="62CA8EAC" w14:textId="77777777" w:rsidR="007561B4" w:rsidRDefault="007561B4" w:rsidP="00532388">
      <w:pPr>
        <w:rPr>
          <w:szCs w:val="20"/>
        </w:rPr>
      </w:pPr>
    </w:p>
    <w:p w14:paraId="776E37E1" w14:textId="22F0C064" w:rsidR="007561B4" w:rsidRPr="003D4C84" w:rsidRDefault="003D4C84" w:rsidP="00532388">
      <w:pPr>
        <w:rPr>
          <w:b/>
          <w:szCs w:val="20"/>
        </w:rPr>
      </w:pPr>
      <w:r w:rsidRPr="003D4C84">
        <w:rPr>
          <w:b/>
          <w:szCs w:val="20"/>
        </w:rPr>
        <w:t>Data and c</w:t>
      </w:r>
      <w:r w:rsidR="007561B4" w:rsidRPr="003D4C84">
        <w:rPr>
          <w:b/>
          <w:szCs w:val="20"/>
        </w:rPr>
        <w:t>ode availability</w:t>
      </w:r>
    </w:p>
    <w:p w14:paraId="5079DAA0" w14:textId="2667456A" w:rsidR="003D4C84" w:rsidRDefault="003D4C84" w:rsidP="00532388">
      <w:pPr>
        <w:rPr>
          <w:szCs w:val="20"/>
        </w:rPr>
      </w:pPr>
      <w:r>
        <w:rPr>
          <w:szCs w:val="20"/>
        </w:rPr>
        <w:t xml:space="preserve">Data and code for this work is currently publicly stored in a GitHub repository. </w:t>
      </w:r>
      <w:del w:id="886" w:author="Dietzel, Ranae N [AGRON]" w:date="2017-06-14T12:58:00Z">
        <w:r w:rsidDel="00D31B19">
          <w:rPr>
            <w:szCs w:val="20"/>
          </w:rPr>
          <w:delText xml:space="preserve">During and after the review process, we will clean up the repository to include only relevant data and code, improve comments within the code, and write a thorough readme file to ensure the creation of a fully reproducible compendium. The GitHub repository will be linked with a Zenodo account, which will provide a DOI for the data and code, making the data easily discoverable and citable. Zenodo will also create a mirrored repository, backing up code and data in their own system. </w:delText>
        </w:r>
      </w:del>
      <w:ins w:id="887" w:author="Dietzel, Ranae N [AGRON]" w:date="2017-06-14T12:58:00Z">
        <w:r w:rsidR="00D31B19">
          <w:rPr>
            <w:szCs w:val="20"/>
          </w:rPr>
          <w:t xml:space="preserve">The DOI to </w:t>
        </w:r>
      </w:ins>
      <w:ins w:id="888" w:author="Dietzel, Ranae N [AGRON]" w:date="2017-06-14T12:59:00Z">
        <w:r w:rsidR="00D31B19">
          <w:rPr>
            <w:szCs w:val="20"/>
          </w:rPr>
          <w:t>find and access these files is</w:t>
        </w:r>
      </w:ins>
      <w:ins w:id="889" w:author="Dietzel, Ranae N [AGRON]" w:date="2017-06-14T12:58:00Z">
        <w:r w:rsidR="00D31B19">
          <w:rPr>
            <w:szCs w:val="20"/>
          </w:rPr>
          <w:t xml:space="preserve"> 10.5281/zenodo.321910 . </w:t>
        </w:r>
      </w:ins>
    </w:p>
    <w:p w14:paraId="048D01BF" w14:textId="42E46767" w:rsidR="00F03621" w:rsidRDefault="00F03621" w:rsidP="00532388">
      <w:pPr>
        <w:rPr>
          <w:szCs w:val="20"/>
        </w:rPr>
      </w:pPr>
    </w:p>
    <w:p w14:paraId="01C2C601" w14:textId="77777777" w:rsidR="00F03621" w:rsidRDefault="00F03621" w:rsidP="00F03621">
      <w:pPr>
        <w:rPr>
          <w:b/>
          <w:color w:val="000000" w:themeColor="text1"/>
          <w:szCs w:val="20"/>
        </w:rPr>
      </w:pPr>
    </w:p>
    <w:p w14:paraId="731BACB8" w14:textId="77777777" w:rsidR="00F03621" w:rsidRDefault="00F03621" w:rsidP="00F03621">
      <w:pPr>
        <w:rPr>
          <w:b/>
          <w:color w:val="000000" w:themeColor="text1"/>
          <w:szCs w:val="20"/>
        </w:rPr>
      </w:pPr>
    </w:p>
    <w:p w14:paraId="5B4B5DE4" w14:textId="77777777" w:rsidR="00F03621" w:rsidRDefault="00F03621" w:rsidP="00F03621">
      <w:pPr>
        <w:rPr>
          <w:b/>
          <w:color w:val="000000" w:themeColor="text1"/>
          <w:szCs w:val="20"/>
        </w:rPr>
      </w:pPr>
    </w:p>
    <w:p w14:paraId="788FBF54" w14:textId="77777777" w:rsidR="00F03621" w:rsidRDefault="00F03621" w:rsidP="00F03621">
      <w:pPr>
        <w:rPr>
          <w:b/>
          <w:color w:val="000000" w:themeColor="text1"/>
          <w:szCs w:val="20"/>
        </w:rPr>
      </w:pPr>
    </w:p>
    <w:p w14:paraId="1B40B856" w14:textId="77777777" w:rsidR="00F03621" w:rsidRDefault="00F03621" w:rsidP="00F03621">
      <w:pPr>
        <w:rPr>
          <w:b/>
          <w:color w:val="000000" w:themeColor="text1"/>
          <w:szCs w:val="20"/>
        </w:rPr>
      </w:pPr>
    </w:p>
    <w:p w14:paraId="50EDECE4" w14:textId="77777777" w:rsidR="00F03621" w:rsidRDefault="00F03621" w:rsidP="00F03621">
      <w:pPr>
        <w:rPr>
          <w:b/>
          <w:color w:val="000000" w:themeColor="text1"/>
          <w:szCs w:val="20"/>
        </w:rPr>
      </w:pPr>
    </w:p>
    <w:p w14:paraId="5A2FB6CA" w14:textId="77777777" w:rsidR="00F03621" w:rsidRDefault="00F03621" w:rsidP="00F03621">
      <w:pPr>
        <w:rPr>
          <w:b/>
          <w:color w:val="000000" w:themeColor="text1"/>
          <w:szCs w:val="20"/>
        </w:rPr>
      </w:pPr>
    </w:p>
    <w:p w14:paraId="183839B4" w14:textId="77777777" w:rsidR="00F03621" w:rsidRDefault="00F03621" w:rsidP="00F03621">
      <w:pPr>
        <w:rPr>
          <w:b/>
          <w:color w:val="000000" w:themeColor="text1"/>
          <w:szCs w:val="20"/>
        </w:rPr>
      </w:pPr>
    </w:p>
    <w:p w14:paraId="3466C2C6" w14:textId="77777777" w:rsidR="00F03621" w:rsidRDefault="00F03621" w:rsidP="00F03621">
      <w:pPr>
        <w:rPr>
          <w:b/>
          <w:color w:val="000000" w:themeColor="text1"/>
          <w:szCs w:val="20"/>
        </w:rPr>
      </w:pPr>
    </w:p>
    <w:p w14:paraId="541FD8C3" w14:textId="77777777" w:rsidR="00F03621" w:rsidRDefault="00F03621" w:rsidP="00F03621">
      <w:pPr>
        <w:rPr>
          <w:b/>
          <w:color w:val="000000" w:themeColor="text1"/>
          <w:szCs w:val="20"/>
        </w:rPr>
      </w:pPr>
    </w:p>
    <w:p w14:paraId="7E7CB84E" w14:textId="77777777" w:rsidR="00F03621" w:rsidRDefault="00F03621" w:rsidP="00F03621">
      <w:pPr>
        <w:rPr>
          <w:b/>
          <w:color w:val="000000" w:themeColor="text1"/>
          <w:szCs w:val="20"/>
        </w:rPr>
      </w:pPr>
    </w:p>
    <w:p w14:paraId="14C78582" w14:textId="77777777" w:rsidR="00F03621" w:rsidRDefault="00F03621" w:rsidP="00F03621">
      <w:pPr>
        <w:rPr>
          <w:b/>
          <w:color w:val="000000" w:themeColor="text1"/>
          <w:szCs w:val="20"/>
        </w:rPr>
      </w:pPr>
    </w:p>
    <w:p w14:paraId="252D07B6" w14:textId="77777777" w:rsidR="00F03621" w:rsidRDefault="00F03621" w:rsidP="00F03621">
      <w:pPr>
        <w:rPr>
          <w:b/>
          <w:color w:val="000000" w:themeColor="text1"/>
          <w:szCs w:val="20"/>
        </w:rPr>
      </w:pPr>
    </w:p>
    <w:p w14:paraId="604567E8" w14:textId="77777777" w:rsidR="00F03621" w:rsidRDefault="00F03621" w:rsidP="00F03621">
      <w:pPr>
        <w:rPr>
          <w:b/>
          <w:color w:val="000000" w:themeColor="text1"/>
          <w:szCs w:val="20"/>
        </w:rPr>
      </w:pPr>
    </w:p>
    <w:p w14:paraId="56554174" w14:textId="77777777" w:rsidR="00F03621" w:rsidRDefault="00F03621" w:rsidP="00F03621">
      <w:pPr>
        <w:rPr>
          <w:b/>
          <w:color w:val="000000" w:themeColor="text1"/>
          <w:szCs w:val="20"/>
        </w:rPr>
      </w:pPr>
    </w:p>
    <w:p w14:paraId="0576D35B" w14:textId="77777777" w:rsidR="00F03621" w:rsidRDefault="00F03621" w:rsidP="00F03621">
      <w:pPr>
        <w:rPr>
          <w:b/>
          <w:color w:val="000000" w:themeColor="text1"/>
          <w:szCs w:val="20"/>
        </w:rPr>
      </w:pPr>
    </w:p>
    <w:p w14:paraId="4F67BAAA" w14:textId="77777777" w:rsidR="00F03621" w:rsidRDefault="00F03621" w:rsidP="00F03621">
      <w:pPr>
        <w:rPr>
          <w:b/>
          <w:color w:val="000000" w:themeColor="text1"/>
          <w:szCs w:val="20"/>
        </w:rPr>
      </w:pPr>
    </w:p>
    <w:p w14:paraId="490274C1" w14:textId="77777777" w:rsidR="00F03621" w:rsidRDefault="00F03621" w:rsidP="00F03621">
      <w:pPr>
        <w:rPr>
          <w:b/>
          <w:color w:val="000000" w:themeColor="text1"/>
          <w:szCs w:val="20"/>
        </w:rPr>
      </w:pPr>
    </w:p>
    <w:p w14:paraId="7BFD2BB4" w14:textId="77777777" w:rsidR="00F03621" w:rsidRDefault="00F03621" w:rsidP="00F03621">
      <w:pPr>
        <w:rPr>
          <w:b/>
          <w:color w:val="000000" w:themeColor="text1"/>
          <w:szCs w:val="20"/>
        </w:rPr>
      </w:pPr>
    </w:p>
    <w:p w14:paraId="12CF8A8E" w14:textId="1B829790" w:rsidR="00F03621" w:rsidRPr="00532388" w:rsidRDefault="00F03621" w:rsidP="00F03621">
      <w:pPr>
        <w:rPr>
          <w:b/>
          <w:color w:val="000000" w:themeColor="text1"/>
          <w:szCs w:val="20"/>
        </w:rPr>
      </w:pPr>
      <w:r>
        <w:rPr>
          <w:b/>
          <w:color w:val="000000" w:themeColor="text1"/>
          <w:szCs w:val="20"/>
        </w:rPr>
        <w:t>Appendix A.</w:t>
      </w:r>
    </w:p>
    <w:p w14:paraId="3F031DF6" w14:textId="77777777" w:rsidR="00F03621" w:rsidRDefault="00F03621" w:rsidP="00F03621">
      <w:pPr>
        <w:rPr>
          <w:i/>
          <w:color w:val="000000" w:themeColor="text1"/>
          <w:szCs w:val="20"/>
        </w:rPr>
      </w:pPr>
    </w:p>
    <w:p w14:paraId="75A13EEE" w14:textId="77777777" w:rsidR="00F03621" w:rsidRDefault="00F03621" w:rsidP="00F03621">
      <w:pPr>
        <w:rPr>
          <w:i/>
          <w:color w:val="000000" w:themeColor="text1"/>
          <w:szCs w:val="20"/>
        </w:rPr>
      </w:pPr>
      <w:r>
        <w:rPr>
          <w:i/>
          <w:color w:val="000000" w:themeColor="text1"/>
          <w:szCs w:val="20"/>
        </w:rPr>
        <w:t>C</w:t>
      </w:r>
      <w:r w:rsidRPr="00532388">
        <w:rPr>
          <w:i/>
          <w:color w:val="000000" w:themeColor="text1"/>
          <w:szCs w:val="20"/>
        </w:rPr>
        <w:t xml:space="preserve">urve fits used to generate predicted root accumulation for each depth. The mean and </w:t>
      </w:r>
      <w:r>
        <w:rPr>
          <w:i/>
          <w:color w:val="000000" w:themeColor="text1"/>
          <w:szCs w:val="20"/>
        </w:rPr>
        <w:t>standard error of these curves are</w:t>
      </w:r>
      <w:r w:rsidRPr="00532388">
        <w:rPr>
          <w:i/>
          <w:color w:val="000000" w:themeColor="text1"/>
          <w:szCs w:val="20"/>
        </w:rPr>
        <w:t xml:space="preserve"> found in Fig. 3.</w:t>
      </w:r>
    </w:p>
    <w:p w14:paraId="45F82520" w14:textId="77777777" w:rsidR="00F03621" w:rsidRPr="00532388" w:rsidRDefault="00F03621" w:rsidP="00F03621">
      <w:pPr>
        <w:rPr>
          <w:i/>
          <w:color w:val="000000" w:themeColor="text1"/>
          <w:szCs w:val="20"/>
        </w:rPr>
      </w:pPr>
      <w:r w:rsidRPr="00532388">
        <w:rPr>
          <w:i/>
          <w:color w:val="000000" w:themeColor="text1"/>
          <w:szCs w:val="20"/>
        </w:rPr>
        <w:t xml:space="preserve"> </w:t>
      </w:r>
    </w:p>
    <w:p w14:paraId="5BB50F6B" w14:textId="77777777" w:rsidR="00F03621" w:rsidRPr="00532388" w:rsidRDefault="00F03621" w:rsidP="00F03621">
      <w:pPr>
        <w:rPr>
          <w:color w:val="000000" w:themeColor="text1"/>
          <w:szCs w:val="20"/>
          <w:u w:val="single"/>
        </w:rPr>
      </w:pPr>
      <w:r w:rsidRPr="00532388">
        <w:rPr>
          <w:noProof/>
          <w:szCs w:val="20"/>
          <w:lang w:val="en-US" w:eastAsia="en-US"/>
        </w:rPr>
        <w:drawing>
          <wp:inline distT="0" distB="0" distL="0" distR="0" wp14:anchorId="6ABEA949" wp14:editId="2F713C79">
            <wp:extent cx="5943600" cy="475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4C1D710F" w14:textId="77777777" w:rsidR="00F03621" w:rsidRPr="00532388" w:rsidRDefault="00F03621" w:rsidP="00F03621">
      <w:pPr>
        <w:rPr>
          <w:color w:val="000000" w:themeColor="text1"/>
          <w:szCs w:val="20"/>
        </w:rPr>
      </w:pPr>
      <w:r>
        <w:rPr>
          <w:color w:val="000000" w:themeColor="text1"/>
          <w:szCs w:val="20"/>
        </w:rPr>
        <w:t>Fig A</w:t>
      </w:r>
      <w:r w:rsidRPr="00532388">
        <w:rPr>
          <w:color w:val="000000" w:themeColor="text1"/>
          <w:szCs w:val="20"/>
        </w:rPr>
        <w:t>1.  Logistic curves fit to root pool mass accumulation at each replication and depth increment in the prairie treatment.</w:t>
      </w:r>
    </w:p>
    <w:p w14:paraId="20872996" w14:textId="77777777" w:rsidR="00F03621" w:rsidRPr="00532388" w:rsidRDefault="00F03621" w:rsidP="00F03621">
      <w:pPr>
        <w:rPr>
          <w:color w:val="000000" w:themeColor="text1"/>
          <w:szCs w:val="20"/>
        </w:rPr>
      </w:pPr>
    </w:p>
    <w:p w14:paraId="7C5330DC" w14:textId="77777777" w:rsidR="00F03621" w:rsidRPr="00532388" w:rsidRDefault="00F03621" w:rsidP="00F03621">
      <w:pPr>
        <w:rPr>
          <w:color w:val="000000" w:themeColor="text1"/>
          <w:szCs w:val="20"/>
        </w:rPr>
      </w:pPr>
      <w:r w:rsidRPr="00532388">
        <w:rPr>
          <w:noProof/>
          <w:szCs w:val="20"/>
          <w:lang w:val="en-US" w:eastAsia="en-US"/>
        </w:rPr>
        <w:lastRenderedPageBreak/>
        <w:drawing>
          <wp:inline distT="0" distB="0" distL="0" distR="0" wp14:anchorId="2629B777" wp14:editId="29700AFA">
            <wp:extent cx="5943600" cy="475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1E86722B" w14:textId="77777777" w:rsidR="00F03621" w:rsidRPr="00532388" w:rsidRDefault="00F03621" w:rsidP="00F03621">
      <w:pPr>
        <w:rPr>
          <w:color w:val="000000" w:themeColor="text1"/>
          <w:szCs w:val="20"/>
        </w:rPr>
      </w:pPr>
      <w:r>
        <w:rPr>
          <w:color w:val="000000" w:themeColor="text1"/>
          <w:szCs w:val="20"/>
        </w:rPr>
        <w:t>Fig A2</w:t>
      </w:r>
      <w:r w:rsidRPr="00532388">
        <w:rPr>
          <w:color w:val="000000" w:themeColor="text1"/>
          <w:szCs w:val="20"/>
        </w:rPr>
        <w:t>.  Logistic curves fit to root pool mass accumulation at each replication and depth increment in the fertilized prairie treatment.</w:t>
      </w:r>
    </w:p>
    <w:p w14:paraId="26D6940B" w14:textId="77777777" w:rsidR="00F03621" w:rsidRPr="00532388" w:rsidRDefault="00F03621" w:rsidP="00F03621">
      <w:pPr>
        <w:rPr>
          <w:szCs w:val="20"/>
        </w:rPr>
      </w:pPr>
      <w:r w:rsidRPr="00532388">
        <w:rPr>
          <w:noProof/>
          <w:szCs w:val="20"/>
          <w:lang w:val="en-US" w:eastAsia="en-US"/>
        </w:rPr>
        <w:lastRenderedPageBreak/>
        <w:drawing>
          <wp:inline distT="0" distB="0" distL="0" distR="0" wp14:anchorId="4A61DBE1" wp14:editId="273D3662">
            <wp:extent cx="5943600" cy="475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10FA3B39" w14:textId="1240D3C3" w:rsidR="00F03621" w:rsidRDefault="00F03621" w:rsidP="00F03621">
      <w:pPr>
        <w:rPr>
          <w:ins w:id="890" w:author="Dietzel, Ranae N [AGRON]" w:date="2017-06-13T13:31:00Z"/>
          <w:color w:val="000000" w:themeColor="text1"/>
          <w:szCs w:val="20"/>
        </w:rPr>
      </w:pPr>
      <w:r>
        <w:rPr>
          <w:color w:val="000000" w:themeColor="text1"/>
          <w:szCs w:val="20"/>
        </w:rPr>
        <w:t>Fig A</w:t>
      </w:r>
      <w:r w:rsidRPr="00532388">
        <w:rPr>
          <w:color w:val="000000" w:themeColor="text1"/>
          <w:szCs w:val="20"/>
        </w:rPr>
        <w:t>3.  Logistic curves fit to root pool mass accumulation at each replication and depth increment in the maize treatment.</w:t>
      </w:r>
      <w:ins w:id="891" w:author="Dietzel, Ranae N [AGRON]" w:date="2017-06-13T13:31:00Z">
        <w:r w:rsidR="00513FDC">
          <w:rPr>
            <w:color w:val="000000" w:themeColor="text1"/>
            <w:szCs w:val="20"/>
          </w:rPr>
          <w:t xml:space="preserve">  </w:t>
        </w:r>
      </w:ins>
    </w:p>
    <w:p w14:paraId="5C08A479" w14:textId="566B60AB" w:rsidR="00513FDC" w:rsidRDefault="00513FDC" w:rsidP="00F03621">
      <w:pPr>
        <w:rPr>
          <w:ins w:id="892" w:author="Dietzel, Ranae N [AGRON]" w:date="2017-06-13T13:31:00Z"/>
          <w:color w:val="000000" w:themeColor="text1"/>
          <w:szCs w:val="20"/>
        </w:rPr>
      </w:pPr>
    </w:p>
    <w:p w14:paraId="5148D983" w14:textId="6F95B3AE" w:rsidR="00513FDC" w:rsidRDefault="00513FDC" w:rsidP="00513FDC">
      <w:pPr>
        <w:rPr>
          <w:ins w:id="893" w:author="Dietzel, Ranae N [AGRON]" w:date="2017-06-13T13:31:00Z"/>
          <w:szCs w:val="20"/>
        </w:rPr>
      </w:pPr>
      <w:ins w:id="894" w:author="Dietzel, Ranae N [AGRON]" w:date="2017-06-13T13:31:00Z">
        <w:r>
          <w:rPr>
            <w:szCs w:val="20"/>
          </w:rPr>
          <w:t>Table A1</w:t>
        </w:r>
        <w:r w:rsidRPr="00532388">
          <w:rPr>
            <w:szCs w:val="20"/>
          </w:rPr>
          <w:t>. Root pool accumulation rates averaged across each growing season</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r w:rsidRPr="00532388">
          <w:rPr>
            <w:szCs w:val="20"/>
          </w:rPr>
          <w:t xml:space="preserve">.  Differences in lowercase letters indicate significant differences between depths within treatments within years (read up and down). Differences in uppercase letters indicate differences between treatments within depths within years (read left to right).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513FDC" w:rsidRPr="00CE3A2F" w14:paraId="3C6F8F6A" w14:textId="77777777" w:rsidTr="00A70798">
        <w:trPr>
          <w:trHeight w:val="300"/>
          <w:jc w:val="center"/>
          <w:ins w:id="895" w:author="Dietzel, Ranae N [AGRON]" w:date="2017-06-13T13:31:00Z"/>
        </w:trPr>
        <w:tc>
          <w:tcPr>
            <w:tcW w:w="960" w:type="dxa"/>
            <w:tcBorders>
              <w:bottom w:val="single" w:sz="4" w:space="0" w:color="auto"/>
            </w:tcBorders>
            <w:noWrap/>
            <w:hideMark/>
          </w:tcPr>
          <w:p w14:paraId="72CD57C5" w14:textId="77777777" w:rsidR="00513FDC" w:rsidRPr="00B901D7" w:rsidRDefault="00513FDC" w:rsidP="00A70798">
            <w:pPr>
              <w:jc w:val="center"/>
              <w:rPr>
                <w:ins w:id="896" w:author="Dietzel, Ranae N [AGRON]" w:date="2017-06-13T13:31:00Z"/>
                <w:szCs w:val="20"/>
              </w:rPr>
            </w:pPr>
            <w:ins w:id="897" w:author="Dietzel, Ranae N [AGRON]" w:date="2017-06-13T13:31:00Z">
              <w:r w:rsidRPr="00B901D7">
                <w:rPr>
                  <w:szCs w:val="20"/>
                </w:rPr>
                <w:t>Year</w:t>
              </w:r>
            </w:ins>
          </w:p>
        </w:tc>
        <w:tc>
          <w:tcPr>
            <w:tcW w:w="1020" w:type="dxa"/>
            <w:tcBorders>
              <w:bottom w:val="single" w:sz="4" w:space="0" w:color="auto"/>
            </w:tcBorders>
            <w:noWrap/>
            <w:hideMark/>
          </w:tcPr>
          <w:p w14:paraId="4AAD10F5" w14:textId="77777777" w:rsidR="00513FDC" w:rsidRPr="00B901D7" w:rsidRDefault="00513FDC" w:rsidP="00A70798">
            <w:pPr>
              <w:spacing w:line="240" w:lineRule="auto"/>
              <w:jc w:val="center"/>
              <w:rPr>
                <w:ins w:id="898" w:author="Dietzel, Ranae N [AGRON]" w:date="2017-06-13T13:31:00Z"/>
                <w:szCs w:val="20"/>
              </w:rPr>
            </w:pPr>
            <w:ins w:id="899" w:author="Dietzel, Ranae N [AGRON]" w:date="2017-06-13T13:31:00Z">
              <w:r w:rsidRPr="00B901D7">
                <w:rPr>
                  <w:szCs w:val="20"/>
                </w:rPr>
                <w:t>Depth (cm)</w:t>
              </w:r>
            </w:ins>
          </w:p>
        </w:tc>
        <w:tc>
          <w:tcPr>
            <w:tcW w:w="1620" w:type="dxa"/>
            <w:gridSpan w:val="3"/>
            <w:tcBorders>
              <w:bottom w:val="single" w:sz="4" w:space="0" w:color="auto"/>
            </w:tcBorders>
            <w:noWrap/>
            <w:hideMark/>
          </w:tcPr>
          <w:p w14:paraId="6C707286" w14:textId="77777777" w:rsidR="00513FDC" w:rsidRPr="00B901D7" w:rsidRDefault="00513FDC" w:rsidP="00A70798">
            <w:pPr>
              <w:spacing w:line="240" w:lineRule="auto"/>
              <w:jc w:val="center"/>
              <w:rPr>
                <w:ins w:id="900" w:author="Dietzel, Ranae N [AGRON]" w:date="2017-06-13T13:31:00Z"/>
                <w:szCs w:val="20"/>
              </w:rPr>
            </w:pPr>
            <w:ins w:id="901" w:author="Dietzel, Ranae N [AGRON]" w:date="2017-06-13T13:31:00Z">
              <w:r w:rsidRPr="00B901D7">
                <w:rPr>
                  <w:szCs w:val="20"/>
                </w:rPr>
                <w:t>Maize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30E6719F" w14:textId="77777777" w:rsidR="00513FDC" w:rsidRPr="00B901D7" w:rsidRDefault="00513FDC" w:rsidP="00A70798">
            <w:pPr>
              <w:spacing w:line="240" w:lineRule="auto"/>
              <w:jc w:val="center"/>
              <w:rPr>
                <w:ins w:id="902" w:author="Dietzel, Ranae N [AGRON]" w:date="2017-06-13T13:31:00Z"/>
                <w:szCs w:val="20"/>
              </w:rPr>
            </w:pPr>
            <w:ins w:id="903" w:author="Dietzel, Ranae N [AGRON]" w:date="2017-06-13T13:31:00Z">
              <w:r w:rsidRPr="00B901D7">
                <w:rPr>
                  <w:szCs w:val="20"/>
                </w:rPr>
                <w:t>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13A1ACD1" w14:textId="77777777" w:rsidR="00513FDC" w:rsidRPr="00B901D7" w:rsidRDefault="00513FDC" w:rsidP="00A70798">
            <w:pPr>
              <w:spacing w:line="240" w:lineRule="auto"/>
              <w:jc w:val="center"/>
              <w:rPr>
                <w:ins w:id="904" w:author="Dietzel, Ranae N [AGRON]" w:date="2017-06-13T13:31:00Z"/>
                <w:szCs w:val="20"/>
              </w:rPr>
            </w:pPr>
            <w:ins w:id="905" w:author="Dietzel, Ranae N [AGRON]" w:date="2017-06-13T13:31:00Z">
              <w:r w:rsidRPr="00B901D7">
                <w:rPr>
                  <w:szCs w:val="20"/>
                </w:rPr>
                <w:t>Unfertilized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r>
      <w:tr w:rsidR="00513FDC" w:rsidRPr="00CE3A2F" w14:paraId="3B67B03D" w14:textId="77777777" w:rsidTr="00A70798">
        <w:trPr>
          <w:trHeight w:val="288"/>
          <w:jc w:val="center"/>
          <w:ins w:id="906" w:author="Dietzel, Ranae N [AGRON]" w:date="2017-06-13T13:31:00Z"/>
        </w:trPr>
        <w:tc>
          <w:tcPr>
            <w:tcW w:w="960" w:type="dxa"/>
            <w:vMerge w:val="restart"/>
            <w:tcBorders>
              <w:top w:val="single" w:sz="4" w:space="0" w:color="auto"/>
              <w:bottom w:val="dotted" w:sz="4" w:space="0" w:color="auto"/>
            </w:tcBorders>
            <w:noWrap/>
            <w:vAlign w:val="center"/>
            <w:hideMark/>
          </w:tcPr>
          <w:p w14:paraId="1EDDA5E9" w14:textId="77777777" w:rsidR="00513FDC" w:rsidRPr="00B901D7" w:rsidRDefault="00513FDC" w:rsidP="00A70798">
            <w:pPr>
              <w:jc w:val="center"/>
              <w:rPr>
                <w:ins w:id="907" w:author="Dietzel, Ranae N [AGRON]" w:date="2017-06-13T13:31:00Z"/>
                <w:szCs w:val="20"/>
              </w:rPr>
            </w:pPr>
            <w:ins w:id="908" w:author="Dietzel, Ranae N [AGRON]" w:date="2017-06-13T13:31:00Z">
              <w:r w:rsidRPr="00B901D7">
                <w:rPr>
                  <w:szCs w:val="20"/>
                </w:rPr>
                <w:t>2008</w:t>
              </w:r>
            </w:ins>
          </w:p>
        </w:tc>
        <w:tc>
          <w:tcPr>
            <w:tcW w:w="1020" w:type="dxa"/>
            <w:tcBorders>
              <w:top w:val="single" w:sz="4" w:space="0" w:color="auto"/>
            </w:tcBorders>
            <w:noWrap/>
            <w:vAlign w:val="bottom"/>
            <w:hideMark/>
          </w:tcPr>
          <w:p w14:paraId="38328B4D" w14:textId="77777777" w:rsidR="00513FDC" w:rsidRPr="00B901D7" w:rsidRDefault="00513FDC" w:rsidP="00A70798">
            <w:pPr>
              <w:jc w:val="center"/>
              <w:rPr>
                <w:ins w:id="909" w:author="Dietzel, Ranae N [AGRON]" w:date="2017-06-13T13:31:00Z"/>
                <w:szCs w:val="20"/>
              </w:rPr>
            </w:pPr>
            <w:ins w:id="910" w:author="Dietzel, Ranae N [AGRON]" w:date="2017-06-13T13:31:00Z">
              <w:r w:rsidRPr="00B901D7">
                <w:rPr>
                  <w:szCs w:val="20"/>
                </w:rPr>
                <w:t>0-5</w:t>
              </w:r>
            </w:ins>
          </w:p>
        </w:tc>
        <w:tc>
          <w:tcPr>
            <w:tcW w:w="666" w:type="dxa"/>
            <w:tcBorders>
              <w:top w:val="single" w:sz="4" w:space="0" w:color="auto"/>
            </w:tcBorders>
            <w:noWrap/>
            <w:vAlign w:val="bottom"/>
            <w:hideMark/>
          </w:tcPr>
          <w:p w14:paraId="0616D088" w14:textId="77777777" w:rsidR="00513FDC" w:rsidRPr="00B901D7" w:rsidRDefault="00513FDC" w:rsidP="00A70798">
            <w:pPr>
              <w:rPr>
                <w:ins w:id="911" w:author="Dietzel, Ranae N [AGRON]" w:date="2017-06-13T13:31:00Z"/>
                <w:szCs w:val="20"/>
              </w:rPr>
            </w:pPr>
            <w:ins w:id="912" w:author="Dietzel, Ranae N [AGRON]" w:date="2017-06-13T13:31:00Z">
              <w:r w:rsidRPr="00B901D7">
                <w:rPr>
                  <w:szCs w:val="20"/>
                </w:rPr>
                <w:t>0.007</w:t>
              </w:r>
            </w:ins>
          </w:p>
        </w:tc>
        <w:tc>
          <w:tcPr>
            <w:tcW w:w="324" w:type="dxa"/>
            <w:tcBorders>
              <w:top w:val="single" w:sz="4" w:space="0" w:color="auto"/>
            </w:tcBorders>
            <w:noWrap/>
            <w:vAlign w:val="bottom"/>
            <w:hideMark/>
          </w:tcPr>
          <w:p w14:paraId="344AB6CA" w14:textId="77777777" w:rsidR="00513FDC" w:rsidRPr="00B901D7" w:rsidRDefault="00513FDC" w:rsidP="00A70798">
            <w:pPr>
              <w:rPr>
                <w:ins w:id="913" w:author="Dietzel, Ranae N [AGRON]" w:date="2017-06-13T13:31:00Z"/>
                <w:szCs w:val="20"/>
              </w:rPr>
            </w:pPr>
            <w:ins w:id="914" w:author="Dietzel, Ranae N [AGRON]" w:date="2017-06-13T13:31:00Z">
              <w:r w:rsidRPr="00B901D7">
                <w:rPr>
                  <w:szCs w:val="20"/>
                </w:rPr>
                <w:t>a</w:t>
              </w:r>
            </w:ins>
          </w:p>
        </w:tc>
        <w:tc>
          <w:tcPr>
            <w:tcW w:w="630" w:type="dxa"/>
            <w:tcBorders>
              <w:top w:val="single" w:sz="4" w:space="0" w:color="auto"/>
            </w:tcBorders>
            <w:noWrap/>
            <w:vAlign w:val="bottom"/>
            <w:hideMark/>
          </w:tcPr>
          <w:p w14:paraId="315344DE" w14:textId="77777777" w:rsidR="00513FDC" w:rsidRPr="00B901D7" w:rsidRDefault="00513FDC" w:rsidP="00A70798">
            <w:pPr>
              <w:rPr>
                <w:ins w:id="915" w:author="Dietzel, Ranae N [AGRON]" w:date="2017-06-13T13:31:00Z"/>
                <w:szCs w:val="20"/>
              </w:rPr>
            </w:pPr>
            <w:ins w:id="916" w:author="Dietzel, Ranae N [AGRON]" w:date="2017-06-13T13:31:00Z">
              <w:r w:rsidRPr="00B901D7">
                <w:rPr>
                  <w:szCs w:val="20"/>
                </w:rPr>
                <w:t>C</w:t>
              </w:r>
            </w:ins>
          </w:p>
        </w:tc>
        <w:tc>
          <w:tcPr>
            <w:tcW w:w="720" w:type="dxa"/>
            <w:tcBorders>
              <w:top w:val="single" w:sz="4" w:space="0" w:color="auto"/>
            </w:tcBorders>
            <w:noWrap/>
            <w:vAlign w:val="bottom"/>
            <w:hideMark/>
          </w:tcPr>
          <w:p w14:paraId="6285B830" w14:textId="77777777" w:rsidR="00513FDC" w:rsidRPr="00B901D7" w:rsidRDefault="00513FDC" w:rsidP="00A70798">
            <w:pPr>
              <w:rPr>
                <w:ins w:id="917" w:author="Dietzel, Ranae N [AGRON]" w:date="2017-06-13T13:31:00Z"/>
                <w:szCs w:val="20"/>
              </w:rPr>
            </w:pPr>
            <w:ins w:id="918" w:author="Dietzel, Ranae N [AGRON]" w:date="2017-06-13T13:31:00Z">
              <w:r w:rsidRPr="00B901D7">
                <w:rPr>
                  <w:szCs w:val="20"/>
                </w:rPr>
                <w:t>0.205</w:t>
              </w:r>
            </w:ins>
          </w:p>
        </w:tc>
        <w:tc>
          <w:tcPr>
            <w:tcW w:w="405" w:type="dxa"/>
            <w:tcBorders>
              <w:top w:val="single" w:sz="4" w:space="0" w:color="auto"/>
            </w:tcBorders>
            <w:noWrap/>
            <w:vAlign w:val="bottom"/>
            <w:hideMark/>
          </w:tcPr>
          <w:p w14:paraId="3EF7E47A" w14:textId="77777777" w:rsidR="00513FDC" w:rsidRPr="00B901D7" w:rsidRDefault="00513FDC" w:rsidP="00A70798">
            <w:pPr>
              <w:rPr>
                <w:ins w:id="919" w:author="Dietzel, Ranae N [AGRON]" w:date="2017-06-13T13:31:00Z"/>
                <w:szCs w:val="20"/>
              </w:rPr>
            </w:pPr>
            <w:ins w:id="920" w:author="Dietzel, Ranae N [AGRON]" w:date="2017-06-13T13:31:00Z">
              <w:r w:rsidRPr="00B901D7">
                <w:rPr>
                  <w:szCs w:val="20"/>
                </w:rPr>
                <w:t>a</w:t>
              </w:r>
            </w:ins>
          </w:p>
        </w:tc>
        <w:tc>
          <w:tcPr>
            <w:tcW w:w="675" w:type="dxa"/>
            <w:tcBorders>
              <w:top w:val="single" w:sz="4" w:space="0" w:color="auto"/>
            </w:tcBorders>
            <w:noWrap/>
            <w:vAlign w:val="bottom"/>
            <w:hideMark/>
          </w:tcPr>
          <w:p w14:paraId="4704EA65" w14:textId="77777777" w:rsidR="00513FDC" w:rsidRPr="00B901D7" w:rsidRDefault="00513FDC" w:rsidP="00A70798">
            <w:pPr>
              <w:rPr>
                <w:ins w:id="921" w:author="Dietzel, Ranae N [AGRON]" w:date="2017-06-13T13:31:00Z"/>
                <w:szCs w:val="20"/>
              </w:rPr>
            </w:pPr>
            <w:ins w:id="922" w:author="Dietzel, Ranae N [AGRON]" w:date="2017-06-13T13:31:00Z">
              <w:r w:rsidRPr="00B901D7">
                <w:rPr>
                  <w:szCs w:val="20"/>
                </w:rPr>
                <w:t>B</w:t>
              </w:r>
            </w:ins>
          </w:p>
        </w:tc>
        <w:tc>
          <w:tcPr>
            <w:tcW w:w="720" w:type="dxa"/>
            <w:tcBorders>
              <w:top w:val="single" w:sz="4" w:space="0" w:color="auto"/>
            </w:tcBorders>
            <w:noWrap/>
            <w:vAlign w:val="bottom"/>
            <w:hideMark/>
          </w:tcPr>
          <w:p w14:paraId="22A108DF" w14:textId="77777777" w:rsidR="00513FDC" w:rsidRPr="00B901D7" w:rsidRDefault="00513FDC" w:rsidP="00A70798">
            <w:pPr>
              <w:rPr>
                <w:ins w:id="923" w:author="Dietzel, Ranae N [AGRON]" w:date="2017-06-13T13:31:00Z"/>
                <w:szCs w:val="20"/>
              </w:rPr>
            </w:pPr>
            <w:ins w:id="924" w:author="Dietzel, Ranae N [AGRON]" w:date="2017-06-13T13:31:00Z">
              <w:r w:rsidRPr="00B901D7">
                <w:rPr>
                  <w:szCs w:val="20"/>
                </w:rPr>
                <w:t>0.411</w:t>
              </w:r>
            </w:ins>
          </w:p>
        </w:tc>
        <w:tc>
          <w:tcPr>
            <w:tcW w:w="360" w:type="dxa"/>
            <w:tcBorders>
              <w:top w:val="single" w:sz="4" w:space="0" w:color="auto"/>
            </w:tcBorders>
            <w:noWrap/>
            <w:vAlign w:val="bottom"/>
            <w:hideMark/>
          </w:tcPr>
          <w:p w14:paraId="16DE273C" w14:textId="77777777" w:rsidR="00513FDC" w:rsidRPr="00B901D7" w:rsidRDefault="00513FDC" w:rsidP="00A70798">
            <w:pPr>
              <w:rPr>
                <w:ins w:id="925" w:author="Dietzel, Ranae N [AGRON]" w:date="2017-06-13T13:31:00Z"/>
                <w:szCs w:val="20"/>
              </w:rPr>
            </w:pPr>
            <w:ins w:id="926" w:author="Dietzel, Ranae N [AGRON]" w:date="2017-06-13T13:31:00Z">
              <w:r w:rsidRPr="00B901D7">
                <w:rPr>
                  <w:szCs w:val="20"/>
                </w:rPr>
                <w:t>a</w:t>
              </w:r>
            </w:ins>
          </w:p>
        </w:tc>
        <w:tc>
          <w:tcPr>
            <w:tcW w:w="720" w:type="dxa"/>
            <w:tcBorders>
              <w:top w:val="single" w:sz="4" w:space="0" w:color="auto"/>
            </w:tcBorders>
            <w:noWrap/>
            <w:vAlign w:val="bottom"/>
            <w:hideMark/>
          </w:tcPr>
          <w:p w14:paraId="6393E291" w14:textId="77777777" w:rsidR="00513FDC" w:rsidRPr="00B901D7" w:rsidRDefault="00513FDC" w:rsidP="00A70798">
            <w:pPr>
              <w:rPr>
                <w:ins w:id="927" w:author="Dietzel, Ranae N [AGRON]" w:date="2017-06-13T13:31:00Z"/>
                <w:szCs w:val="20"/>
              </w:rPr>
            </w:pPr>
            <w:ins w:id="928" w:author="Dietzel, Ranae N [AGRON]" w:date="2017-06-13T13:31:00Z">
              <w:r w:rsidRPr="00B901D7">
                <w:rPr>
                  <w:szCs w:val="20"/>
                </w:rPr>
                <w:t>A</w:t>
              </w:r>
            </w:ins>
          </w:p>
        </w:tc>
      </w:tr>
      <w:tr w:rsidR="00513FDC" w:rsidRPr="00CE3A2F" w14:paraId="763301A3" w14:textId="77777777" w:rsidTr="00A70798">
        <w:trPr>
          <w:trHeight w:val="288"/>
          <w:jc w:val="center"/>
          <w:ins w:id="929" w:author="Dietzel, Ranae N [AGRON]" w:date="2017-06-13T13:31:00Z"/>
        </w:trPr>
        <w:tc>
          <w:tcPr>
            <w:tcW w:w="960" w:type="dxa"/>
            <w:vMerge/>
            <w:tcBorders>
              <w:bottom w:val="dotted" w:sz="4" w:space="0" w:color="auto"/>
            </w:tcBorders>
            <w:vAlign w:val="center"/>
            <w:hideMark/>
          </w:tcPr>
          <w:p w14:paraId="13E0ECA7" w14:textId="77777777" w:rsidR="00513FDC" w:rsidRPr="00B901D7" w:rsidRDefault="00513FDC" w:rsidP="00A70798">
            <w:pPr>
              <w:jc w:val="center"/>
              <w:rPr>
                <w:ins w:id="930" w:author="Dietzel, Ranae N [AGRON]" w:date="2017-06-13T13:31:00Z"/>
                <w:szCs w:val="20"/>
              </w:rPr>
            </w:pPr>
          </w:p>
        </w:tc>
        <w:tc>
          <w:tcPr>
            <w:tcW w:w="1020" w:type="dxa"/>
            <w:noWrap/>
            <w:vAlign w:val="bottom"/>
            <w:hideMark/>
          </w:tcPr>
          <w:p w14:paraId="36E38A00" w14:textId="77777777" w:rsidR="00513FDC" w:rsidRPr="00B901D7" w:rsidRDefault="00513FDC" w:rsidP="00A70798">
            <w:pPr>
              <w:jc w:val="center"/>
              <w:rPr>
                <w:ins w:id="931" w:author="Dietzel, Ranae N [AGRON]" w:date="2017-06-13T13:31:00Z"/>
                <w:szCs w:val="20"/>
              </w:rPr>
            </w:pPr>
            <w:ins w:id="932" w:author="Dietzel, Ranae N [AGRON]" w:date="2017-06-13T13:31:00Z">
              <w:r w:rsidRPr="00B901D7">
                <w:rPr>
                  <w:szCs w:val="20"/>
                </w:rPr>
                <w:t>5-15</w:t>
              </w:r>
            </w:ins>
          </w:p>
        </w:tc>
        <w:tc>
          <w:tcPr>
            <w:tcW w:w="666" w:type="dxa"/>
            <w:noWrap/>
            <w:vAlign w:val="bottom"/>
            <w:hideMark/>
          </w:tcPr>
          <w:p w14:paraId="5231F8D7" w14:textId="77777777" w:rsidR="00513FDC" w:rsidRPr="00B901D7" w:rsidRDefault="00513FDC" w:rsidP="00A70798">
            <w:pPr>
              <w:rPr>
                <w:ins w:id="933" w:author="Dietzel, Ranae N [AGRON]" w:date="2017-06-13T13:31:00Z"/>
                <w:szCs w:val="20"/>
              </w:rPr>
            </w:pPr>
            <w:ins w:id="934" w:author="Dietzel, Ranae N [AGRON]" w:date="2017-06-13T13:31:00Z">
              <w:r w:rsidRPr="00B901D7">
                <w:rPr>
                  <w:szCs w:val="20"/>
                </w:rPr>
                <w:t>0.007</w:t>
              </w:r>
            </w:ins>
          </w:p>
        </w:tc>
        <w:tc>
          <w:tcPr>
            <w:tcW w:w="324" w:type="dxa"/>
            <w:noWrap/>
            <w:vAlign w:val="bottom"/>
            <w:hideMark/>
          </w:tcPr>
          <w:p w14:paraId="62243DF3" w14:textId="77777777" w:rsidR="00513FDC" w:rsidRPr="00B901D7" w:rsidRDefault="00513FDC" w:rsidP="00A70798">
            <w:pPr>
              <w:rPr>
                <w:ins w:id="935" w:author="Dietzel, Ranae N [AGRON]" w:date="2017-06-13T13:31:00Z"/>
                <w:szCs w:val="20"/>
              </w:rPr>
            </w:pPr>
            <w:ins w:id="936" w:author="Dietzel, Ranae N [AGRON]" w:date="2017-06-13T13:31:00Z">
              <w:r w:rsidRPr="00B901D7">
                <w:rPr>
                  <w:szCs w:val="20"/>
                </w:rPr>
                <w:t>a</w:t>
              </w:r>
            </w:ins>
          </w:p>
        </w:tc>
        <w:tc>
          <w:tcPr>
            <w:tcW w:w="630" w:type="dxa"/>
            <w:noWrap/>
            <w:vAlign w:val="bottom"/>
            <w:hideMark/>
          </w:tcPr>
          <w:p w14:paraId="2369780F" w14:textId="77777777" w:rsidR="00513FDC" w:rsidRPr="00B901D7" w:rsidRDefault="00513FDC" w:rsidP="00A70798">
            <w:pPr>
              <w:rPr>
                <w:ins w:id="937" w:author="Dietzel, Ranae N [AGRON]" w:date="2017-06-13T13:31:00Z"/>
                <w:szCs w:val="20"/>
              </w:rPr>
            </w:pPr>
            <w:ins w:id="938" w:author="Dietzel, Ranae N [AGRON]" w:date="2017-06-13T13:31:00Z">
              <w:r w:rsidRPr="00B901D7">
                <w:rPr>
                  <w:szCs w:val="20"/>
                </w:rPr>
                <w:t>C</w:t>
              </w:r>
            </w:ins>
          </w:p>
        </w:tc>
        <w:tc>
          <w:tcPr>
            <w:tcW w:w="720" w:type="dxa"/>
            <w:noWrap/>
            <w:vAlign w:val="bottom"/>
            <w:hideMark/>
          </w:tcPr>
          <w:p w14:paraId="202F96B1" w14:textId="77777777" w:rsidR="00513FDC" w:rsidRPr="00B901D7" w:rsidRDefault="00513FDC" w:rsidP="00A70798">
            <w:pPr>
              <w:rPr>
                <w:ins w:id="939" w:author="Dietzel, Ranae N [AGRON]" w:date="2017-06-13T13:31:00Z"/>
                <w:szCs w:val="20"/>
              </w:rPr>
            </w:pPr>
            <w:ins w:id="940" w:author="Dietzel, Ranae N [AGRON]" w:date="2017-06-13T13:31:00Z">
              <w:r w:rsidRPr="00B901D7">
                <w:rPr>
                  <w:szCs w:val="20"/>
                </w:rPr>
                <w:t>0.044</w:t>
              </w:r>
            </w:ins>
          </w:p>
        </w:tc>
        <w:tc>
          <w:tcPr>
            <w:tcW w:w="405" w:type="dxa"/>
            <w:noWrap/>
            <w:vAlign w:val="bottom"/>
            <w:hideMark/>
          </w:tcPr>
          <w:p w14:paraId="5CB4C377" w14:textId="77777777" w:rsidR="00513FDC" w:rsidRPr="00B901D7" w:rsidRDefault="00513FDC" w:rsidP="00A70798">
            <w:pPr>
              <w:rPr>
                <w:ins w:id="941" w:author="Dietzel, Ranae N [AGRON]" w:date="2017-06-13T13:31:00Z"/>
                <w:szCs w:val="20"/>
              </w:rPr>
            </w:pPr>
            <w:ins w:id="942" w:author="Dietzel, Ranae N [AGRON]" w:date="2017-06-13T13:31:00Z">
              <w:r w:rsidRPr="00B901D7">
                <w:rPr>
                  <w:szCs w:val="20"/>
                </w:rPr>
                <w:t>b</w:t>
              </w:r>
            </w:ins>
          </w:p>
        </w:tc>
        <w:tc>
          <w:tcPr>
            <w:tcW w:w="675" w:type="dxa"/>
            <w:noWrap/>
            <w:vAlign w:val="bottom"/>
            <w:hideMark/>
          </w:tcPr>
          <w:p w14:paraId="1DBB8ACB" w14:textId="77777777" w:rsidR="00513FDC" w:rsidRPr="00B901D7" w:rsidRDefault="00513FDC" w:rsidP="00A70798">
            <w:pPr>
              <w:rPr>
                <w:ins w:id="943" w:author="Dietzel, Ranae N [AGRON]" w:date="2017-06-13T13:31:00Z"/>
                <w:szCs w:val="20"/>
              </w:rPr>
            </w:pPr>
            <w:ins w:id="944" w:author="Dietzel, Ranae N [AGRON]" w:date="2017-06-13T13:31:00Z">
              <w:r w:rsidRPr="00B901D7">
                <w:rPr>
                  <w:szCs w:val="20"/>
                </w:rPr>
                <w:t>B</w:t>
              </w:r>
            </w:ins>
          </w:p>
        </w:tc>
        <w:tc>
          <w:tcPr>
            <w:tcW w:w="720" w:type="dxa"/>
            <w:noWrap/>
            <w:vAlign w:val="bottom"/>
            <w:hideMark/>
          </w:tcPr>
          <w:p w14:paraId="3EC84A10" w14:textId="77777777" w:rsidR="00513FDC" w:rsidRPr="00B901D7" w:rsidRDefault="00513FDC" w:rsidP="00A70798">
            <w:pPr>
              <w:rPr>
                <w:ins w:id="945" w:author="Dietzel, Ranae N [AGRON]" w:date="2017-06-13T13:31:00Z"/>
                <w:szCs w:val="20"/>
              </w:rPr>
            </w:pPr>
            <w:ins w:id="946" w:author="Dietzel, Ranae N [AGRON]" w:date="2017-06-13T13:31:00Z">
              <w:r w:rsidRPr="00B901D7">
                <w:rPr>
                  <w:szCs w:val="20"/>
                </w:rPr>
                <w:t>0.102</w:t>
              </w:r>
            </w:ins>
          </w:p>
        </w:tc>
        <w:tc>
          <w:tcPr>
            <w:tcW w:w="360" w:type="dxa"/>
            <w:noWrap/>
            <w:vAlign w:val="bottom"/>
            <w:hideMark/>
          </w:tcPr>
          <w:p w14:paraId="24CE2A1F" w14:textId="77777777" w:rsidR="00513FDC" w:rsidRPr="00B901D7" w:rsidRDefault="00513FDC" w:rsidP="00A70798">
            <w:pPr>
              <w:rPr>
                <w:ins w:id="947" w:author="Dietzel, Ranae N [AGRON]" w:date="2017-06-13T13:31:00Z"/>
                <w:szCs w:val="20"/>
              </w:rPr>
            </w:pPr>
            <w:ins w:id="948" w:author="Dietzel, Ranae N [AGRON]" w:date="2017-06-13T13:31:00Z">
              <w:r w:rsidRPr="00B901D7">
                <w:rPr>
                  <w:szCs w:val="20"/>
                </w:rPr>
                <w:t>b</w:t>
              </w:r>
            </w:ins>
          </w:p>
        </w:tc>
        <w:tc>
          <w:tcPr>
            <w:tcW w:w="720" w:type="dxa"/>
            <w:noWrap/>
            <w:vAlign w:val="bottom"/>
            <w:hideMark/>
          </w:tcPr>
          <w:p w14:paraId="1432A6BB" w14:textId="77777777" w:rsidR="00513FDC" w:rsidRPr="00B901D7" w:rsidRDefault="00513FDC" w:rsidP="00A70798">
            <w:pPr>
              <w:rPr>
                <w:ins w:id="949" w:author="Dietzel, Ranae N [AGRON]" w:date="2017-06-13T13:31:00Z"/>
                <w:szCs w:val="20"/>
              </w:rPr>
            </w:pPr>
            <w:ins w:id="950" w:author="Dietzel, Ranae N [AGRON]" w:date="2017-06-13T13:31:00Z">
              <w:r w:rsidRPr="00B901D7">
                <w:rPr>
                  <w:szCs w:val="20"/>
                </w:rPr>
                <w:t>A</w:t>
              </w:r>
            </w:ins>
          </w:p>
        </w:tc>
      </w:tr>
      <w:tr w:rsidR="00513FDC" w:rsidRPr="00CE3A2F" w14:paraId="4EA5A855" w14:textId="77777777" w:rsidTr="00A70798">
        <w:trPr>
          <w:trHeight w:val="288"/>
          <w:jc w:val="center"/>
          <w:ins w:id="951" w:author="Dietzel, Ranae N [AGRON]" w:date="2017-06-13T13:31:00Z"/>
        </w:trPr>
        <w:tc>
          <w:tcPr>
            <w:tcW w:w="960" w:type="dxa"/>
            <w:vMerge/>
            <w:tcBorders>
              <w:bottom w:val="dotted" w:sz="4" w:space="0" w:color="auto"/>
            </w:tcBorders>
            <w:vAlign w:val="center"/>
            <w:hideMark/>
          </w:tcPr>
          <w:p w14:paraId="1DD2C2C7" w14:textId="77777777" w:rsidR="00513FDC" w:rsidRPr="00B901D7" w:rsidRDefault="00513FDC" w:rsidP="00A70798">
            <w:pPr>
              <w:jc w:val="center"/>
              <w:rPr>
                <w:ins w:id="952" w:author="Dietzel, Ranae N [AGRON]" w:date="2017-06-13T13:31:00Z"/>
                <w:szCs w:val="20"/>
              </w:rPr>
            </w:pPr>
          </w:p>
        </w:tc>
        <w:tc>
          <w:tcPr>
            <w:tcW w:w="1020" w:type="dxa"/>
            <w:noWrap/>
            <w:vAlign w:val="bottom"/>
            <w:hideMark/>
          </w:tcPr>
          <w:p w14:paraId="398709CF" w14:textId="77777777" w:rsidR="00513FDC" w:rsidRPr="00B901D7" w:rsidRDefault="00513FDC" w:rsidP="00A70798">
            <w:pPr>
              <w:jc w:val="center"/>
              <w:rPr>
                <w:ins w:id="953" w:author="Dietzel, Ranae N [AGRON]" w:date="2017-06-13T13:31:00Z"/>
                <w:szCs w:val="20"/>
              </w:rPr>
            </w:pPr>
            <w:ins w:id="954" w:author="Dietzel, Ranae N [AGRON]" w:date="2017-06-13T13:31:00Z">
              <w:r w:rsidRPr="00B901D7">
                <w:rPr>
                  <w:szCs w:val="20"/>
                </w:rPr>
                <w:t>15-30</w:t>
              </w:r>
            </w:ins>
          </w:p>
        </w:tc>
        <w:tc>
          <w:tcPr>
            <w:tcW w:w="666" w:type="dxa"/>
            <w:noWrap/>
            <w:vAlign w:val="bottom"/>
            <w:hideMark/>
          </w:tcPr>
          <w:p w14:paraId="0C9028E9" w14:textId="77777777" w:rsidR="00513FDC" w:rsidRPr="00B901D7" w:rsidRDefault="00513FDC" w:rsidP="00A70798">
            <w:pPr>
              <w:rPr>
                <w:ins w:id="955" w:author="Dietzel, Ranae N [AGRON]" w:date="2017-06-13T13:31:00Z"/>
                <w:szCs w:val="20"/>
              </w:rPr>
            </w:pPr>
            <w:ins w:id="956" w:author="Dietzel, Ranae N [AGRON]" w:date="2017-06-13T13:31:00Z">
              <w:r w:rsidRPr="00B901D7">
                <w:rPr>
                  <w:szCs w:val="20"/>
                </w:rPr>
                <w:t>0.005</w:t>
              </w:r>
            </w:ins>
          </w:p>
        </w:tc>
        <w:tc>
          <w:tcPr>
            <w:tcW w:w="324" w:type="dxa"/>
            <w:noWrap/>
            <w:vAlign w:val="bottom"/>
            <w:hideMark/>
          </w:tcPr>
          <w:p w14:paraId="117E3CE7" w14:textId="77777777" w:rsidR="00513FDC" w:rsidRPr="00B901D7" w:rsidRDefault="00513FDC" w:rsidP="00A70798">
            <w:pPr>
              <w:rPr>
                <w:ins w:id="957" w:author="Dietzel, Ranae N [AGRON]" w:date="2017-06-13T13:31:00Z"/>
                <w:szCs w:val="20"/>
              </w:rPr>
            </w:pPr>
            <w:ins w:id="958" w:author="Dietzel, Ranae N [AGRON]" w:date="2017-06-13T13:31:00Z">
              <w:r w:rsidRPr="00B901D7">
                <w:rPr>
                  <w:szCs w:val="20"/>
                </w:rPr>
                <w:t>a</w:t>
              </w:r>
            </w:ins>
          </w:p>
        </w:tc>
        <w:tc>
          <w:tcPr>
            <w:tcW w:w="630" w:type="dxa"/>
            <w:noWrap/>
            <w:vAlign w:val="bottom"/>
            <w:hideMark/>
          </w:tcPr>
          <w:p w14:paraId="32F31D9F" w14:textId="77777777" w:rsidR="00513FDC" w:rsidRPr="00B901D7" w:rsidRDefault="00513FDC" w:rsidP="00A70798">
            <w:pPr>
              <w:rPr>
                <w:ins w:id="959" w:author="Dietzel, Ranae N [AGRON]" w:date="2017-06-13T13:31:00Z"/>
                <w:szCs w:val="20"/>
              </w:rPr>
            </w:pPr>
            <w:ins w:id="960" w:author="Dietzel, Ranae N [AGRON]" w:date="2017-06-13T13:31:00Z">
              <w:r w:rsidRPr="00B901D7">
                <w:rPr>
                  <w:szCs w:val="20"/>
                </w:rPr>
                <w:t>C</w:t>
              </w:r>
            </w:ins>
          </w:p>
        </w:tc>
        <w:tc>
          <w:tcPr>
            <w:tcW w:w="720" w:type="dxa"/>
            <w:noWrap/>
            <w:vAlign w:val="bottom"/>
            <w:hideMark/>
          </w:tcPr>
          <w:p w14:paraId="33C41CFA" w14:textId="77777777" w:rsidR="00513FDC" w:rsidRPr="00B901D7" w:rsidRDefault="00513FDC" w:rsidP="00A70798">
            <w:pPr>
              <w:rPr>
                <w:ins w:id="961" w:author="Dietzel, Ranae N [AGRON]" w:date="2017-06-13T13:31:00Z"/>
                <w:szCs w:val="20"/>
              </w:rPr>
            </w:pPr>
            <w:ins w:id="962" w:author="Dietzel, Ranae N [AGRON]" w:date="2017-06-13T13:31:00Z">
              <w:r w:rsidRPr="00B901D7">
                <w:rPr>
                  <w:szCs w:val="20"/>
                </w:rPr>
                <w:t>0.019</w:t>
              </w:r>
            </w:ins>
          </w:p>
        </w:tc>
        <w:tc>
          <w:tcPr>
            <w:tcW w:w="405" w:type="dxa"/>
            <w:noWrap/>
            <w:vAlign w:val="bottom"/>
            <w:hideMark/>
          </w:tcPr>
          <w:p w14:paraId="05986FDA" w14:textId="77777777" w:rsidR="00513FDC" w:rsidRPr="00B901D7" w:rsidRDefault="00513FDC" w:rsidP="00A70798">
            <w:pPr>
              <w:rPr>
                <w:ins w:id="963" w:author="Dietzel, Ranae N [AGRON]" w:date="2017-06-13T13:31:00Z"/>
                <w:szCs w:val="20"/>
              </w:rPr>
            </w:pPr>
            <w:ins w:id="964" w:author="Dietzel, Ranae N [AGRON]" w:date="2017-06-13T13:31:00Z">
              <w:r w:rsidRPr="00B901D7">
                <w:rPr>
                  <w:szCs w:val="20"/>
                </w:rPr>
                <w:t>c</w:t>
              </w:r>
            </w:ins>
          </w:p>
        </w:tc>
        <w:tc>
          <w:tcPr>
            <w:tcW w:w="675" w:type="dxa"/>
            <w:noWrap/>
            <w:vAlign w:val="bottom"/>
            <w:hideMark/>
          </w:tcPr>
          <w:p w14:paraId="4407A72E" w14:textId="77777777" w:rsidR="00513FDC" w:rsidRPr="00B901D7" w:rsidRDefault="00513FDC" w:rsidP="00A70798">
            <w:pPr>
              <w:rPr>
                <w:ins w:id="965" w:author="Dietzel, Ranae N [AGRON]" w:date="2017-06-13T13:31:00Z"/>
                <w:szCs w:val="20"/>
              </w:rPr>
            </w:pPr>
            <w:ins w:id="966" w:author="Dietzel, Ranae N [AGRON]" w:date="2017-06-13T13:31:00Z">
              <w:r w:rsidRPr="00B901D7">
                <w:rPr>
                  <w:szCs w:val="20"/>
                </w:rPr>
                <w:t>B</w:t>
              </w:r>
            </w:ins>
          </w:p>
        </w:tc>
        <w:tc>
          <w:tcPr>
            <w:tcW w:w="720" w:type="dxa"/>
            <w:noWrap/>
            <w:vAlign w:val="bottom"/>
            <w:hideMark/>
          </w:tcPr>
          <w:p w14:paraId="74A57742" w14:textId="77777777" w:rsidR="00513FDC" w:rsidRPr="00B901D7" w:rsidRDefault="00513FDC" w:rsidP="00A70798">
            <w:pPr>
              <w:rPr>
                <w:ins w:id="967" w:author="Dietzel, Ranae N [AGRON]" w:date="2017-06-13T13:31:00Z"/>
                <w:szCs w:val="20"/>
              </w:rPr>
            </w:pPr>
            <w:ins w:id="968" w:author="Dietzel, Ranae N [AGRON]" w:date="2017-06-13T13:31:00Z">
              <w:r w:rsidRPr="00B901D7">
                <w:rPr>
                  <w:szCs w:val="20"/>
                </w:rPr>
                <w:t>0.036</w:t>
              </w:r>
            </w:ins>
          </w:p>
        </w:tc>
        <w:tc>
          <w:tcPr>
            <w:tcW w:w="360" w:type="dxa"/>
            <w:noWrap/>
            <w:vAlign w:val="bottom"/>
            <w:hideMark/>
          </w:tcPr>
          <w:p w14:paraId="0ADD203B" w14:textId="77777777" w:rsidR="00513FDC" w:rsidRPr="00B901D7" w:rsidRDefault="00513FDC" w:rsidP="00A70798">
            <w:pPr>
              <w:rPr>
                <w:ins w:id="969" w:author="Dietzel, Ranae N [AGRON]" w:date="2017-06-13T13:31:00Z"/>
                <w:szCs w:val="20"/>
              </w:rPr>
            </w:pPr>
            <w:ins w:id="970" w:author="Dietzel, Ranae N [AGRON]" w:date="2017-06-13T13:31:00Z">
              <w:r w:rsidRPr="00B901D7">
                <w:rPr>
                  <w:szCs w:val="20"/>
                </w:rPr>
                <w:t>c</w:t>
              </w:r>
            </w:ins>
          </w:p>
        </w:tc>
        <w:tc>
          <w:tcPr>
            <w:tcW w:w="720" w:type="dxa"/>
            <w:noWrap/>
            <w:vAlign w:val="bottom"/>
            <w:hideMark/>
          </w:tcPr>
          <w:p w14:paraId="602A37A5" w14:textId="77777777" w:rsidR="00513FDC" w:rsidRPr="00B901D7" w:rsidRDefault="00513FDC" w:rsidP="00A70798">
            <w:pPr>
              <w:rPr>
                <w:ins w:id="971" w:author="Dietzel, Ranae N [AGRON]" w:date="2017-06-13T13:31:00Z"/>
                <w:szCs w:val="20"/>
              </w:rPr>
            </w:pPr>
            <w:ins w:id="972" w:author="Dietzel, Ranae N [AGRON]" w:date="2017-06-13T13:31:00Z">
              <w:r w:rsidRPr="00B901D7">
                <w:rPr>
                  <w:szCs w:val="20"/>
                </w:rPr>
                <w:t>A</w:t>
              </w:r>
            </w:ins>
          </w:p>
        </w:tc>
      </w:tr>
      <w:tr w:rsidR="00513FDC" w:rsidRPr="00CE3A2F" w14:paraId="65257386" w14:textId="77777777" w:rsidTr="00A70798">
        <w:trPr>
          <w:trHeight w:val="288"/>
          <w:jc w:val="center"/>
          <w:ins w:id="973" w:author="Dietzel, Ranae N [AGRON]" w:date="2017-06-13T13:31:00Z"/>
        </w:trPr>
        <w:tc>
          <w:tcPr>
            <w:tcW w:w="960" w:type="dxa"/>
            <w:vMerge/>
            <w:tcBorders>
              <w:bottom w:val="dotted" w:sz="4" w:space="0" w:color="auto"/>
            </w:tcBorders>
            <w:vAlign w:val="center"/>
            <w:hideMark/>
          </w:tcPr>
          <w:p w14:paraId="4437943A" w14:textId="77777777" w:rsidR="00513FDC" w:rsidRPr="00B901D7" w:rsidRDefault="00513FDC" w:rsidP="00A70798">
            <w:pPr>
              <w:jc w:val="center"/>
              <w:rPr>
                <w:ins w:id="974" w:author="Dietzel, Ranae N [AGRON]" w:date="2017-06-13T13:31:00Z"/>
                <w:szCs w:val="20"/>
              </w:rPr>
            </w:pPr>
          </w:p>
        </w:tc>
        <w:tc>
          <w:tcPr>
            <w:tcW w:w="1020" w:type="dxa"/>
            <w:noWrap/>
            <w:vAlign w:val="bottom"/>
            <w:hideMark/>
          </w:tcPr>
          <w:p w14:paraId="233E5CA0" w14:textId="77777777" w:rsidR="00513FDC" w:rsidRPr="00B901D7" w:rsidRDefault="00513FDC" w:rsidP="00A70798">
            <w:pPr>
              <w:jc w:val="center"/>
              <w:rPr>
                <w:ins w:id="975" w:author="Dietzel, Ranae N [AGRON]" w:date="2017-06-13T13:31:00Z"/>
                <w:szCs w:val="20"/>
              </w:rPr>
            </w:pPr>
            <w:ins w:id="976" w:author="Dietzel, Ranae N [AGRON]" w:date="2017-06-13T13:31:00Z">
              <w:r w:rsidRPr="00B901D7">
                <w:rPr>
                  <w:szCs w:val="20"/>
                </w:rPr>
                <w:t>30-60</w:t>
              </w:r>
            </w:ins>
          </w:p>
        </w:tc>
        <w:tc>
          <w:tcPr>
            <w:tcW w:w="666" w:type="dxa"/>
            <w:noWrap/>
            <w:vAlign w:val="bottom"/>
            <w:hideMark/>
          </w:tcPr>
          <w:p w14:paraId="2A741AA7" w14:textId="77777777" w:rsidR="00513FDC" w:rsidRPr="00B901D7" w:rsidRDefault="00513FDC" w:rsidP="00A70798">
            <w:pPr>
              <w:rPr>
                <w:ins w:id="977" w:author="Dietzel, Ranae N [AGRON]" w:date="2017-06-13T13:31:00Z"/>
                <w:szCs w:val="20"/>
              </w:rPr>
            </w:pPr>
            <w:ins w:id="978" w:author="Dietzel, Ranae N [AGRON]" w:date="2017-06-13T13:31:00Z">
              <w:r w:rsidRPr="00B901D7">
                <w:rPr>
                  <w:szCs w:val="20"/>
                </w:rPr>
                <w:t>0.010</w:t>
              </w:r>
            </w:ins>
          </w:p>
        </w:tc>
        <w:tc>
          <w:tcPr>
            <w:tcW w:w="324" w:type="dxa"/>
            <w:noWrap/>
            <w:vAlign w:val="bottom"/>
            <w:hideMark/>
          </w:tcPr>
          <w:p w14:paraId="432F38CF" w14:textId="77777777" w:rsidR="00513FDC" w:rsidRPr="00B901D7" w:rsidRDefault="00513FDC" w:rsidP="00A70798">
            <w:pPr>
              <w:rPr>
                <w:ins w:id="979" w:author="Dietzel, Ranae N [AGRON]" w:date="2017-06-13T13:31:00Z"/>
                <w:szCs w:val="20"/>
              </w:rPr>
            </w:pPr>
            <w:ins w:id="980" w:author="Dietzel, Ranae N [AGRON]" w:date="2017-06-13T13:31:00Z">
              <w:r w:rsidRPr="00B901D7">
                <w:rPr>
                  <w:szCs w:val="20"/>
                </w:rPr>
                <w:t>a</w:t>
              </w:r>
            </w:ins>
          </w:p>
        </w:tc>
        <w:tc>
          <w:tcPr>
            <w:tcW w:w="630" w:type="dxa"/>
            <w:noWrap/>
            <w:vAlign w:val="bottom"/>
            <w:hideMark/>
          </w:tcPr>
          <w:p w14:paraId="05A32343" w14:textId="77777777" w:rsidR="00513FDC" w:rsidRPr="00B901D7" w:rsidRDefault="00513FDC" w:rsidP="00A70798">
            <w:pPr>
              <w:rPr>
                <w:ins w:id="981" w:author="Dietzel, Ranae N [AGRON]" w:date="2017-06-13T13:31:00Z"/>
                <w:szCs w:val="20"/>
              </w:rPr>
            </w:pPr>
            <w:ins w:id="982" w:author="Dietzel, Ranae N [AGRON]" w:date="2017-06-13T13:31:00Z">
              <w:r w:rsidRPr="00B901D7">
                <w:rPr>
                  <w:szCs w:val="20"/>
                </w:rPr>
                <w:t>C</w:t>
              </w:r>
            </w:ins>
          </w:p>
        </w:tc>
        <w:tc>
          <w:tcPr>
            <w:tcW w:w="720" w:type="dxa"/>
            <w:noWrap/>
            <w:vAlign w:val="bottom"/>
            <w:hideMark/>
          </w:tcPr>
          <w:p w14:paraId="5E8C6E72" w14:textId="77777777" w:rsidR="00513FDC" w:rsidRPr="00B901D7" w:rsidRDefault="00513FDC" w:rsidP="00A70798">
            <w:pPr>
              <w:rPr>
                <w:ins w:id="983" w:author="Dietzel, Ranae N [AGRON]" w:date="2017-06-13T13:31:00Z"/>
                <w:szCs w:val="20"/>
              </w:rPr>
            </w:pPr>
            <w:ins w:id="984" w:author="Dietzel, Ranae N [AGRON]" w:date="2017-06-13T13:31:00Z">
              <w:r w:rsidRPr="00B901D7">
                <w:rPr>
                  <w:szCs w:val="20"/>
                </w:rPr>
                <w:t>0.025</w:t>
              </w:r>
            </w:ins>
          </w:p>
        </w:tc>
        <w:tc>
          <w:tcPr>
            <w:tcW w:w="405" w:type="dxa"/>
            <w:noWrap/>
            <w:vAlign w:val="bottom"/>
            <w:hideMark/>
          </w:tcPr>
          <w:p w14:paraId="4C75F297" w14:textId="77777777" w:rsidR="00513FDC" w:rsidRPr="00B901D7" w:rsidRDefault="00513FDC" w:rsidP="00A70798">
            <w:pPr>
              <w:rPr>
                <w:ins w:id="985" w:author="Dietzel, Ranae N [AGRON]" w:date="2017-06-13T13:31:00Z"/>
                <w:szCs w:val="20"/>
              </w:rPr>
            </w:pPr>
            <w:ins w:id="986" w:author="Dietzel, Ranae N [AGRON]" w:date="2017-06-13T13:31:00Z">
              <w:r w:rsidRPr="00B901D7">
                <w:rPr>
                  <w:szCs w:val="20"/>
                </w:rPr>
                <w:t>c</w:t>
              </w:r>
            </w:ins>
          </w:p>
        </w:tc>
        <w:tc>
          <w:tcPr>
            <w:tcW w:w="675" w:type="dxa"/>
            <w:noWrap/>
            <w:vAlign w:val="bottom"/>
            <w:hideMark/>
          </w:tcPr>
          <w:p w14:paraId="63E86943" w14:textId="77777777" w:rsidR="00513FDC" w:rsidRPr="00B901D7" w:rsidRDefault="00513FDC" w:rsidP="00A70798">
            <w:pPr>
              <w:rPr>
                <w:ins w:id="987" w:author="Dietzel, Ranae N [AGRON]" w:date="2017-06-13T13:31:00Z"/>
                <w:szCs w:val="20"/>
              </w:rPr>
            </w:pPr>
            <w:ins w:id="988" w:author="Dietzel, Ranae N [AGRON]" w:date="2017-06-13T13:31:00Z">
              <w:r w:rsidRPr="00B901D7">
                <w:rPr>
                  <w:szCs w:val="20"/>
                </w:rPr>
                <w:t>B</w:t>
              </w:r>
            </w:ins>
          </w:p>
        </w:tc>
        <w:tc>
          <w:tcPr>
            <w:tcW w:w="720" w:type="dxa"/>
            <w:noWrap/>
            <w:vAlign w:val="bottom"/>
            <w:hideMark/>
          </w:tcPr>
          <w:p w14:paraId="661B2A72" w14:textId="77777777" w:rsidR="00513FDC" w:rsidRPr="00B901D7" w:rsidRDefault="00513FDC" w:rsidP="00A70798">
            <w:pPr>
              <w:rPr>
                <w:ins w:id="989" w:author="Dietzel, Ranae N [AGRON]" w:date="2017-06-13T13:31:00Z"/>
                <w:szCs w:val="20"/>
              </w:rPr>
            </w:pPr>
            <w:ins w:id="990" w:author="Dietzel, Ranae N [AGRON]" w:date="2017-06-13T13:31:00Z">
              <w:r w:rsidRPr="00B901D7">
                <w:rPr>
                  <w:szCs w:val="20"/>
                </w:rPr>
                <w:t>0.058</w:t>
              </w:r>
            </w:ins>
          </w:p>
        </w:tc>
        <w:tc>
          <w:tcPr>
            <w:tcW w:w="360" w:type="dxa"/>
            <w:noWrap/>
            <w:vAlign w:val="bottom"/>
            <w:hideMark/>
          </w:tcPr>
          <w:p w14:paraId="3B3841F6" w14:textId="77777777" w:rsidR="00513FDC" w:rsidRPr="00B901D7" w:rsidRDefault="00513FDC" w:rsidP="00A70798">
            <w:pPr>
              <w:rPr>
                <w:ins w:id="991" w:author="Dietzel, Ranae N [AGRON]" w:date="2017-06-13T13:31:00Z"/>
                <w:szCs w:val="20"/>
              </w:rPr>
            </w:pPr>
            <w:ins w:id="992" w:author="Dietzel, Ranae N [AGRON]" w:date="2017-06-13T13:31:00Z">
              <w:r w:rsidRPr="00B901D7">
                <w:rPr>
                  <w:szCs w:val="20"/>
                </w:rPr>
                <w:t>a</w:t>
              </w:r>
            </w:ins>
          </w:p>
        </w:tc>
        <w:tc>
          <w:tcPr>
            <w:tcW w:w="720" w:type="dxa"/>
            <w:noWrap/>
            <w:vAlign w:val="bottom"/>
            <w:hideMark/>
          </w:tcPr>
          <w:p w14:paraId="78475F71" w14:textId="77777777" w:rsidR="00513FDC" w:rsidRPr="00B901D7" w:rsidRDefault="00513FDC" w:rsidP="00A70798">
            <w:pPr>
              <w:rPr>
                <w:ins w:id="993" w:author="Dietzel, Ranae N [AGRON]" w:date="2017-06-13T13:31:00Z"/>
                <w:szCs w:val="20"/>
              </w:rPr>
            </w:pPr>
            <w:ins w:id="994" w:author="Dietzel, Ranae N [AGRON]" w:date="2017-06-13T13:31:00Z">
              <w:r w:rsidRPr="00B901D7">
                <w:rPr>
                  <w:szCs w:val="20"/>
                </w:rPr>
                <w:t>A</w:t>
              </w:r>
            </w:ins>
          </w:p>
        </w:tc>
      </w:tr>
      <w:tr w:rsidR="00513FDC" w:rsidRPr="00CE3A2F" w14:paraId="1E5C0740" w14:textId="77777777" w:rsidTr="00A70798">
        <w:trPr>
          <w:trHeight w:val="288"/>
          <w:jc w:val="center"/>
          <w:ins w:id="995" w:author="Dietzel, Ranae N [AGRON]" w:date="2017-06-13T13:31:00Z"/>
        </w:trPr>
        <w:tc>
          <w:tcPr>
            <w:tcW w:w="960" w:type="dxa"/>
            <w:vMerge/>
            <w:tcBorders>
              <w:bottom w:val="dotted" w:sz="4" w:space="0" w:color="auto"/>
            </w:tcBorders>
            <w:vAlign w:val="center"/>
            <w:hideMark/>
          </w:tcPr>
          <w:p w14:paraId="68CDD716" w14:textId="77777777" w:rsidR="00513FDC" w:rsidRPr="00B901D7" w:rsidRDefault="00513FDC" w:rsidP="00A70798">
            <w:pPr>
              <w:jc w:val="center"/>
              <w:rPr>
                <w:ins w:id="996" w:author="Dietzel, Ranae N [AGRON]" w:date="2017-06-13T13:31:00Z"/>
                <w:szCs w:val="20"/>
              </w:rPr>
            </w:pPr>
          </w:p>
        </w:tc>
        <w:tc>
          <w:tcPr>
            <w:tcW w:w="1020" w:type="dxa"/>
            <w:tcBorders>
              <w:bottom w:val="dotted" w:sz="4" w:space="0" w:color="auto"/>
            </w:tcBorders>
            <w:noWrap/>
            <w:vAlign w:val="bottom"/>
            <w:hideMark/>
          </w:tcPr>
          <w:p w14:paraId="3BC1470D" w14:textId="77777777" w:rsidR="00513FDC" w:rsidRPr="00B901D7" w:rsidRDefault="00513FDC" w:rsidP="00A70798">
            <w:pPr>
              <w:jc w:val="center"/>
              <w:rPr>
                <w:ins w:id="997" w:author="Dietzel, Ranae N [AGRON]" w:date="2017-06-13T13:31:00Z"/>
                <w:szCs w:val="20"/>
              </w:rPr>
            </w:pPr>
            <w:ins w:id="998" w:author="Dietzel, Ranae N [AGRON]" w:date="2017-06-13T13:31:00Z">
              <w:r w:rsidRPr="00B901D7">
                <w:rPr>
                  <w:szCs w:val="20"/>
                </w:rPr>
                <w:t>60-100</w:t>
              </w:r>
            </w:ins>
          </w:p>
        </w:tc>
        <w:tc>
          <w:tcPr>
            <w:tcW w:w="666" w:type="dxa"/>
            <w:tcBorders>
              <w:bottom w:val="dotted" w:sz="4" w:space="0" w:color="auto"/>
            </w:tcBorders>
            <w:noWrap/>
            <w:vAlign w:val="bottom"/>
            <w:hideMark/>
          </w:tcPr>
          <w:p w14:paraId="00CF9252" w14:textId="77777777" w:rsidR="00513FDC" w:rsidRPr="00B901D7" w:rsidRDefault="00513FDC" w:rsidP="00A70798">
            <w:pPr>
              <w:rPr>
                <w:ins w:id="999" w:author="Dietzel, Ranae N [AGRON]" w:date="2017-06-13T13:31:00Z"/>
                <w:szCs w:val="20"/>
              </w:rPr>
            </w:pPr>
            <w:ins w:id="1000" w:author="Dietzel, Ranae N [AGRON]" w:date="2017-06-13T13:31:00Z">
              <w:r w:rsidRPr="00B901D7">
                <w:rPr>
                  <w:szCs w:val="20"/>
                </w:rPr>
                <w:t>0.008</w:t>
              </w:r>
            </w:ins>
          </w:p>
        </w:tc>
        <w:tc>
          <w:tcPr>
            <w:tcW w:w="324" w:type="dxa"/>
            <w:tcBorders>
              <w:bottom w:val="dotted" w:sz="4" w:space="0" w:color="auto"/>
            </w:tcBorders>
            <w:noWrap/>
            <w:vAlign w:val="bottom"/>
            <w:hideMark/>
          </w:tcPr>
          <w:p w14:paraId="362D0A0A" w14:textId="77777777" w:rsidR="00513FDC" w:rsidRPr="00B901D7" w:rsidRDefault="00513FDC" w:rsidP="00A70798">
            <w:pPr>
              <w:rPr>
                <w:ins w:id="1001" w:author="Dietzel, Ranae N [AGRON]" w:date="2017-06-13T13:31:00Z"/>
                <w:szCs w:val="20"/>
              </w:rPr>
            </w:pPr>
            <w:ins w:id="1002" w:author="Dietzel, Ranae N [AGRON]" w:date="2017-06-13T13:31:00Z">
              <w:r w:rsidRPr="00B901D7">
                <w:rPr>
                  <w:szCs w:val="20"/>
                </w:rPr>
                <w:t>a</w:t>
              </w:r>
            </w:ins>
          </w:p>
        </w:tc>
        <w:tc>
          <w:tcPr>
            <w:tcW w:w="630" w:type="dxa"/>
            <w:tcBorders>
              <w:bottom w:val="dotted" w:sz="4" w:space="0" w:color="auto"/>
            </w:tcBorders>
            <w:noWrap/>
            <w:vAlign w:val="bottom"/>
            <w:hideMark/>
          </w:tcPr>
          <w:p w14:paraId="78E6E897" w14:textId="77777777" w:rsidR="00513FDC" w:rsidRPr="00B901D7" w:rsidRDefault="00513FDC" w:rsidP="00A70798">
            <w:pPr>
              <w:rPr>
                <w:ins w:id="1003" w:author="Dietzel, Ranae N [AGRON]" w:date="2017-06-13T13:31:00Z"/>
                <w:szCs w:val="20"/>
              </w:rPr>
            </w:pPr>
            <w:ins w:id="1004" w:author="Dietzel, Ranae N [AGRON]" w:date="2017-06-13T13:31:00Z">
              <w:r w:rsidRPr="00B901D7">
                <w:rPr>
                  <w:szCs w:val="20"/>
                </w:rPr>
                <w:t>B</w:t>
              </w:r>
            </w:ins>
          </w:p>
        </w:tc>
        <w:tc>
          <w:tcPr>
            <w:tcW w:w="720" w:type="dxa"/>
            <w:tcBorders>
              <w:bottom w:val="dotted" w:sz="4" w:space="0" w:color="auto"/>
            </w:tcBorders>
            <w:noWrap/>
            <w:vAlign w:val="bottom"/>
            <w:hideMark/>
          </w:tcPr>
          <w:p w14:paraId="4D75CEAF" w14:textId="77777777" w:rsidR="00513FDC" w:rsidRPr="00B901D7" w:rsidRDefault="00513FDC" w:rsidP="00A70798">
            <w:pPr>
              <w:rPr>
                <w:ins w:id="1005" w:author="Dietzel, Ranae N [AGRON]" w:date="2017-06-13T13:31:00Z"/>
                <w:szCs w:val="20"/>
              </w:rPr>
            </w:pPr>
            <w:ins w:id="1006" w:author="Dietzel, Ranae N [AGRON]" w:date="2017-06-13T13:31:00Z">
              <w:r w:rsidRPr="00B901D7">
                <w:rPr>
                  <w:szCs w:val="20"/>
                </w:rPr>
                <w:t>0.015</w:t>
              </w:r>
            </w:ins>
          </w:p>
        </w:tc>
        <w:tc>
          <w:tcPr>
            <w:tcW w:w="405" w:type="dxa"/>
            <w:tcBorders>
              <w:bottom w:val="dotted" w:sz="4" w:space="0" w:color="auto"/>
            </w:tcBorders>
            <w:noWrap/>
            <w:vAlign w:val="bottom"/>
            <w:hideMark/>
          </w:tcPr>
          <w:p w14:paraId="3B86E3B8" w14:textId="77777777" w:rsidR="00513FDC" w:rsidRPr="00B901D7" w:rsidRDefault="00513FDC" w:rsidP="00A70798">
            <w:pPr>
              <w:rPr>
                <w:ins w:id="1007" w:author="Dietzel, Ranae N [AGRON]" w:date="2017-06-13T13:31:00Z"/>
                <w:szCs w:val="20"/>
              </w:rPr>
            </w:pPr>
            <w:ins w:id="1008" w:author="Dietzel, Ranae N [AGRON]" w:date="2017-06-13T13:31:00Z">
              <w:r w:rsidRPr="00B901D7">
                <w:rPr>
                  <w:szCs w:val="20"/>
                </w:rPr>
                <w:t>c</w:t>
              </w:r>
            </w:ins>
          </w:p>
        </w:tc>
        <w:tc>
          <w:tcPr>
            <w:tcW w:w="675" w:type="dxa"/>
            <w:tcBorders>
              <w:bottom w:val="dotted" w:sz="4" w:space="0" w:color="auto"/>
            </w:tcBorders>
            <w:noWrap/>
            <w:vAlign w:val="bottom"/>
            <w:hideMark/>
          </w:tcPr>
          <w:p w14:paraId="40DAE302" w14:textId="77777777" w:rsidR="00513FDC" w:rsidRPr="00B901D7" w:rsidRDefault="00513FDC" w:rsidP="00A70798">
            <w:pPr>
              <w:rPr>
                <w:ins w:id="1009" w:author="Dietzel, Ranae N [AGRON]" w:date="2017-06-13T13:31:00Z"/>
                <w:szCs w:val="20"/>
              </w:rPr>
            </w:pPr>
            <w:ins w:id="1010" w:author="Dietzel, Ranae N [AGRON]" w:date="2017-06-13T13:31:00Z">
              <w:r w:rsidRPr="00B901D7">
                <w:rPr>
                  <w:szCs w:val="20"/>
                </w:rPr>
                <w:t>AB</w:t>
              </w:r>
            </w:ins>
          </w:p>
        </w:tc>
        <w:tc>
          <w:tcPr>
            <w:tcW w:w="720" w:type="dxa"/>
            <w:tcBorders>
              <w:bottom w:val="dotted" w:sz="4" w:space="0" w:color="auto"/>
            </w:tcBorders>
            <w:noWrap/>
            <w:vAlign w:val="bottom"/>
            <w:hideMark/>
          </w:tcPr>
          <w:p w14:paraId="2843A369" w14:textId="77777777" w:rsidR="00513FDC" w:rsidRPr="00B901D7" w:rsidRDefault="00513FDC" w:rsidP="00A70798">
            <w:pPr>
              <w:rPr>
                <w:ins w:id="1011" w:author="Dietzel, Ranae N [AGRON]" w:date="2017-06-13T13:31:00Z"/>
                <w:szCs w:val="20"/>
              </w:rPr>
            </w:pPr>
            <w:ins w:id="1012" w:author="Dietzel, Ranae N [AGRON]" w:date="2017-06-13T13:31:00Z">
              <w:r w:rsidRPr="00B901D7">
                <w:rPr>
                  <w:szCs w:val="20"/>
                </w:rPr>
                <w:t>0.019</w:t>
              </w:r>
            </w:ins>
          </w:p>
        </w:tc>
        <w:tc>
          <w:tcPr>
            <w:tcW w:w="360" w:type="dxa"/>
            <w:tcBorders>
              <w:bottom w:val="dotted" w:sz="4" w:space="0" w:color="auto"/>
            </w:tcBorders>
            <w:noWrap/>
            <w:vAlign w:val="bottom"/>
            <w:hideMark/>
          </w:tcPr>
          <w:p w14:paraId="45E0CB43" w14:textId="77777777" w:rsidR="00513FDC" w:rsidRPr="00B901D7" w:rsidRDefault="00513FDC" w:rsidP="00A70798">
            <w:pPr>
              <w:rPr>
                <w:ins w:id="1013" w:author="Dietzel, Ranae N [AGRON]" w:date="2017-06-13T13:31:00Z"/>
                <w:szCs w:val="20"/>
              </w:rPr>
            </w:pPr>
            <w:ins w:id="1014" w:author="Dietzel, Ranae N [AGRON]" w:date="2017-06-13T13:31:00Z">
              <w:r w:rsidRPr="00B901D7">
                <w:rPr>
                  <w:szCs w:val="20"/>
                </w:rPr>
                <w:t>a</w:t>
              </w:r>
            </w:ins>
          </w:p>
        </w:tc>
        <w:tc>
          <w:tcPr>
            <w:tcW w:w="720" w:type="dxa"/>
            <w:tcBorders>
              <w:bottom w:val="dotted" w:sz="4" w:space="0" w:color="auto"/>
            </w:tcBorders>
            <w:noWrap/>
            <w:vAlign w:val="bottom"/>
            <w:hideMark/>
          </w:tcPr>
          <w:p w14:paraId="5BE29431" w14:textId="77777777" w:rsidR="00513FDC" w:rsidRPr="00B901D7" w:rsidRDefault="00513FDC" w:rsidP="00A70798">
            <w:pPr>
              <w:rPr>
                <w:ins w:id="1015" w:author="Dietzel, Ranae N [AGRON]" w:date="2017-06-13T13:31:00Z"/>
                <w:szCs w:val="20"/>
              </w:rPr>
            </w:pPr>
            <w:ins w:id="1016" w:author="Dietzel, Ranae N [AGRON]" w:date="2017-06-13T13:31:00Z">
              <w:r w:rsidRPr="00B901D7">
                <w:rPr>
                  <w:szCs w:val="20"/>
                </w:rPr>
                <w:t>A</w:t>
              </w:r>
            </w:ins>
          </w:p>
        </w:tc>
      </w:tr>
      <w:tr w:rsidR="00513FDC" w:rsidRPr="00CE3A2F" w14:paraId="2E879DDC" w14:textId="77777777" w:rsidTr="00A70798">
        <w:trPr>
          <w:trHeight w:val="288"/>
          <w:jc w:val="center"/>
          <w:ins w:id="1017" w:author="Dietzel, Ranae N [AGRON]" w:date="2017-06-13T13:31:00Z"/>
        </w:trPr>
        <w:tc>
          <w:tcPr>
            <w:tcW w:w="960" w:type="dxa"/>
            <w:vMerge w:val="restart"/>
            <w:tcBorders>
              <w:top w:val="dotted" w:sz="4" w:space="0" w:color="auto"/>
              <w:bottom w:val="dotted" w:sz="4" w:space="0" w:color="auto"/>
            </w:tcBorders>
            <w:noWrap/>
            <w:vAlign w:val="center"/>
            <w:hideMark/>
          </w:tcPr>
          <w:p w14:paraId="4B8EE7DC" w14:textId="77777777" w:rsidR="00513FDC" w:rsidRPr="00B901D7" w:rsidRDefault="00513FDC" w:rsidP="00A70798">
            <w:pPr>
              <w:jc w:val="center"/>
              <w:rPr>
                <w:ins w:id="1018" w:author="Dietzel, Ranae N [AGRON]" w:date="2017-06-13T13:31:00Z"/>
                <w:szCs w:val="20"/>
              </w:rPr>
            </w:pPr>
            <w:ins w:id="1019" w:author="Dietzel, Ranae N [AGRON]" w:date="2017-06-13T13:31:00Z">
              <w:r w:rsidRPr="00B901D7">
                <w:rPr>
                  <w:szCs w:val="20"/>
                </w:rPr>
                <w:t>2009</w:t>
              </w:r>
            </w:ins>
          </w:p>
        </w:tc>
        <w:tc>
          <w:tcPr>
            <w:tcW w:w="1020" w:type="dxa"/>
            <w:tcBorders>
              <w:top w:val="dotted" w:sz="4" w:space="0" w:color="auto"/>
            </w:tcBorders>
            <w:noWrap/>
            <w:vAlign w:val="bottom"/>
            <w:hideMark/>
          </w:tcPr>
          <w:p w14:paraId="4461B2F2" w14:textId="77777777" w:rsidR="00513FDC" w:rsidRPr="00B901D7" w:rsidRDefault="00513FDC" w:rsidP="00A70798">
            <w:pPr>
              <w:jc w:val="center"/>
              <w:rPr>
                <w:ins w:id="1020" w:author="Dietzel, Ranae N [AGRON]" w:date="2017-06-13T13:31:00Z"/>
                <w:szCs w:val="20"/>
              </w:rPr>
            </w:pPr>
            <w:ins w:id="1021" w:author="Dietzel, Ranae N [AGRON]" w:date="2017-06-13T13:31:00Z">
              <w:r w:rsidRPr="00B901D7">
                <w:rPr>
                  <w:szCs w:val="20"/>
                </w:rPr>
                <w:t>0-5</w:t>
              </w:r>
            </w:ins>
          </w:p>
        </w:tc>
        <w:tc>
          <w:tcPr>
            <w:tcW w:w="666" w:type="dxa"/>
            <w:tcBorders>
              <w:top w:val="dotted" w:sz="4" w:space="0" w:color="auto"/>
            </w:tcBorders>
            <w:noWrap/>
            <w:vAlign w:val="bottom"/>
            <w:hideMark/>
          </w:tcPr>
          <w:p w14:paraId="731AC773" w14:textId="77777777" w:rsidR="00513FDC" w:rsidRPr="00B901D7" w:rsidRDefault="00513FDC" w:rsidP="00A70798">
            <w:pPr>
              <w:rPr>
                <w:ins w:id="1022" w:author="Dietzel, Ranae N [AGRON]" w:date="2017-06-13T13:31:00Z"/>
                <w:szCs w:val="20"/>
              </w:rPr>
            </w:pPr>
            <w:ins w:id="1023" w:author="Dietzel, Ranae N [AGRON]" w:date="2017-06-13T13:31:00Z">
              <w:r w:rsidRPr="00B901D7">
                <w:rPr>
                  <w:szCs w:val="20"/>
                </w:rPr>
                <w:t>0.015</w:t>
              </w:r>
            </w:ins>
          </w:p>
        </w:tc>
        <w:tc>
          <w:tcPr>
            <w:tcW w:w="324" w:type="dxa"/>
            <w:tcBorders>
              <w:top w:val="dotted" w:sz="4" w:space="0" w:color="auto"/>
            </w:tcBorders>
            <w:noWrap/>
            <w:vAlign w:val="bottom"/>
            <w:hideMark/>
          </w:tcPr>
          <w:p w14:paraId="6562894D" w14:textId="77777777" w:rsidR="00513FDC" w:rsidRPr="00B901D7" w:rsidRDefault="00513FDC" w:rsidP="00A70798">
            <w:pPr>
              <w:rPr>
                <w:ins w:id="1024" w:author="Dietzel, Ranae N [AGRON]" w:date="2017-06-13T13:31:00Z"/>
                <w:szCs w:val="20"/>
              </w:rPr>
            </w:pPr>
            <w:ins w:id="1025" w:author="Dietzel, Ranae N [AGRON]" w:date="2017-06-13T13:31:00Z">
              <w:r w:rsidRPr="00B901D7">
                <w:rPr>
                  <w:szCs w:val="20"/>
                </w:rPr>
                <w:t>a</w:t>
              </w:r>
            </w:ins>
          </w:p>
        </w:tc>
        <w:tc>
          <w:tcPr>
            <w:tcW w:w="630" w:type="dxa"/>
            <w:tcBorders>
              <w:top w:val="dotted" w:sz="4" w:space="0" w:color="auto"/>
            </w:tcBorders>
            <w:noWrap/>
            <w:vAlign w:val="bottom"/>
            <w:hideMark/>
          </w:tcPr>
          <w:p w14:paraId="103A3900" w14:textId="77777777" w:rsidR="00513FDC" w:rsidRPr="00B901D7" w:rsidRDefault="00513FDC" w:rsidP="00A70798">
            <w:pPr>
              <w:rPr>
                <w:ins w:id="1026" w:author="Dietzel, Ranae N [AGRON]" w:date="2017-06-13T13:31:00Z"/>
                <w:szCs w:val="20"/>
              </w:rPr>
            </w:pPr>
            <w:ins w:id="1027" w:author="Dietzel, Ranae N [AGRON]" w:date="2017-06-13T13:31:00Z">
              <w:r w:rsidRPr="00B901D7">
                <w:rPr>
                  <w:szCs w:val="20"/>
                </w:rPr>
                <w:t>C</w:t>
              </w:r>
            </w:ins>
          </w:p>
        </w:tc>
        <w:tc>
          <w:tcPr>
            <w:tcW w:w="720" w:type="dxa"/>
            <w:tcBorders>
              <w:top w:val="dotted" w:sz="4" w:space="0" w:color="auto"/>
            </w:tcBorders>
            <w:noWrap/>
            <w:vAlign w:val="bottom"/>
            <w:hideMark/>
          </w:tcPr>
          <w:p w14:paraId="24A9694D" w14:textId="77777777" w:rsidR="00513FDC" w:rsidRPr="00B901D7" w:rsidRDefault="00513FDC" w:rsidP="00A70798">
            <w:pPr>
              <w:rPr>
                <w:ins w:id="1028" w:author="Dietzel, Ranae N [AGRON]" w:date="2017-06-13T13:31:00Z"/>
                <w:szCs w:val="20"/>
              </w:rPr>
            </w:pPr>
            <w:ins w:id="1029" w:author="Dietzel, Ranae N [AGRON]" w:date="2017-06-13T13:31:00Z">
              <w:r w:rsidRPr="00B901D7">
                <w:rPr>
                  <w:szCs w:val="20"/>
                </w:rPr>
                <w:t>0.315</w:t>
              </w:r>
            </w:ins>
          </w:p>
        </w:tc>
        <w:tc>
          <w:tcPr>
            <w:tcW w:w="405" w:type="dxa"/>
            <w:tcBorders>
              <w:top w:val="dotted" w:sz="4" w:space="0" w:color="auto"/>
            </w:tcBorders>
            <w:noWrap/>
            <w:vAlign w:val="bottom"/>
            <w:hideMark/>
          </w:tcPr>
          <w:p w14:paraId="12398093" w14:textId="77777777" w:rsidR="00513FDC" w:rsidRPr="00B901D7" w:rsidRDefault="00513FDC" w:rsidP="00A70798">
            <w:pPr>
              <w:rPr>
                <w:ins w:id="1030" w:author="Dietzel, Ranae N [AGRON]" w:date="2017-06-13T13:31:00Z"/>
                <w:szCs w:val="20"/>
              </w:rPr>
            </w:pPr>
            <w:ins w:id="1031" w:author="Dietzel, Ranae N [AGRON]" w:date="2017-06-13T13:31:00Z">
              <w:r w:rsidRPr="00B901D7">
                <w:rPr>
                  <w:szCs w:val="20"/>
                </w:rPr>
                <w:t>a</w:t>
              </w:r>
            </w:ins>
          </w:p>
        </w:tc>
        <w:tc>
          <w:tcPr>
            <w:tcW w:w="675" w:type="dxa"/>
            <w:tcBorders>
              <w:top w:val="dotted" w:sz="4" w:space="0" w:color="auto"/>
            </w:tcBorders>
            <w:noWrap/>
            <w:vAlign w:val="bottom"/>
            <w:hideMark/>
          </w:tcPr>
          <w:p w14:paraId="43063376" w14:textId="77777777" w:rsidR="00513FDC" w:rsidRPr="00B901D7" w:rsidRDefault="00513FDC" w:rsidP="00A70798">
            <w:pPr>
              <w:rPr>
                <w:ins w:id="1032" w:author="Dietzel, Ranae N [AGRON]" w:date="2017-06-13T13:31:00Z"/>
                <w:szCs w:val="20"/>
              </w:rPr>
            </w:pPr>
            <w:ins w:id="1033" w:author="Dietzel, Ranae N [AGRON]" w:date="2017-06-13T13:31:00Z">
              <w:r w:rsidRPr="00B901D7">
                <w:rPr>
                  <w:szCs w:val="20"/>
                </w:rPr>
                <w:t>B</w:t>
              </w:r>
            </w:ins>
          </w:p>
        </w:tc>
        <w:tc>
          <w:tcPr>
            <w:tcW w:w="720" w:type="dxa"/>
            <w:tcBorders>
              <w:top w:val="dotted" w:sz="4" w:space="0" w:color="auto"/>
            </w:tcBorders>
            <w:noWrap/>
            <w:vAlign w:val="bottom"/>
            <w:hideMark/>
          </w:tcPr>
          <w:p w14:paraId="5FF10836" w14:textId="77777777" w:rsidR="00513FDC" w:rsidRPr="00B901D7" w:rsidRDefault="00513FDC" w:rsidP="00A70798">
            <w:pPr>
              <w:rPr>
                <w:ins w:id="1034" w:author="Dietzel, Ranae N [AGRON]" w:date="2017-06-13T13:31:00Z"/>
                <w:szCs w:val="20"/>
              </w:rPr>
            </w:pPr>
            <w:ins w:id="1035" w:author="Dietzel, Ranae N [AGRON]" w:date="2017-06-13T13:31:00Z">
              <w:r w:rsidRPr="00B901D7">
                <w:rPr>
                  <w:szCs w:val="20"/>
                </w:rPr>
                <w:t>0.632</w:t>
              </w:r>
            </w:ins>
          </w:p>
        </w:tc>
        <w:tc>
          <w:tcPr>
            <w:tcW w:w="360" w:type="dxa"/>
            <w:tcBorders>
              <w:top w:val="dotted" w:sz="4" w:space="0" w:color="auto"/>
            </w:tcBorders>
            <w:noWrap/>
            <w:vAlign w:val="bottom"/>
            <w:hideMark/>
          </w:tcPr>
          <w:p w14:paraId="3CD4F15C" w14:textId="77777777" w:rsidR="00513FDC" w:rsidRPr="00B901D7" w:rsidRDefault="00513FDC" w:rsidP="00A70798">
            <w:pPr>
              <w:rPr>
                <w:ins w:id="1036" w:author="Dietzel, Ranae N [AGRON]" w:date="2017-06-13T13:31:00Z"/>
                <w:szCs w:val="20"/>
              </w:rPr>
            </w:pPr>
            <w:ins w:id="1037" w:author="Dietzel, Ranae N [AGRON]" w:date="2017-06-13T13:31:00Z">
              <w:r w:rsidRPr="00B901D7">
                <w:rPr>
                  <w:szCs w:val="20"/>
                </w:rPr>
                <w:t>a</w:t>
              </w:r>
            </w:ins>
          </w:p>
        </w:tc>
        <w:tc>
          <w:tcPr>
            <w:tcW w:w="720" w:type="dxa"/>
            <w:tcBorders>
              <w:top w:val="dotted" w:sz="4" w:space="0" w:color="auto"/>
            </w:tcBorders>
            <w:noWrap/>
            <w:vAlign w:val="bottom"/>
            <w:hideMark/>
          </w:tcPr>
          <w:p w14:paraId="503C25EC" w14:textId="77777777" w:rsidR="00513FDC" w:rsidRPr="00B901D7" w:rsidRDefault="00513FDC" w:rsidP="00A70798">
            <w:pPr>
              <w:rPr>
                <w:ins w:id="1038" w:author="Dietzel, Ranae N [AGRON]" w:date="2017-06-13T13:31:00Z"/>
                <w:szCs w:val="20"/>
              </w:rPr>
            </w:pPr>
            <w:ins w:id="1039" w:author="Dietzel, Ranae N [AGRON]" w:date="2017-06-13T13:31:00Z">
              <w:r w:rsidRPr="00B901D7">
                <w:rPr>
                  <w:szCs w:val="20"/>
                </w:rPr>
                <w:t>A</w:t>
              </w:r>
            </w:ins>
          </w:p>
        </w:tc>
      </w:tr>
      <w:tr w:rsidR="00513FDC" w:rsidRPr="00CE3A2F" w14:paraId="528BA61E" w14:textId="77777777" w:rsidTr="00A70798">
        <w:trPr>
          <w:trHeight w:val="288"/>
          <w:jc w:val="center"/>
          <w:ins w:id="1040" w:author="Dietzel, Ranae N [AGRON]" w:date="2017-06-13T13:31:00Z"/>
        </w:trPr>
        <w:tc>
          <w:tcPr>
            <w:tcW w:w="960" w:type="dxa"/>
            <w:vMerge/>
            <w:tcBorders>
              <w:bottom w:val="dotted" w:sz="4" w:space="0" w:color="auto"/>
            </w:tcBorders>
            <w:vAlign w:val="center"/>
            <w:hideMark/>
          </w:tcPr>
          <w:p w14:paraId="23BFD392" w14:textId="77777777" w:rsidR="00513FDC" w:rsidRPr="00B901D7" w:rsidRDefault="00513FDC" w:rsidP="00A70798">
            <w:pPr>
              <w:jc w:val="center"/>
              <w:rPr>
                <w:ins w:id="1041" w:author="Dietzel, Ranae N [AGRON]" w:date="2017-06-13T13:31:00Z"/>
                <w:szCs w:val="20"/>
              </w:rPr>
            </w:pPr>
          </w:p>
        </w:tc>
        <w:tc>
          <w:tcPr>
            <w:tcW w:w="1020" w:type="dxa"/>
            <w:noWrap/>
            <w:vAlign w:val="bottom"/>
            <w:hideMark/>
          </w:tcPr>
          <w:p w14:paraId="112448EE" w14:textId="77777777" w:rsidR="00513FDC" w:rsidRPr="00B901D7" w:rsidRDefault="00513FDC" w:rsidP="00A70798">
            <w:pPr>
              <w:jc w:val="center"/>
              <w:rPr>
                <w:ins w:id="1042" w:author="Dietzel, Ranae N [AGRON]" w:date="2017-06-13T13:31:00Z"/>
                <w:szCs w:val="20"/>
              </w:rPr>
            </w:pPr>
            <w:ins w:id="1043" w:author="Dietzel, Ranae N [AGRON]" w:date="2017-06-13T13:31:00Z">
              <w:r w:rsidRPr="00B901D7">
                <w:rPr>
                  <w:szCs w:val="20"/>
                </w:rPr>
                <w:t>5-15</w:t>
              </w:r>
            </w:ins>
          </w:p>
        </w:tc>
        <w:tc>
          <w:tcPr>
            <w:tcW w:w="666" w:type="dxa"/>
            <w:noWrap/>
            <w:vAlign w:val="bottom"/>
            <w:hideMark/>
          </w:tcPr>
          <w:p w14:paraId="380E917A" w14:textId="77777777" w:rsidR="00513FDC" w:rsidRPr="00B901D7" w:rsidRDefault="00513FDC" w:rsidP="00A70798">
            <w:pPr>
              <w:rPr>
                <w:ins w:id="1044" w:author="Dietzel, Ranae N [AGRON]" w:date="2017-06-13T13:31:00Z"/>
                <w:szCs w:val="20"/>
              </w:rPr>
            </w:pPr>
            <w:ins w:id="1045" w:author="Dietzel, Ranae N [AGRON]" w:date="2017-06-13T13:31:00Z">
              <w:r w:rsidRPr="00B901D7">
                <w:rPr>
                  <w:szCs w:val="20"/>
                </w:rPr>
                <w:t>0.016</w:t>
              </w:r>
            </w:ins>
          </w:p>
        </w:tc>
        <w:tc>
          <w:tcPr>
            <w:tcW w:w="324" w:type="dxa"/>
            <w:noWrap/>
            <w:vAlign w:val="bottom"/>
            <w:hideMark/>
          </w:tcPr>
          <w:p w14:paraId="21EFC5F2" w14:textId="77777777" w:rsidR="00513FDC" w:rsidRPr="00B901D7" w:rsidRDefault="00513FDC" w:rsidP="00A70798">
            <w:pPr>
              <w:rPr>
                <w:ins w:id="1046" w:author="Dietzel, Ranae N [AGRON]" w:date="2017-06-13T13:31:00Z"/>
                <w:szCs w:val="20"/>
              </w:rPr>
            </w:pPr>
            <w:ins w:id="1047" w:author="Dietzel, Ranae N [AGRON]" w:date="2017-06-13T13:31:00Z">
              <w:r w:rsidRPr="00B901D7">
                <w:rPr>
                  <w:szCs w:val="20"/>
                </w:rPr>
                <w:t>a</w:t>
              </w:r>
            </w:ins>
          </w:p>
        </w:tc>
        <w:tc>
          <w:tcPr>
            <w:tcW w:w="630" w:type="dxa"/>
            <w:noWrap/>
            <w:vAlign w:val="bottom"/>
            <w:hideMark/>
          </w:tcPr>
          <w:p w14:paraId="0689997A" w14:textId="77777777" w:rsidR="00513FDC" w:rsidRPr="00B901D7" w:rsidRDefault="00513FDC" w:rsidP="00A70798">
            <w:pPr>
              <w:rPr>
                <w:ins w:id="1048" w:author="Dietzel, Ranae N [AGRON]" w:date="2017-06-13T13:31:00Z"/>
                <w:szCs w:val="20"/>
              </w:rPr>
            </w:pPr>
            <w:ins w:id="1049" w:author="Dietzel, Ranae N [AGRON]" w:date="2017-06-13T13:31:00Z">
              <w:r w:rsidRPr="00B901D7">
                <w:rPr>
                  <w:szCs w:val="20"/>
                </w:rPr>
                <w:t>C</w:t>
              </w:r>
            </w:ins>
          </w:p>
        </w:tc>
        <w:tc>
          <w:tcPr>
            <w:tcW w:w="720" w:type="dxa"/>
            <w:noWrap/>
            <w:vAlign w:val="bottom"/>
            <w:hideMark/>
          </w:tcPr>
          <w:p w14:paraId="67D19883" w14:textId="77777777" w:rsidR="00513FDC" w:rsidRPr="00B901D7" w:rsidRDefault="00513FDC" w:rsidP="00A70798">
            <w:pPr>
              <w:rPr>
                <w:ins w:id="1050" w:author="Dietzel, Ranae N [AGRON]" w:date="2017-06-13T13:31:00Z"/>
                <w:szCs w:val="20"/>
              </w:rPr>
            </w:pPr>
            <w:ins w:id="1051" w:author="Dietzel, Ranae N [AGRON]" w:date="2017-06-13T13:31:00Z">
              <w:r w:rsidRPr="00B901D7">
                <w:rPr>
                  <w:szCs w:val="20"/>
                </w:rPr>
                <w:t>0.087</w:t>
              </w:r>
            </w:ins>
          </w:p>
        </w:tc>
        <w:tc>
          <w:tcPr>
            <w:tcW w:w="405" w:type="dxa"/>
            <w:noWrap/>
            <w:vAlign w:val="bottom"/>
            <w:hideMark/>
          </w:tcPr>
          <w:p w14:paraId="6ED4C675" w14:textId="77777777" w:rsidR="00513FDC" w:rsidRPr="00B901D7" w:rsidRDefault="00513FDC" w:rsidP="00A70798">
            <w:pPr>
              <w:rPr>
                <w:ins w:id="1052" w:author="Dietzel, Ranae N [AGRON]" w:date="2017-06-13T13:31:00Z"/>
                <w:szCs w:val="20"/>
              </w:rPr>
            </w:pPr>
            <w:ins w:id="1053" w:author="Dietzel, Ranae N [AGRON]" w:date="2017-06-13T13:31:00Z">
              <w:r w:rsidRPr="00B901D7">
                <w:rPr>
                  <w:szCs w:val="20"/>
                </w:rPr>
                <w:t>b</w:t>
              </w:r>
            </w:ins>
          </w:p>
        </w:tc>
        <w:tc>
          <w:tcPr>
            <w:tcW w:w="675" w:type="dxa"/>
            <w:noWrap/>
            <w:vAlign w:val="bottom"/>
            <w:hideMark/>
          </w:tcPr>
          <w:p w14:paraId="73CE73C8" w14:textId="77777777" w:rsidR="00513FDC" w:rsidRPr="00B901D7" w:rsidRDefault="00513FDC" w:rsidP="00A70798">
            <w:pPr>
              <w:rPr>
                <w:ins w:id="1054" w:author="Dietzel, Ranae N [AGRON]" w:date="2017-06-13T13:31:00Z"/>
                <w:szCs w:val="20"/>
              </w:rPr>
            </w:pPr>
            <w:ins w:id="1055" w:author="Dietzel, Ranae N [AGRON]" w:date="2017-06-13T13:31:00Z">
              <w:r w:rsidRPr="00B901D7">
                <w:rPr>
                  <w:szCs w:val="20"/>
                </w:rPr>
                <w:t>B</w:t>
              </w:r>
            </w:ins>
          </w:p>
        </w:tc>
        <w:tc>
          <w:tcPr>
            <w:tcW w:w="720" w:type="dxa"/>
            <w:noWrap/>
            <w:vAlign w:val="bottom"/>
            <w:hideMark/>
          </w:tcPr>
          <w:p w14:paraId="523CB478" w14:textId="77777777" w:rsidR="00513FDC" w:rsidRPr="00B901D7" w:rsidRDefault="00513FDC" w:rsidP="00A70798">
            <w:pPr>
              <w:rPr>
                <w:ins w:id="1056" w:author="Dietzel, Ranae N [AGRON]" w:date="2017-06-13T13:31:00Z"/>
                <w:szCs w:val="20"/>
              </w:rPr>
            </w:pPr>
            <w:ins w:id="1057" w:author="Dietzel, Ranae N [AGRON]" w:date="2017-06-13T13:31:00Z">
              <w:r w:rsidRPr="00B901D7">
                <w:rPr>
                  <w:szCs w:val="20"/>
                </w:rPr>
                <w:t>0.177</w:t>
              </w:r>
            </w:ins>
          </w:p>
        </w:tc>
        <w:tc>
          <w:tcPr>
            <w:tcW w:w="360" w:type="dxa"/>
            <w:noWrap/>
            <w:vAlign w:val="bottom"/>
            <w:hideMark/>
          </w:tcPr>
          <w:p w14:paraId="7DE44053" w14:textId="77777777" w:rsidR="00513FDC" w:rsidRPr="00B901D7" w:rsidRDefault="00513FDC" w:rsidP="00A70798">
            <w:pPr>
              <w:rPr>
                <w:ins w:id="1058" w:author="Dietzel, Ranae N [AGRON]" w:date="2017-06-13T13:31:00Z"/>
                <w:szCs w:val="20"/>
              </w:rPr>
            </w:pPr>
            <w:ins w:id="1059" w:author="Dietzel, Ranae N [AGRON]" w:date="2017-06-13T13:31:00Z">
              <w:r w:rsidRPr="00B901D7">
                <w:rPr>
                  <w:szCs w:val="20"/>
                </w:rPr>
                <w:t>b</w:t>
              </w:r>
            </w:ins>
          </w:p>
        </w:tc>
        <w:tc>
          <w:tcPr>
            <w:tcW w:w="720" w:type="dxa"/>
            <w:noWrap/>
            <w:vAlign w:val="bottom"/>
            <w:hideMark/>
          </w:tcPr>
          <w:p w14:paraId="38849D19" w14:textId="77777777" w:rsidR="00513FDC" w:rsidRPr="00B901D7" w:rsidRDefault="00513FDC" w:rsidP="00A70798">
            <w:pPr>
              <w:rPr>
                <w:ins w:id="1060" w:author="Dietzel, Ranae N [AGRON]" w:date="2017-06-13T13:31:00Z"/>
                <w:szCs w:val="20"/>
              </w:rPr>
            </w:pPr>
            <w:ins w:id="1061" w:author="Dietzel, Ranae N [AGRON]" w:date="2017-06-13T13:31:00Z">
              <w:r w:rsidRPr="00B901D7">
                <w:rPr>
                  <w:szCs w:val="20"/>
                </w:rPr>
                <w:t>A</w:t>
              </w:r>
            </w:ins>
          </w:p>
        </w:tc>
      </w:tr>
      <w:tr w:rsidR="00513FDC" w:rsidRPr="00CE3A2F" w14:paraId="511DB850" w14:textId="77777777" w:rsidTr="00A70798">
        <w:trPr>
          <w:trHeight w:val="288"/>
          <w:jc w:val="center"/>
          <w:ins w:id="1062" w:author="Dietzel, Ranae N [AGRON]" w:date="2017-06-13T13:31:00Z"/>
        </w:trPr>
        <w:tc>
          <w:tcPr>
            <w:tcW w:w="960" w:type="dxa"/>
            <w:vMerge/>
            <w:tcBorders>
              <w:bottom w:val="dotted" w:sz="4" w:space="0" w:color="auto"/>
            </w:tcBorders>
            <w:vAlign w:val="center"/>
            <w:hideMark/>
          </w:tcPr>
          <w:p w14:paraId="5270A52A" w14:textId="77777777" w:rsidR="00513FDC" w:rsidRPr="00B901D7" w:rsidRDefault="00513FDC" w:rsidP="00A70798">
            <w:pPr>
              <w:jc w:val="center"/>
              <w:rPr>
                <w:ins w:id="1063" w:author="Dietzel, Ranae N [AGRON]" w:date="2017-06-13T13:31:00Z"/>
                <w:szCs w:val="20"/>
              </w:rPr>
            </w:pPr>
          </w:p>
        </w:tc>
        <w:tc>
          <w:tcPr>
            <w:tcW w:w="1020" w:type="dxa"/>
            <w:noWrap/>
            <w:vAlign w:val="bottom"/>
            <w:hideMark/>
          </w:tcPr>
          <w:p w14:paraId="467D150C" w14:textId="77777777" w:rsidR="00513FDC" w:rsidRPr="00B901D7" w:rsidRDefault="00513FDC" w:rsidP="00A70798">
            <w:pPr>
              <w:jc w:val="center"/>
              <w:rPr>
                <w:ins w:id="1064" w:author="Dietzel, Ranae N [AGRON]" w:date="2017-06-13T13:31:00Z"/>
                <w:szCs w:val="20"/>
              </w:rPr>
            </w:pPr>
            <w:ins w:id="1065" w:author="Dietzel, Ranae N [AGRON]" w:date="2017-06-13T13:31:00Z">
              <w:r w:rsidRPr="00B901D7">
                <w:rPr>
                  <w:szCs w:val="20"/>
                </w:rPr>
                <w:t>15-30</w:t>
              </w:r>
            </w:ins>
          </w:p>
        </w:tc>
        <w:tc>
          <w:tcPr>
            <w:tcW w:w="666" w:type="dxa"/>
            <w:noWrap/>
            <w:vAlign w:val="bottom"/>
            <w:hideMark/>
          </w:tcPr>
          <w:p w14:paraId="479D5090" w14:textId="77777777" w:rsidR="00513FDC" w:rsidRPr="00B901D7" w:rsidRDefault="00513FDC" w:rsidP="00A70798">
            <w:pPr>
              <w:rPr>
                <w:ins w:id="1066" w:author="Dietzel, Ranae N [AGRON]" w:date="2017-06-13T13:31:00Z"/>
                <w:szCs w:val="20"/>
              </w:rPr>
            </w:pPr>
            <w:ins w:id="1067" w:author="Dietzel, Ranae N [AGRON]" w:date="2017-06-13T13:31:00Z">
              <w:r w:rsidRPr="00B901D7">
                <w:rPr>
                  <w:szCs w:val="20"/>
                </w:rPr>
                <w:t>0.007</w:t>
              </w:r>
            </w:ins>
          </w:p>
        </w:tc>
        <w:tc>
          <w:tcPr>
            <w:tcW w:w="324" w:type="dxa"/>
            <w:noWrap/>
            <w:vAlign w:val="bottom"/>
            <w:hideMark/>
          </w:tcPr>
          <w:p w14:paraId="79289108" w14:textId="77777777" w:rsidR="00513FDC" w:rsidRPr="00B901D7" w:rsidRDefault="00513FDC" w:rsidP="00A70798">
            <w:pPr>
              <w:rPr>
                <w:ins w:id="1068" w:author="Dietzel, Ranae N [AGRON]" w:date="2017-06-13T13:31:00Z"/>
                <w:szCs w:val="20"/>
              </w:rPr>
            </w:pPr>
            <w:ins w:id="1069" w:author="Dietzel, Ranae N [AGRON]" w:date="2017-06-13T13:31:00Z">
              <w:r w:rsidRPr="00B901D7">
                <w:rPr>
                  <w:szCs w:val="20"/>
                </w:rPr>
                <w:t>a</w:t>
              </w:r>
            </w:ins>
          </w:p>
        </w:tc>
        <w:tc>
          <w:tcPr>
            <w:tcW w:w="630" w:type="dxa"/>
            <w:noWrap/>
            <w:vAlign w:val="bottom"/>
            <w:hideMark/>
          </w:tcPr>
          <w:p w14:paraId="2450CF40" w14:textId="77777777" w:rsidR="00513FDC" w:rsidRPr="00B901D7" w:rsidRDefault="00513FDC" w:rsidP="00A70798">
            <w:pPr>
              <w:rPr>
                <w:ins w:id="1070" w:author="Dietzel, Ranae N [AGRON]" w:date="2017-06-13T13:31:00Z"/>
                <w:szCs w:val="20"/>
              </w:rPr>
            </w:pPr>
            <w:ins w:id="1071" w:author="Dietzel, Ranae N [AGRON]" w:date="2017-06-13T13:31:00Z">
              <w:r w:rsidRPr="00B901D7">
                <w:rPr>
                  <w:szCs w:val="20"/>
                </w:rPr>
                <w:t>C</w:t>
              </w:r>
            </w:ins>
          </w:p>
        </w:tc>
        <w:tc>
          <w:tcPr>
            <w:tcW w:w="720" w:type="dxa"/>
            <w:noWrap/>
            <w:vAlign w:val="bottom"/>
            <w:hideMark/>
          </w:tcPr>
          <w:p w14:paraId="4B2BA117" w14:textId="77777777" w:rsidR="00513FDC" w:rsidRPr="00B901D7" w:rsidRDefault="00513FDC" w:rsidP="00A70798">
            <w:pPr>
              <w:rPr>
                <w:ins w:id="1072" w:author="Dietzel, Ranae N [AGRON]" w:date="2017-06-13T13:31:00Z"/>
                <w:szCs w:val="20"/>
              </w:rPr>
            </w:pPr>
            <w:ins w:id="1073" w:author="Dietzel, Ranae N [AGRON]" w:date="2017-06-13T13:31:00Z">
              <w:r w:rsidRPr="00B901D7">
                <w:rPr>
                  <w:szCs w:val="20"/>
                </w:rPr>
                <w:t>0.029</w:t>
              </w:r>
            </w:ins>
          </w:p>
        </w:tc>
        <w:tc>
          <w:tcPr>
            <w:tcW w:w="405" w:type="dxa"/>
            <w:noWrap/>
            <w:vAlign w:val="bottom"/>
            <w:hideMark/>
          </w:tcPr>
          <w:p w14:paraId="63CFDD33" w14:textId="77777777" w:rsidR="00513FDC" w:rsidRPr="00B901D7" w:rsidRDefault="00513FDC" w:rsidP="00A70798">
            <w:pPr>
              <w:rPr>
                <w:ins w:id="1074" w:author="Dietzel, Ranae N [AGRON]" w:date="2017-06-13T13:31:00Z"/>
                <w:szCs w:val="20"/>
              </w:rPr>
            </w:pPr>
            <w:ins w:id="1075" w:author="Dietzel, Ranae N [AGRON]" w:date="2017-06-13T13:31:00Z">
              <w:r w:rsidRPr="00B901D7">
                <w:rPr>
                  <w:szCs w:val="20"/>
                </w:rPr>
                <w:t>c</w:t>
              </w:r>
            </w:ins>
          </w:p>
        </w:tc>
        <w:tc>
          <w:tcPr>
            <w:tcW w:w="675" w:type="dxa"/>
            <w:noWrap/>
            <w:vAlign w:val="bottom"/>
            <w:hideMark/>
          </w:tcPr>
          <w:p w14:paraId="3865D24F" w14:textId="77777777" w:rsidR="00513FDC" w:rsidRPr="00B901D7" w:rsidRDefault="00513FDC" w:rsidP="00A70798">
            <w:pPr>
              <w:rPr>
                <w:ins w:id="1076" w:author="Dietzel, Ranae N [AGRON]" w:date="2017-06-13T13:31:00Z"/>
                <w:szCs w:val="20"/>
              </w:rPr>
            </w:pPr>
            <w:ins w:id="1077" w:author="Dietzel, Ranae N [AGRON]" w:date="2017-06-13T13:31:00Z">
              <w:r w:rsidRPr="00B901D7">
                <w:rPr>
                  <w:szCs w:val="20"/>
                </w:rPr>
                <w:t>B</w:t>
              </w:r>
            </w:ins>
          </w:p>
        </w:tc>
        <w:tc>
          <w:tcPr>
            <w:tcW w:w="720" w:type="dxa"/>
            <w:noWrap/>
            <w:vAlign w:val="bottom"/>
            <w:hideMark/>
          </w:tcPr>
          <w:p w14:paraId="3541DFF1" w14:textId="77777777" w:rsidR="00513FDC" w:rsidRPr="00B901D7" w:rsidRDefault="00513FDC" w:rsidP="00A70798">
            <w:pPr>
              <w:rPr>
                <w:ins w:id="1078" w:author="Dietzel, Ranae N [AGRON]" w:date="2017-06-13T13:31:00Z"/>
                <w:szCs w:val="20"/>
              </w:rPr>
            </w:pPr>
            <w:ins w:id="1079" w:author="Dietzel, Ranae N [AGRON]" w:date="2017-06-13T13:31:00Z">
              <w:r w:rsidRPr="00B901D7">
                <w:rPr>
                  <w:szCs w:val="20"/>
                </w:rPr>
                <w:t>0.051</w:t>
              </w:r>
            </w:ins>
          </w:p>
        </w:tc>
        <w:tc>
          <w:tcPr>
            <w:tcW w:w="360" w:type="dxa"/>
            <w:noWrap/>
            <w:vAlign w:val="bottom"/>
            <w:hideMark/>
          </w:tcPr>
          <w:p w14:paraId="3B38DFB7" w14:textId="77777777" w:rsidR="00513FDC" w:rsidRPr="00B901D7" w:rsidRDefault="00513FDC" w:rsidP="00A70798">
            <w:pPr>
              <w:rPr>
                <w:ins w:id="1080" w:author="Dietzel, Ranae N [AGRON]" w:date="2017-06-13T13:31:00Z"/>
                <w:szCs w:val="20"/>
              </w:rPr>
            </w:pPr>
            <w:ins w:id="1081" w:author="Dietzel, Ranae N [AGRON]" w:date="2017-06-13T13:31:00Z">
              <w:r w:rsidRPr="00B901D7">
                <w:rPr>
                  <w:szCs w:val="20"/>
                </w:rPr>
                <w:t>c</w:t>
              </w:r>
            </w:ins>
          </w:p>
        </w:tc>
        <w:tc>
          <w:tcPr>
            <w:tcW w:w="720" w:type="dxa"/>
            <w:noWrap/>
            <w:vAlign w:val="bottom"/>
            <w:hideMark/>
          </w:tcPr>
          <w:p w14:paraId="0FEB4E0B" w14:textId="77777777" w:rsidR="00513FDC" w:rsidRPr="00B901D7" w:rsidRDefault="00513FDC" w:rsidP="00A70798">
            <w:pPr>
              <w:rPr>
                <w:ins w:id="1082" w:author="Dietzel, Ranae N [AGRON]" w:date="2017-06-13T13:31:00Z"/>
                <w:szCs w:val="20"/>
              </w:rPr>
            </w:pPr>
            <w:ins w:id="1083" w:author="Dietzel, Ranae N [AGRON]" w:date="2017-06-13T13:31:00Z">
              <w:r w:rsidRPr="00B901D7">
                <w:rPr>
                  <w:szCs w:val="20"/>
                </w:rPr>
                <w:t>A</w:t>
              </w:r>
            </w:ins>
          </w:p>
        </w:tc>
      </w:tr>
      <w:tr w:rsidR="00513FDC" w:rsidRPr="00CE3A2F" w14:paraId="6F8B1AFC" w14:textId="77777777" w:rsidTr="00A70798">
        <w:trPr>
          <w:trHeight w:val="288"/>
          <w:jc w:val="center"/>
          <w:ins w:id="1084" w:author="Dietzel, Ranae N [AGRON]" w:date="2017-06-13T13:31:00Z"/>
        </w:trPr>
        <w:tc>
          <w:tcPr>
            <w:tcW w:w="960" w:type="dxa"/>
            <w:vMerge/>
            <w:tcBorders>
              <w:bottom w:val="dotted" w:sz="4" w:space="0" w:color="auto"/>
            </w:tcBorders>
            <w:vAlign w:val="center"/>
            <w:hideMark/>
          </w:tcPr>
          <w:p w14:paraId="7C34B75D" w14:textId="77777777" w:rsidR="00513FDC" w:rsidRPr="00B901D7" w:rsidRDefault="00513FDC" w:rsidP="00A70798">
            <w:pPr>
              <w:jc w:val="center"/>
              <w:rPr>
                <w:ins w:id="1085" w:author="Dietzel, Ranae N [AGRON]" w:date="2017-06-13T13:31:00Z"/>
                <w:szCs w:val="20"/>
              </w:rPr>
            </w:pPr>
          </w:p>
        </w:tc>
        <w:tc>
          <w:tcPr>
            <w:tcW w:w="1020" w:type="dxa"/>
            <w:noWrap/>
            <w:vAlign w:val="bottom"/>
            <w:hideMark/>
          </w:tcPr>
          <w:p w14:paraId="0D6B76FB" w14:textId="77777777" w:rsidR="00513FDC" w:rsidRPr="00B901D7" w:rsidRDefault="00513FDC" w:rsidP="00A70798">
            <w:pPr>
              <w:jc w:val="center"/>
              <w:rPr>
                <w:ins w:id="1086" w:author="Dietzel, Ranae N [AGRON]" w:date="2017-06-13T13:31:00Z"/>
                <w:szCs w:val="20"/>
              </w:rPr>
            </w:pPr>
            <w:ins w:id="1087" w:author="Dietzel, Ranae N [AGRON]" w:date="2017-06-13T13:31:00Z">
              <w:r w:rsidRPr="00B901D7">
                <w:rPr>
                  <w:szCs w:val="20"/>
                </w:rPr>
                <w:t>30-60</w:t>
              </w:r>
            </w:ins>
          </w:p>
        </w:tc>
        <w:tc>
          <w:tcPr>
            <w:tcW w:w="666" w:type="dxa"/>
            <w:noWrap/>
            <w:vAlign w:val="bottom"/>
            <w:hideMark/>
          </w:tcPr>
          <w:p w14:paraId="6EC028F6" w14:textId="77777777" w:rsidR="00513FDC" w:rsidRPr="00B901D7" w:rsidRDefault="00513FDC" w:rsidP="00A70798">
            <w:pPr>
              <w:rPr>
                <w:ins w:id="1088" w:author="Dietzel, Ranae N [AGRON]" w:date="2017-06-13T13:31:00Z"/>
                <w:szCs w:val="20"/>
              </w:rPr>
            </w:pPr>
            <w:ins w:id="1089" w:author="Dietzel, Ranae N [AGRON]" w:date="2017-06-13T13:31:00Z">
              <w:r w:rsidRPr="00B901D7">
                <w:rPr>
                  <w:szCs w:val="20"/>
                </w:rPr>
                <w:t>0.015</w:t>
              </w:r>
            </w:ins>
          </w:p>
        </w:tc>
        <w:tc>
          <w:tcPr>
            <w:tcW w:w="324" w:type="dxa"/>
            <w:noWrap/>
            <w:vAlign w:val="bottom"/>
            <w:hideMark/>
          </w:tcPr>
          <w:p w14:paraId="5CF064E5" w14:textId="77777777" w:rsidR="00513FDC" w:rsidRPr="00B901D7" w:rsidRDefault="00513FDC" w:rsidP="00A70798">
            <w:pPr>
              <w:rPr>
                <w:ins w:id="1090" w:author="Dietzel, Ranae N [AGRON]" w:date="2017-06-13T13:31:00Z"/>
                <w:szCs w:val="20"/>
              </w:rPr>
            </w:pPr>
            <w:ins w:id="1091" w:author="Dietzel, Ranae N [AGRON]" w:date="2017-06-13T13:31:00Z">
              <w:r w:rsidRPr="00B901D7">
                <w:rPr>
                  <w:szCs w:val="20"/>
                </w:rPr>
                <w:t>a</w:t>
              </w:r>
            </w:ins>
          </w:p>
        </w:tc>
        <w:tc>
          <w:tcPr>
            <w:tcW w:w="630" w:type="dxa"/>
            <w:noWrap/>
            <w:vAlign w:val="bottom"/>
            <w:hideMark/>
          </w:tcPr>
          <w:p w14:paraId="0D5B8507" w14:textId="77777777" w:rsidR="00513FDC" w:rsidRPr="00B901D7" w:rsidRDefault="00513FDC" w:rsidP="00A70798">
            <w:pPr>
              <w:rPr>
                <w:ins w:id="1092" w:author="Dietzel, Ranae N [AGRON]" w:date="2017-06-13T13:31:00Z"/>
                <w:szCs w:val="20"/>
              </w:rPr>
            </w:pPr>
            <w:ins w:id="1093" w:author="Dietzel, Ranae N [AGRON]" w:date="2017-06-13T13:31:00Z">
              <w:r w:rsidRPr="00B901D7">
                <w:rPr>
                  <w:szCs w:val="20"/>
                </w:rPr>
                <w:t>C</w:t>
              </w:r>
            </w:ins>
          </w:p>
        </w:tc>
        <w:tc>
          <w:tcPr>
            <w:tcW w:w="720" w:type="dxa"/>
            <w:noWrap/>
            <w:vAlign w:val="bottom"/>
            <w:hideMark/>
          </w:tcPr>
          <w:p w14:paraId="0B0B1D3C" w14:textId="77777777" w:rsidR="00513FDC" w:rsidRPr="00B901D7" w:rsidRDefault="00513FDC" w:rsidP="00A70798">
            <w:pPr>
              <w:rPr>
                <w:ins w:id="1094" w:author="Dietzel, Ranae N [AGRON]" w:date="2017-06-13T13:31:00Z"/>
                <w:szCs w:val="20"/>
              </w:rPr>
            </w:pPr>
            <w:ins w:id="1095" w:author="Dietzel, Ranae N [AGRON]" w:date="2017-06-13T13:31:00Z">
              <w:r w:rsidRPr="00B901D7">
                <w:rPr>
                  <w:szCs w:val="20"/>
                </w:rPr>
                <w:t>0.036</w:t>
              </w:r>
            </w:ins>
          </w:p>
        </w:tc>
        <w:tc>
          <w:tcPr>
            <w:tcW w:w="405" w:type="dxa"/>
            <w:noWrap/>
            <w:vAlign w:val="bottom"/>
            <w:hideMark/>
          </w:tcPr>
          <w:p w14:paraId="446D4968" w14:textId="77777777" w:rsidR="00513FDC" w:rsidRPr="00B901D7" w:rsidRDefault="00513FDC" w:rsidP="00A70798">
            <w:pPr>
              <w:rPr>
                <w:ins w:id="1096" w:author="Dietzel, Ranae N [AGRON]" w:date="2017-06-13T13:31:00Z"/>
                <w:szCs w:val="20"/>
              </w:rPr>
            </w:pPr>
            <w:ins w:id="1097" w:author="Dietzel, Ranae N [AGRON]" w:date="2017-06-13T13:31:00Z">
              <w:r w:rsidRPr="00B901D7">
                <w:rPr>
                  <w:szCs w:val="20"/>
                </w:rPr>
                <w:t>c</w:t>
              </w:r>
            </w:ins>
          </w:p>
        </w:tc>
        <w:tc>
          <w:tcPr>
            <w:tcW w:w="675" w:type="dxa"/>
            <w:noWrap/>
            <w:vAlign w:val="bottom"/>
            <w:hideMark/>
          </w:tcPr>
          <w:p w14:paraId="2FA606FB" w14:textId="77777777" w:rsidR="00513FDC" w:rsidRPr="00B901D7" w:rsidRDefault="00513FDC" w:rsidP="00A70798">
            <w:pPr>
              <w:rPr>
                <w:ins w:id="1098" w:author="Dietzel, Ranae N [AGRON]" w:date="2017-06-13T13:31:00Z"/>
                <w:szCs w:val="20"/>
              </w:rPr>
            </w:pPr>
            <w:ins w:id="1099" w:author="Dietzel, Ranae N [AGRON]" w:date="2017-06-13T13:31:00Z">
              <w:r w:rsidRPr="00B901D7">
                <w:rPr>
                  <w:szCs w:val="20"/>
                </w:rPr>
                <w:t>B</w:t>
              </w:r>
            </w:ins>
          </w:p>
        </w:tc>
        <w:tc>
          <w:tcPr>
            <w:tcW w:w="720" w:type="dxa"/>
            <w:noWrap/>
            <w:vAlign w:val="bottom"/>
            <w:hideMark/>
          </w:tcPr>
          <w:p w14:paraId="0F6689C1" w14:textId="77777777" w:rsidR="00513FDC" w:rsidRPr="00B901D7" w:rsidRDefault="00513FDC" w:rsidP="00A70798">
            <w:pPr>
              <w:rPr>
                <w:ins w:id="1100" w:author="Dietzel, Ranae N [AGRON]" w:date="2017-06-13T13:31:00Z"/>
                <w:szCs w:val="20"/>
              </w:rPr>
            </w:pPr>
            <w:ins w:id="1101" w:author="Dietzel, Ranae N [AGRON]" w:date="2017-06-13T13:31:00Z">
              <w:r w:rsidRPr="00B901D7">
                <w:rPr>
                  <w:szCs w:val="20"/>
                </w:rPr>
                <w:t>0.084</w:t>
              </w:r>
            </w:ins>
          </w:p>
        </w:tc>
        <w:tc>
          <w:tcPr>
            <w:tcW w:w="360" w:type="dxa"/>
            <w:noWrap/>
            <w:vAlign w:val="bottom"/>
            <w:hideMark/>
          </w:tcPr>
          <w:p w14:paraId="6BBF57EC" w14:textId="77777777" w:rsidR="00513FDC" w:rsidRPr="00B901D7" w:rsidRDefault="00513FDC" w:rsidP="00A70798">
            <w:pPr>
              <w:rPr>
                <w:ins w:id="1102" w:author="Dietzel, Ranae N [AGRON]" w:date="2017-06-13T13:31:00Z"/>
                <w:szCs w:val="20"/>
              </w:rPr>
            </w:pPr>
            <w:ins w:id="1103" w:author="Dietzel, Ranae N [AGRON]" w:date="2017-06-13T13:31:00Z">
              <w:r w:rsidRPr="00B901D7">
                <w:rPr>
                  <w:szCs w:val="20"/>
                </w:rPr>
                <w:t>d</w:t>
              </w:r>
            </w:ins>
          </w:p>
        </w:tc>
        <w:tc>
          <w:tcPr>
            <w:tcW w:w="720" w:type="dxa"/>
            <w:noWrap/>
            <w:vAlign w:val="bottom"/>
            <w:hideMark/>
          </w:tcPr>
          <w:p w14:paraId="269CFC63" w14:textId="77777777" w:rsidR="00513FDC" w:rsidRPr="00B901D7" w:rsidRDefault="00513FDC" w:rsidP="00A70798">
            <w:pPr>
              <w:rPr>
                <w:ins w:id="1104" w:author="Dietzel, Ranae N [AGRON]" w:date="2017-06-13T13:31:00Z"/>
                <w:szCs w:val="20"/>
              </w:rPr>
            </w:pPr>
            <w:ins w:id="1105" w:author="Dietzel, Ranae N [AGRON]" w:date="2017-06-13T13:31:00Z">
              <w:r w:rsidRPr="00B901D7">
                <w:rPr>
                  <w:szCs w:val="20"/>
                </w:rPr>
                <w:t>A</w:t>
              </w:r>
            </w:ins>
          </w:p>
        </w:tc>
      </w:tr>
      <w:tr w:rsidR="00513FDC" w:rsidRPr="00CE3A2F" w14:paraId="5D96832A" w14:textId="77777777" w:rsidTr="00A70798">
        <w:trPr>
          <w:trHeight w:val="288"/>
          <w:jc w:val="center"/>
          <w:ins w:id="1106" w:author="Dietzel, Ranae N [AGRON]" w:date="2017-06-13T13:31:00Z"/>
        </w:trPr>
        <w:tc>
          <w:tcPr>
            <w:tcW w:w="960" w:type="dxa"/>
            <w:vMerge/>
            <w:tcBorders>
              <w:bottom w:val="dotted" w:sz="4" w:space="0" w:color="auto"/>
            </w:tcBorders>
            <w:vAlign w:val="center"/>
            <w:hideMark/>
          </w:tcPr>
          <w:p w14:paraId="46971827" w14:textId="77777777" w:rsidR="00513FDC" w:rsidRPr="00B901D7" w:rsidRDefault="00513FDC" w:rsidP="00A70798">
            <w:pPr>
              <w:jc w:val="center"/>
              <w:rPr>
                <w:ins w:id="1107" w:author="Dietzel, Ranae N [AGRON]" w:date="2017-06-13T13:31:00Z"/>
                <w:szCs w:val="20"/>
              </w:rPr>
            </w:pPr>
          </w:p>
        </w:tc>
        <w:tc>
          <w:tcPr>
            <w:tcW w:w="1020" w:type="dxa"/>
            <w:tcBorders>
              <w:bottom w:val="dotted" w:sz="4" w:space="0" w:color="auto"/>
            </w:tcBorders>
            <w:noWrap/>
            <w:vAlign w:val="bottom"/>
            <w:hideMark/>
          </w:tcPr>
          <w:p w14:paraId="2D866B82" w14:textId="77777777" w:rsidR="00513FDC" w:rsidRPr="00B901D7" w:rsidRDefault="00513FDC" w:rsidP="00A70798">
            <w:pPr>
              <w:jc w:val="center"/>
              <w:rPr>
                <w:ins w:id="1108" w:author="Dietzel, Ranae N [AGRON]" w:date="2017-06-13T13:31:00Z"/>
                <w:szCs w:val="20"/>
              </w:rPr>
            </w:pPr>
            <w:ins w:id="1109" w:author="Dietzel, Ranae N [AGRON]" w:date="2017-06-13T13:31:00Z">
              <w:r w:rsidRPr="00B901D7">
                <w:rPr>
                  <w:szCs w:val="20"/>
                </w:rPr>
                <w:t>60-100</w:t>
              </w:r>
            </w:ins>
          </w:p>
        </w:tc>
        <w:tc>
          <w:tcPr>
            <w:tcW w:w="666" w:type="dxa"/>
            <w:tcBorders>
              <w:bottom w:val="dotted" w:sz="4" w:space="0" w:color="auto"/>
            </w:tcBorders>
            <w:noWrap/>
            <w:vAlign w:val="bottom"/>
            <w:hideMark/>
          </w:tcPr>
          <w:p w14:paraId="18D71DD1" w14:textId="77777777" w:rsidR="00513FDC" w:rsidRPr="00B901D7" w:rsidRDefault="00513FDC" w:rsidP="00A70798">
            <w:pPr>
              <w:rPr>
                <w:ins w:id="1110" w:author="Dietzel, Ranae N [AGRON]" w:date="2017-06-13T13:31:00Z"/>
                <w:szCs w:val="20"/>
              </w:rPr>
            </w:pPr>
            <w:ins w:id="1111" w:author="Dietzel, Ranae N [AGRON]" w:date="2017-06-13T13:31:00Z">
              <w:r w:rsidRPr="00B901D7">
                <w:rPr>
                  <w:szCs w:val="20"/>
                </w:rPr>
                <w:t>0.012</w:t>
              </w:r>
            </w:ins>
          </w:p>
        </w:tc>
        <w:tc>
          <w:tcPr>
            <w:tcW w:w="324" w:type="dxa"/>
            <w:tcBorders>
              <w:bottom w:val="dotted" w:sz="4" w:space="0" w:color="auto"/>
            </w:tcBorders>
            <w:noWrap/>
            <w:vAlign w:val="bottom"/>
            <w:hideMark/>
          </w:tcPr>
          <w:p w14:paraId="0F9F8843" w14:textId="77777777" w:rsidR="00513FDC" w:rsidRPr="00B901D7" w:rsidRDefault="00513FDC" w:rsidP="00A70798">
            <w:pPr>
              <w:rPr>
                <w:ins w:id="1112" w:author="Dietzel, Ranae N [AGRON]" w:date="2017-06-13T13:31:00Z"/>
                <w:szCs w:val="20"/>
              </w:rPr>
            </w:pPr>
            <w:ins w:id="1113" w:author="Dietzel, Ranae N [AGRON]" w:date="2017-06-13T13:31:00Z">
              <w:r w:rsidRPr="00B901D7">
                <w:rPr>
                  <w:szCs w:val="20"/>
                </w:rPr>
                <w:t>a</w:t>
              </w:r>
            </w:ins>
          </w:p>
        </w:tc>
        <w:tc>
          <w:tcPr>
            <w:tcW w:w="630" w:type="dxa"/>
            <w:tcBorders>
              <w:bottom w:val="dotted" w:sz="4" w:space="0" w:color="auto"/>
            </w:tcBorders>
            <w:noWrap/>
            <w:vAlign w:val="bottom"/>
            <w:hideMark/>
          </w:tcPr>
          <w:p w14:paraId="763B21B1" w14:textId="77777777" w:rsidR="00513FDC" w:rsidRPr="00B901D7" w:rsidRDefault="00513FDC" w:rsidP="00A70798">
            <w:pPr>
              <w:rPr>
                <w:ins w:id="1114" w:author="Dietzel, Ranae N [AGRON]" w:date="2017-06-13T13:31:00Z"/>
                <w:szCs w:val="20"/>
              </w:rPr>
            </w:pPr>
            <w:ins w:id="1115" w:author="Dietzel, Ranae N [AGRON]" w:date="2017-06-13T13:31:00Z">
              <w:r w:rsidRPr="00B901D7">
                <w:rPr>
                  <w:szCs w:val="20"/>
                </w:rPr>
                <w:t>B</w:t>
              </w:r>
            </w:ins>
          </w:p>
        </w:tc>
        <w:tc>
          <w:tcPr>
            <w:tcW w:w="720" w:type="dxa"/>
            <w:tcBorders>
              <w:bottom w:val="dotted" w:sz="4" w:space="0" w:color="auto"/>
            </w:tcBorders>
            <w:noWrap/>
            <w:vAlign w:val="bottom"/>
            <w:hideMark/>
          </w:tcPr>
          <w:p w14:paraId="55887BB6" w14:textId="77777777" w:rsidR="00513FDC" w:rsidRPr="00B901D7" w:rsidRDefault="00513FDC" w:rsidP="00A70798">
            <w:pPr>
              <w:rPr>
                <w:ins w:id="1116" w:author="Dietzel, Ranae N [AGRON]" w:date="2017-06-13T13:31:00Z"/>
                <w:szCs w:val="20"/>
              </w:rPr>
            </w:pPr>
            <w:ins w:id="1117" w:author="Dietzel, Ranae N [AGRON]" w:date="2017-06-13T13:31:00Z">
              <w:r w:rsidRPr="00B901D7">
                <w:rPr>
                  <w:szCs w:val="20"/>
                </w:rPr>
                <w:t>0.021</w:t>
              </w:r>
            </w:ins>
          </w:p>
        </w:tc>
        <w:tc>
          <w:tcPr>
            <w:tcW w:w="405" w:type="dxa"/>
            <w:tcBorders>
              <w:bottom w:val="dotted" w:sz="4" w:space="0" w:color="auto"/>
            </w:tcBorders>
            <w:noWrap/>
            <w:vAlign w:val="bottom"/>
            <w:hideMark/>
          </w:tcPr>
          <w:p w14:paraId="6FFECB0F" w14:textId="77777777" w:rsidR="00513FDC" w:rsidRPr="00B901D7" w:rsidRDefault="00513FDC" w:rsidP="00A70798">
            <w:pPr>
              <w:rPr>
                <w:ins w:id="1118" w:author="Dietzel, Ranae N [AGRON]" w:date="2017-06-13T13:31:00Z"/>
                <w:szCs w:val="20"/>
              </w:rPr>
            </w:pPr>
            <w:ins w:id="1119" w:author="Dietzel, Ranae N [AGRON]" w:date="2017-06-13T13:31:00Z">
              <w:r w:rsidRPr="00B901D7">
                <w:rPr>
                  <w:szCs w:val="20"/>
                </w:rPr>
                <w:t>c</w:t>
              </w:r>
            </w:ins>
          </w:p>
        </w:tc>
        <w:tc>
          <w:tcPr>
            <w:tcW w:w="675" w:type="dxa"/>
            <w:tcBorders>
              <w:bottom w:val="dotted" w:sz="4" w:space="0" w:color="auto"/>
            </w:tcBorders>
            <w:noWrap/>
            <w:vAlign w:val="bottom"/>
            <w:hideMark/>
          </w:tcPr>
          <w:p w14:paraId="1CC0E567" w14:textId="77777777" w:rsidR="00513FDC" w:rsidRPr="00B901D7" w:rsidRDefault="00513FDC" w:rsidP="00A70798">
            <w:pPr>
              <w:rPr>
                <w:ins w:id="1120" w:author="Dietzel, Ranae N [AGRON]" w:date="2017-06-13T13:31:00Z"/>
                <w:szCs w:val="20"/>
              </w:rPr>
            </w:pPr>
            <w:ins w:id="1121" w:author="Dietzel, Ranae N [AGRON]" w:date="2017-06-13T13:31:00Z">
              <w:r w:rsidRPr="00B901D7">
                <w:rPr>
                  <w:szCs w:val="20"/>
                </w:rPr>
                <w:t>AB</w:t>
              </w:r>
            </w:ins>
          </w:p>
        </w:tc>
        <w:tc>
          <w:tcPr>
            <w:tcW w:w="720" w:type="dxa"/>
            <w:tcBorders>
              <w:bottom w:val="dotted" w:sz="4" w:space="0" w:color="auto"/>
            </w:tcBorders>
            <w:noWrap/>
            <w:vAlign w:val="bottom"/>
            <w:hideMark/>
          </w:tcPr>
          <w:p w14:paraId="2F2D6A13" w14:textId="77777777" w:rsidR="00513FDC" w:rsidRPr="00B901D7" w:rsidRDefault="00513FDC" w:rsidP="00A70798">
            <w:pPr>
              <w:rPr>
                <w:ins w:id="1122" w:author="Dietzel, Ranae N [AGRON]" w:date="2017-06-13T13:31:00Z"/>
                <w:szCs w:val="20"/>
              </w:rPr>
            </w:pPr>
            <w:ins w:id="1123" w:author="Dietzel, Ranae N [AGRON]" w:date="2017-06-13T13:31:00Z">
              <w:r w:rsidRPr="00B901D7">
                <w:rPr>
                  <w:szCs w:val="20"/>
                </w:rPr>
                <w:t>0.027</w:t>
              </w:r>
            </w:ins>
          </w:p>
        </w:tc>
        <w:tc>
          <w:tcPr>
            <w:tcW w:w="360" w:type="dxa"/>
            <w:tcBorders>
              <w:bottom w:val="dotted" w:sz="4" w:space="0" w:color="auto"/>
            </w:tcBorders>
            <w:noWrap/>
            <w:vAlign w:val="bottom"/>
            <w:hideMark/>
          </w:tcPr>
          <w:p w14:paraId="7C4B2394" w14:textId="77777777" w:rsidR="00513FDC" w:rsidRPr="00B901D7" w:rsidRDefault="00513FDC" w:rsidP="00A70798">
            <w:pPr>
              <w:rPr>
                <w:ins w:id="1124" w:author="Dietzel, Ranae N [AGRON]" w:date="2017-06-13T13:31:00Z"/>
                <w:szCs w:val="20"/>
              </w:rPr>
            </w:pPr>
            <w:ins w:id="1125" w:author="Dietzel, Ranae N [AGRON]" w:date="2017-06-13T13:31:00Z">
              <w:r w:rsidRPr="00B901D7">
                <w:rPr>
                  <w:szCs w:val="20"/>
                </w:rPr>
                <w:t>e</w:t>
              </w:r>
            </w:ins>
          </w:p>
        </w:tc>
        <w:tc>
          <w:tcPr>
            <w:tcW w:w="720" w:type="dxa"/>
            <w:tcBorders>
              <w:bottom w:val="dotted" w:sz="4" w:space="0" w:color="auto"/>
            </w:tcBorders>
            <w:noWrap/>
            <w:vAlign w:val="bottom"/>
            <w:hideMark/>
          </w:tcPr>
          <w:p w14:paraId="69A0EC4F" w14:textId="77777777" w:rsidR="00513FDC" w:rsidRPr="00B901D7" w:rsidRDefault="00513FDC" w:rsidP="00A70798">
            <w:pPr>
              <w:rPr>
                <w:ins w:id="1126" w:author="Dietzel, Ranae N [AGRON]" w:date="2017-06-13T13:31:00Z"/>
                <w:szCs w:val="20"/>
              </w:rPr>
            </w:pPr>
            <w:ins w:id="1127" w:author="Dietzel, Ranae N [AGRON]" w:date="2017-06-13T13:31:00Z">
              <w:r w:rsidRPr="00B901D7">
                <w:rPr>
                  <w:szCs w:val="20"/>
                </w:rPr>
                <w:t>A</w:t>
              </w:r>
            </w:ins>
          </w:p>
        </w:tc>
      </w:tr>
      <w:tr w:rsidR="00513FDC" w:rsidRPr="00CE3A2F" w14:paraId="604FCB4C" w14:textId="77777777" w:rsidTr="00A70798">
        <w:trPr>
          <w:trHeight w:val="288"/>
          <w:jc w:val="center"/>
          <w:ins w:id="1128" w:author="Dietzel, Ranae N [AGRON]" w:date="2017-06-13T13:31:00Z"/>
        </w:trPr>
        <w:tc>
          <w:tcPr>
            <w:tcW w:w="960" w:type="dxa"/>
            <w:vMerge w:val="restart"/>
            <w:tcBorders>
              <w:top w:val="dotted" w:sz="4" w:space="0" w:color="auto"/>
              <w:bottom w:val="dotted" w:sz="4" w:space="0" w:color="auto"/>
            </w:tcBorders>
            <w:noWrap/>
            <w:vAlign w:val="center"/>
            <w:hideMark/>
          </w:tcPr>
          <w:p w14:paraId="7232D4BF" w14:textId="77777777" w:rsidR="00513FDC" w:rsidRPr="00B901D7" w:rsidRDefault="00513FDC" w:rsidP="00A70798">
            <w:pPr>
              <w:jc w:val="center"/>
              <w:rPr>
                <w:ins w:id="1129" w:author="Dietzel, Ranae N [AGRON]" w:date="2017-06-13T13:31:00Z"/>
                <w:szCs w:val="20"/>
              </w:rPr>
            </w:pPr>
            <w:ins w:id="1130" w:author="Dietzel, Ranae N [AGRON]" w:date="2017-06-13T13:31:00Z">
              <w:r w:rsidRPr="00B901D7">
                <w:rPr>
                  <w:szCs w:val="20"/>
                </w:rPr>
                <w:t>2010</w:t>
              </w:r>
            </w:ins>
          </w:p>
        </w:tc>
        <w:tc>
          <w:tcPr>
            <w:tcW w:w="1020" w:type="dxa"/>
            <w:tcBorders>
              <w:top w:val="dotted" w:sz="4" w:space="0" w:color="auto"/>
            </w:tcBorders>
            <w:noWrap/>
            <w:vAlign w:val="bottom"/>
            <w:hideMark/>
          </w:tcPr>
          <w:p w14:paraId="23189235" w14:textId="77777777" w:rsidR="00513FDC" w:rsidRPr="00B901D7" w:rsidRDefault="00513FDC" w:rsidP="00A70798">
            <w:pPr>
              <w:jc w:val="center"/>
              <w:rPr>
                <w:ins w:id="1131" w:author="Dietzel, Ranae N [AGRON]" w:date="2017-06-13T13:31:00Z"/>
                <w:szCs w:val="20"/>
              </w:rPr>
            </w:pPr>
            <w:ins w:id="1132" w:author="Dietzel, Ranae N [AGRON]" w:date="2017-06-13T13:31:00Z">
              <w:r w:rsidRPr="00B901D7">
                <w:rPr>
                  <w:szCs w:val="20"/>
                </w:rPr>
                <w:t>0-5</w:t>
              </w:r>
            </w:ins>
          </w:p>
        </w:tc>
        <w:tc>
          <w:tcPr>
            <w:tcW w:w="666" w:type="dxa"/>
            <w:tcBorders>
              <w:top w:val="dotted" w:sz="4" w:space="0" w:color="auto"/>
            </w:tcBorders>
            <w:noWrap/>
            <w:vAlign w:val="bottom"/>
            <w:hideMark/>
          </w:tcPr>
          <w:p w14:paraId="00ADC79C" w14:textId="77777777" w:rsidR="00513FDC" w:rsidRPr="00B901D7" w:rsidRDefault="00513FDC" w:rsidP="00A70798">
            <w:pPr>
              <w:rPr>
                <w:ins w:id="1133" w:author="Dietzel, Ranae N [AGRON]" w:date="2017-06-13T13:31:00Z"/>
                <w:szCs w:val="20"/>
              </w:rPr>
            </w:pPr>
            <w:ins w:id="1134" w:author="Dietzel, Ranae N [AGRON]" w:date="2017-06-13T13:31:00Z">
              <w:r w:rsidRPr="00B901D7">
                <w:rPr>
                  <w:szCs w:val="20"/>
                </w:rPr>
                <w:t>0.013</w:t>
              </w:r>
            </w:ins>
          </w:p>
        </w:tc>
        <w:tc>
          <w:tcPr>
            <w:tcW w:w="324" w:type="dxa"/>
            <w:tcBorders>
              <w:top w:val="dotted" w:sz="4" w:space="0" w:color="auto"/>
            </w:tcBorders>
            <w:noWrap/>
            <w:vAlign w:val="bottom"/>
            <w:hideMark/>
          </w:tcPr>
          <w:p w14:paraId="25CF62AC" w14:textId="77777777" w:rsidR="00513FDC" w:rsidRPr="00B901D7" w:rsidRDefault="00513FDC" w:rsidP="00A70798">
            <w:pPr>
              <w:rPr>
                <w:ins w:id="1135" w:author="Dietzel, Ranae N [AGRON]" w:date="2017-06-13T13:31:00Z"/>
                <w:szCs w:val="20"/>
              </w:rPr>
            </w:pPr>
            <w:ins w:id="1136" w:author="Dietzel, Ranae N [AGRON]" w:date="2017-06-13T13:31:00Z">
              <w:r w:rsidRPr="00B901D7">
                <w:rPr>
                  <w:szCs w:val="20"/>
                </w:rPr>
                <w:t>a</w:t>
              </w:r>
            </w:ins>
          </w:p>
        </w:tc>
        <w:tc>
          <w:tcPr>
            <w:tcW w:w="630" w:type="dxa"/>
            <w:tcBorders>
              <w:top w:val="dotted" w:sz="4" w:space="0" w:color="auto"/>
            </w:tcBorders>
            <w:noWrap/>
            <w:vAlign w:val="bottom"/>
            <w:hideMark/>
          </w:tcPr>
          <w:p w14:paraId="20092067" w14:textId="77777777" w:rsidR="00513FDC" w:rsidRPr="00B901D7" w:rsidRDefault="00513FDC" w:rsidP="00A70798">
            <w:pPr>
              <w:rPr>
                <w:ins w:id="1137" w:author="Dietzel, Ranae N [AGRON]" w:date="2017-06-13T13:31:00Z"/>
                <w:szCs w:val="20"/>
              </w:rPr>
            </w:pPr>
            <w:ins w:id="1138" w:author="Dietzel, Ranae N [AGRON]" w:date="2017-06-13T13:31:00Z">
              <w:r w:rsidRPr="00B901D7">
                <w:rPr>
                  <w:szCs w:val="20"/>
                </w:rPr>
                <w:t>A</w:t>
              </w:r>
            </w:ins>
          </w:p>
        </w:tc>
        <w:tc>
          <w:tcPr>
            <w:tcW w:w="720" w:type="dxa"/>
            <w:tcBorders>
              <w:top w:val="dotted" w:sz="4" w:space="0" w:color="auto"/>
            </w:tcBorders>
            <w:noWrap/>
            <w:vAlign w:val="bottom"/>
            <w:hideMark/>
          </w:tcPr>
          <w:p w14:paraId="192CCC13" w14:textId="77777777" w:rsidR="00513FDC" w:rsidRPr="00B901D7" w:rsidRDefault="00513FDC" w:rsidP="00A70798">
            <w:pPr>
              <w:rPr>
                <w:ins w:id="1139" w:author="Dietzel, Ranae N [AGRON]" w:date="2017-06-13T13:31:00Z"/>
                <w:szCs w:val="20"/>
              </w:rPr>
            </w:pPr>
            <w:ins w:id="1140" w:author="Dietzel, Ranae N [AGRON]" w:date="2017-06-13T13:31:00Z">
              <w:r w:rsidRPr="00B901D7">
                <w:rPr>
                  <w:szCs w:val="20"/>
                </w:rPr>
                <w:t>0.011</w:t>
              </w:r>
            </w:ins>
          </w:p>
        </w:tc>
        <w:tc>
          <w:tcPr>
            <w:tcW w:w="405" w:type="dxa"/>
            <w:tcBorders>
              <w:top w:val="dotted" w:sz="4" w:space="0" w:color="auto"/>
            </w:tcBorders>
            <w:noWrap/>
            <w:vAlign w:val="bottom"/>
            <w:hideMark/>
          </w:tcPr>
          <w:p w14:paraId="669DBD05" w14:textId="77777777" w:rsidR="00513FDC" w:rsidRPr="00B901D7" w:rsidRDefault="00513FDC" w:rsidP="00A70798">
            <w:pPr>
              <w:rPr>
                <w:ins w:id="1141" w:author="Dietzel, Ranae N [AGRON]" w:date="2017-06-13T13:31:00Z"/>
                <w:szCs w:val="20"/>
              </w:rPr>
            </w:pPr>
            <w:ins w:id="1142" w:author="Dietzel, Ranae N [AGRON]" w:date="2017-06-13T13:31:00Z">
              <w:r w:rsidRPr="00B901D7">
                <w:rPr>
                  <w:szCs w:val="20"/>
                </w:rPr>
                <w:t>d</w:t>
              </w:r>
            </w:ins>
          </w:p>
        </w:tc>
        <w:tc>
          <w:tcPr>
            <w:tcW w:w="675" w:type="dxa"/>
            <w:tcBorders>
              <w:top w:val="dotted" w:sz="4" w:space="0" w:color="auto"/>
            </w:tcBorders>
            <w:noWrap/>
            <w:vAlign w:val="bottom"/>
            <w:hideMark/>
          </w:tcPr>
          <w:p w14:paraId="4C694F48" w14:textId="77777777" w:rsidR="00513FDC" w:rsidRPr="00B901D7" w:rsidRDefault="00513FDC" w:rsidP="00A70798">
            <w:pPr>
              <w:rPr>
                <w:ins w:id="1143" w:author="Dietzel, Ranae N [AGRON]" w:date="2017-06-13T13:31:00Z"/>
                <w:szCs w:val="20"/>
              </w:rPr>
            </w:pPr>
            <w:ins w:id="1144" w:author="Dietzel, Ranae N [AGRON]" w:date="2017-06-13T13:31:00Z">
              <w:r w:rsidRPr="00B901D7">
                <w:rPr>
                  <w:szCs w:val="20"/>
                </w:rPr>
                <w:t>AB</w:t>
              </w:r>
            </w:ins>
          </w:p>
        </w:tc>
        <w:tc>
          <w:tcPr>
            <w:tcW w:w="720" w:type="dxa"/>
            <w:tcBorders>
              <w:top w:val="dotted" w:sz="4" w:space="0" w:color="auto"/>
            </w:tcBorders>
            <w:noWrap/>
            <w:vAlign w:val="bottom"/>
            <w:hideMark/>
          </w:tcPr>
          <w:p w14:paraId="7F1352DF" w14:textId="77777777" w:rsidR="00513FDC" w:rsidRPr="00B901D7" w:rsidRDefault="00513FDC" w:rsidP="00A70798">
            <w:pPr>
              <w:rPr>
                <w:ins w:id="1145" w:author="Dietzel, Ranae N [AGRON]" w:date="2017-06-13T13:31:00Z"/>
                <w:szCs w:val="20"/>
              </w:rPr>
            </w:pPr>
            <w:ins w:id="1146" w:author="Dietzel, Ranae N [AGRON]" w:date="2017-06-13T13:31:00Z">
              <w:r w:rsidRPr="00B901D7">
                <w:rPr>
                  <w:szCs w:val="20"/>
                </w:rPr>
                <w:t>0.021</w:t>
              </w:r>
            </w:ins>
          </w:p>
        </w:tc>
        <w:tc>
          <w:tcPr>
            <w:tcW w:w="360" w:type="dxa"/>
            <w:tcBorders>
              <w:top w:val="dotted" w:sz="4" w:space="0" w:color="auto"/>
            </w:tcBorders>
            <w:noWrap/>
            <w:vAlign w:val="bottom"/>
            <w:hideMark/>
          </w:tcPr>
          <w:p w14:paraId="235F2D6C" w14:textId="77777777" w:rsidR="00513FDC" w:rsidRPr="00B901D7" w:rsidRDefault="00513FDC" w:rsidP="00A70798">
            <w:pPr>
              <w:rPr>
                <w:ins w:id="1147" w:author="Dietzel, Ranae N [AGRON]" w:date="2017-06-13T13:31:00Z"/>
                <w:szCs w:val="20"/>
              </w:rPr>
            </w:pPr>
            <w:ins w:id="1148" w:author="Dietzel, Ranae N [AGRON]" w:date="2017-06-13T13:31:00Z">
              <w:r w:rsidRPr="00B901D7">
                <w:rPr>
                  <w:szCs w:val="20"/>
                </w:rPr>
                <w:t>d</w:t>
              </w:r>
            </w:ins>
          </w:p>
        </w:tc>
        <w:tc>
          <w:tcPr>
            <w:tcW w:w="720" w:type="dxa"/>
            <w:tcBorders>
              <w:top w:val="dotted" w:sz="4" w:space="0" w:color="auto"/>
            </w:tcBorders>
            <w:noWrap/>
            <w:vAlign w:val="bottom"/>
            <w:hideMark/>
          </w:tcPr>
          <w:p w14:paraId="155E5E2E" w14:textId="77777777" w:rsidR="00513FDC" w:rsidRPr="00B901D7" w:rsidRDefault="00513FDC" w:rsidP="00A70798">
            <w:pPr>
              <w:rPr>
                <w:ins w:id="1149" w:author="Dietzel, Ranae N [AGRON]" w:date="2017-06-13T13:31:00Z"/>
                <w:szCs w:val="20"/>
              </w:rPr>
            </w:pPr>
            <w:ins w:id="1150" w:author="Dietzel, Ranae N [AGRON]" w:date="2017-06-13T13:31:00Z">
              <w:r w:rsidRPr="00B901D7">
                <w:rPr>
                  <w:szCs w:val="20"/>
                </w:rPr>
                <w:t>A</w:t>
              </w:r>
            </w:ins>
          </w:p>
        </w:tc>
      </w:tr>
      <w:tr w:rsidR="00513FDC" w:rsidRPr="00CE3A2F" w14:paraId="63662CA7" w14:textId="77777777" w:rsidTr="00A70798">
        <w:trPr>
          <w:trHeight w:val="288"/>
          <w:jc w:val="center"/>
          <w:ins w:id="1151" w:author="Dietzel, Ranae N [AGRON]" w:date="2017-06-13T13:31:00Z"/>
        </w:trPr>
        <w:tc>
          <w:tcPr>
            <w:tcW w:w="960" w:type="dxa"/>
            <w:vMerge/>
            <w:tcBorders>
              <w:bottom w:val="dotted" w:sz="4" w:space="0" w:color="auto"/>
            </w:tcBorders>
            <w:vAlign w:val="center"/>
            <w:hideMark/>
          </w:tcPr>
          <w:p w14:paraId="7037127A" w14:textId="77777777" w:rsidR="00513FDC" w:rsidRPr="00B901D7" w:rsidRDefault="00513FDC" w:rsidP="00A70798">
            <w:pPr>
              <w:jc w:val="center"/>
              <w:rPr>
                <w:ins w:id="1152" w:author="Dietzel, Ranae N [AGRON]" w:date="2017-06-13T13:31:00Z"/>
                <w:szCs w:val="20"/>
              </w:rPr>
            </w:pPr>
          </w:p>
        </w:tc>
        <w:tc>
          <w:tcPr>
            <w:tcW w:w="1020" w:type="dxa"/>
            <w:noWrap/>
            <w:vAlign w:val="bottom"/>
            <w:hideMark/>
          </w:tcPr>
          <w:p w14:paraId="0BCCB36E" w14:textId="77777777" w:rsidR="00513FDC" w:rsidRPr="00B901D7" w:rsidRDefault="00513FDC" w:rsidP="00A70798">
            <w:pPr>
              <w:jc w:val="center"/>
              <w:rPr>
                <w:ins w:id="1153" w:author="Dietzel, Ranae N [AGRON]" w:date="2017-06-13T13:31:00Z"/>
                <w:szCs w:val="20"/>
              </w:rPr>
            </w:pPr>
            <w:ins w:id="1154" w:author="Dietzel, Ranae N [AGRON]" w:date="2017-06-13T13:31:00Z">
              <w:r w:rsidRPr="00B901D7">
                <w:rPr>
                  <w:szCs w:val="20"/>
                </w:rPr>
                <w:t>5-15</w:t>
              </w:r>
            </w:ins>
          </w:p>
        </w:tc>
        <w:tc>
          <w:tcPr>
            <w:tcW w:w="666" w:type="dxa"/>
            <w:noWrap/>
            <w:vAlign w:val="bottom"/>
            <w:hideMark/>
          </w:tcPr>
          <w:p w14:paraId="470C4606" w14:textId="77777777" w:rsidR="00513FDC" w:rsidRPr="00B901D7" w:rsidRDefault="00513FDC" w:rsidP="00A70798">
            <w:pPr>
              <w:rPr>
                <w:ins w:id="1155" w:author="Dietzel, Ranae N [AGRON]" w:date="2017-06-13T13:31:00Z"/>
                <w:szCs w:val="20"/>
              </w:rPr>
            </w:pPr>
            <w:ins w:id="1156" w:author="Dietzel, Ranae N [AGRON]" w:date="2017-06-13T13:31:00Z">
              <w:r w:rsidRPr="00B901D7">
                <w:rPr>
                  <w:szCs w:val="20"/>
                </w:rPr>
                <w:t>0.024</w:t>
              </w:r>
            </w:ins>
          </w:p>
        </w:tc>
        <w:tc>
          <w:tcPr>
            <w:tcW w:w="324" w:type="dxa"/>
            <w:noWrap/>
            <w:vAlign w:val="bottom"/>
            <w:hideMark/>
          </w:tcPr>
          <w:p w14:paraId="3CE71D76" w14:textId="77777777" w:rsidR="00513FDC" w:rsidRPr="00B901D7" w:rsidRDefault="00513FDC" w:rsidP="00A70798">
            <w:pPr>
              <w:rPr>
                <w:ins w:id="1157" w:author="Dietzel, Ranae N [AGRON]" w:date="2017-06-13T13:31:00Z"/>
                <w:szCs w:val="20"/>
              </w:rPr>
            </w:pPr>
            <w:ins w:id="1158" w:author="Dietzel, Ranae N [AGRON]" w:date="2017-06-13T13:31:00Z">
              <w:r w:rsidRPr="00B901D7">
                <w:rPr>
                  <w:szCs w:val="20"/>
                </w:rPr>
                <w:t>a</w:t>
              </w:r>
            </w:ins>
          </w:p>
        </w:tc>
        <w:tc>
          <w:tcPr>
            <w:tcW w:w="630" w:type="dxa"/>
            <w:noWrap/>
            <w:vAlign w:val="bottom"/>
            <w:hideMark/>
          </w:tcPr>
          <w:p w14:paraId="09620413" w14:textId="77777777" w:rsidR="00513FDC" w:rsidRPr="00B901D7" w:rsidRDefault="00513FDC" w:rsidP="00A70798">
            <w:pPr>
              <w:rPr>
                <w:ins w:id="1159" w:author="Dietzel, Ranae N [AGRON]" w:date="2017-06-13T13:31:00Z"/>
                <w:szCs w:val="20"/>
              </w:rPr>
            </w:pPr>
            <w:ins w:id="1160" w:author="Dietzel, Ranae N [AGRON]" w:date="2017-06-13T13:31:00Z">
              <w:r w:rsidRPr="00B901D7">
                <w:rPr>
                  <w:szCs w:val="20"/>
                </w:rPr>
                <w:t>D</w:t>
              </w:r>
            </w:ins>
          </w:p>
        </w:tc>
        <w:tc>
          <w:tcPr>
            <w:tcW w:w="720" w:type="dxa"/>
            <w:noWrap/>
            <w:vAlign w:val="bottom"/>
            <w:hideMark/>
          </w:tcPr>
          <w:p w14:paraId="1042F5F7" w14:textId="77777777" w:rsidR="00513FDC" w:rsidRPr="00B901D7" w:rsidRDefault="00513FDC" w:rsidP="00A70798">
            <w:pPr>
              <w:rPr>
                <w:ins w:id="1161" w:author="Dietzel, Ranae N [AGRON]" w:date="2017-06-13T13:31:00Z"/>
                <w:szCs w:val="20"/>
              </w:rPr>
            </w:pPr>
            <w:ins w:id="1162" w:author="Dietzel, Ranae N [AGRON]" w:date="2017-06-13T13:31:00Z">
              <w:r w:rsidRPr="00B901D7">
                <w:rPr>
                  <w:szCs w:val="20"/>
                </w:rPr>
                <w:t>0.117</w:t>
              </w:r>
            </w:ins>
          </w:p>
        </w:tc>
        <w:tc>
          <w:tcPr>
            <w:tcW w:w="405" w:type="dxa"/>
            <w:noWrap/>
            <w:vAlign w:val="bottom"/>
            <w:hideMark/>
          </w:tcPr>
          <w:p w14:paraId="73E2CCE2" w14:textId="77777777" w:rsidR="00513FDC" w:rsidRPr="00B901D7" w:rsidRDefault="00513FDC" w:rsidP="00A70798">
            <w:pPr>
              <w:rPr>
                <w:ins w:id="1163" w:author="Dietzel, Ranae N [AGRON]" w:date="2017-06-13T13:31:00Z"/>
                <w:szCs w:val="20"/>
              </w:rPr>
            </w:pPr>
            <w:ins w:id="1164" w:author="Dietzel, Ranae N [AGRON]" w:date="2017-06-13T13:31:00Z">
              <w:r w:rsidRPr="00B901D7">
                <w:rPr>
                  <w:szCs w:val="20"/>
                </w:rPr>
                <w:t>a</w:t>
              </w:r>
            </w:ins>
          </w:p>
        </w:tc>
        <w:tc>
          <w:tcPr>
            <w:tcW w:w="675" w:type="dxa"/>
            <w:noWrap/>
            <w:vAlign w:val="bottom"/>
            <w:hideMark/>
          </w:tcPr>
          <w:p w14:paraId="5EDAF73B" w14:textId="77777777" w:rsidR="00513FDC" w:rsidRPr="00B901D7" w:rsidRDefault="00513FDC" w:rsidP="00A70798">
            <w:pPr>
              <w:rPr>
                <w:ins w:id="1165" w:author="Dietzel, Ranae N [AGRON]" w:date="2017-06-13T13:31:00Z"/>
                <w:szCs w:val="20"/>
              </w:rPr>
            </w:pPr>
            <w:ins w:id="1166" w:author="Dietzel, Ranae N [AGRON]" w:date="2017-06-13T13:31:00Z">
              <w:r w:rsidRPr="00B901D7">
                <w:rPr>
                  <w:szCs w:val="20"/>
                </w:rPr>
                <w:t>B</w:t>
              </w:r>
            </w:ins>
          </w:p>
        </w:tc>
        <w:tc>
          <w:tcPr>
            <w:tcW w:w="720" w:type="dxa"/>
            <w:noWrap/>
            <w:vAlign w:val="bottom"/>
            <w:hideMark/>
          </w:tcPr>
          <w:p w14:paraId="114B7977" w14:textId="77777777" w:rsidR="00513FDC" w:rsidRPr="00B901D7" w:rsidRDefault="00513FDC" w:rsidP="00A70798">
            <w:pPr>
              <w:rPr>
                <w:ins w:id="1167" w:author="Dietzel, Ranae N [AGRON]" w:date="2017-06-13T13:31:00Z"/>
                <w:szCs w:val="20"/>
              </w:rPr>
            </w:pPr>
            <w:ins w:id="1168" w:author="Dietzel, Ranae N [AGRON]" w:date="2017-06-13T13:31:00Z">
              <w:r w:rsidRPr="00B901D7">
                <w:rPr>
                  <w:szCs w:val="20"/>
                </w:rPr>
                <w:t>0.197</w:t>
              </w:r>
            </w:ins>
          </w:p>
        </w:tc>
        <w:tc>
          <w:tcPr>
            <w:tcW w:w="360" w:type="dxa"/>
            <w:noWrap/>
            <w:vAlign w:val="bottom"/>
            <w:hideMark/>
          </w:tcPr>
          <w:p w14:paraId="177F7458" w14:textId="77777777" w:rsidR="00513FDC" w:rsidRPr="00B901D7" w:rsidRDefault="00513FDC" w:rsidP="00A70798">
            <w:pPr>
              <w:rPr>
                <w:ins w:id="1169" w:author="Dietzel, Ranae N [AGRON]" w:date="2017-06-13T13:31:00Z"/>
                <w:szCs w:val="20"/>
              </w:rPr>
            </w:pPr>
            <w:ins w:id="1170" w:author="Dietzel, Ranae N [AGRON]" w:date="2017-06-13T13:31:00Z">
              <w:r w:rsidRPr="00B901D7">
                <w:rPr>
                  <w:szCs w:val="20"/>
                </w:rPr>
                <w:t>a</w:t>
              </w:r>
            </w:ins>
          </w:p>
        </w:tc>
        <w:tc>
          <w:tcPr>
            <w:tcW w:w="720" w:type="dxa"/>
            <w:noWrap/>
            <w:vAlign w:val="bottom"/>
            <w:hideMark/>
          </w:tcPr>
          <w:p w14:paraId="0F9F0A98" w14:textId="77777777" w:rsidR="00513FDC" w:rsidRPr="00B901D7" w:rsidRDefault="00513FDC" w:rsidP="00A70798">
            <w:pPr>
              <w:rPr>
                <w:ins w:id="1171" w:author="Dietzel, Ranae N [AGRON]" w:date="2017-06-13T13:31:00Z"/>
                <w:szCs w:val="20"/>
              </w:rPr>
            </w:pPr>
            <w:ins w:id="1172" w:author="Dietzel, Ranae N [AGRON]" w:date="2017-06-13T13:31:00Z">
              <w:r w:rsidRPr="00B901D7">
                <w:rPr>
                  <w:szCs w:val="20"/>
                </w:rPr>
                <w:t>A</w:t>
              </w:r>
            </w:ins>
          </w:p>
        </w:tc>
      </w:tr>
      <w:tr w:rsidR="00513FDC" w:rsidRPr="00CE3A2F" w14:paraId="1ACA68CF" w14:textId="77777777" w:rsidTr="00A70798">
        <w:trPr>
          <w:trHeight w:val="288"/>
          <w:jc w:val="center"/>
          <w:ins w:id="1173" w:author="Dietzel, Ranae N [AGRON]" w:date="2017-06-13T13:31:00Z"/>
        </w:trPr>
        <w:tc>
          <w:tcPr>
            <w:tcW w:w="960" w:type="dxa"/>
            <w:vMerge/>
            <w:tcBorders>
              <w:bottom w:val="dotted" w:sz="4" w:space="0" w:color="auto"/>
            </w:tcBorders>
            <w:vAlign w:val="center"/>
            <w:hideMark/>
          </w:tcPr>
          <w:p w14:paraId="61CBEECA" w14:textId="77777777" w:rsidR="00513FDC" w:rsidRPr="00B901D7" w:rsidRDefault="00513FDC" w:rsidP="00A70798">
            <w:pPr>
              <w:jc w:val="center"/>
              <w:rPr>
                <w:ins w:id="1174" w:author="Dietzel, Ranae N [AGRON]" w:date="2017-06-13T13:31:00Z"/>
                <w:szCs w:val="20"/>
              </w:rPr>
            </w:pPr>
          </w:p>
        </w:tc>
        <w:tc>
          <w:tcPr>
            <w:tcW w:w="1020" w:type="dxa"/>
            <w:noWrap/>
            <w:vAlign w:val="bottom"/>
            <w:hideMark/>
          </w:tcPr>
          <w:p w14:paraId="67949957" w14:textId="77777777" w:rsidR="00513FDC" w:rsidRPr="00B901D7" w:rsidRDefault="00513FDC" w:rsidP="00A70798">
            <w:pPr>
              <w:jc w:val="center"/>
              <w:rPr>
                <w:ins w:id="1175" w:author="Dietzel, Ranae N [AGRON]" w:date="2017-06-13T13:31:00Z"/>
                <w:szCs w:val="20"/>
              </w:rPr>
            </w:pPr>
            <w:ins w:id="1176" w:author="Dietzel, Ranae N [AGRON]" w:date="2017-06-13T13:31:00Z">
              <w:r w:rsidRPr="00B901D7">
                <w:rPr>
                  <w:szCs w:val="20"/>
                </w:rPr>
                <w:t>15-30</w:t>
              </w:r>
            </w:ins>
          </w:p>
        </w:tc>
        <w:tc>
          <w:tcPr>
            <w:tcW w:w="666" w:type="dxa"/>
            <w:noWrap/>
            <w:vAlign w:val="bottom"/>
            <w:hideMark/>
          </w:tcPr>
          <w:p w14:paraId="4ACB9644" w14:textId="77777777" w:rsidR="00513FDC" w:rsidRPr="00B901D7" w:rsidRDefault="00513FDC" w:rsidP="00A70798">
            <w:pPr>
              <w:rPr>
                <w:ins w:id="1177" w:author="Dietzel, Ranae N [AGRON]" w:date="2017-06-13T13:31:00Z"/>
                <w:szCs w:val="20"/>
              </w:rPr>
            </w:pPr>
            <w:ins w:id="1178" w:author="Dietzel, Ranae N [AGRON]" w:date="2017-06-13T13:31:00Z">
              <w:r w:rsidRPr="00B901D7">
                <w:rPr>
                  <w:szCs w:val="20"/>
                </w:rPr>
                <w:t>0.012</w:t>
              </w:r>
            </w:ins>
          </w:p>
        </w:tc>
        <w:tc>
          <w:tcPr>
            <w:tcW w:w="324" w:type="dxa"/>
            <w:noWrap/>
            <w:vAlign w:val="bottom"/>
            <w:hideMark/>
          </w:tcPr>
          <w:p w14:paraId="7F508B9C" w14:textId="77777777" w:rsidR="00513FDC" w:rsidRPr="00B901D7" w:rsidRDefault="00513FDC" w:rsidP="00A70798">
            <w:pPr>
              <w:rPr>
                <w:ins w:id="1179" w:author="Dietzel, Ranae N [AGRON]" w:date="2017-06-13T13:31:00Z"/>
                <w:szCs w:val="20"/>
              </w:rPr>
            </w:pPr>
            <w:ins w:id="1180" w:author="Dietzel, Ranae N [AGRON]" w:date="2017-06-13T13:31:00Z">
              <w:r w:rsidRPr="00B901D7">
                <w:rPr>
                  <w:szCs w:val="20"/>
                </w:rPr>
                <w:t>a</w:t>
              </w:r>
            </w:ins>
          </w:p>
        </w:tc>
        <w:tc>
          <w:tcPr>
            <w:tcW w:w="630" w:type="dxa"/>
            <w:noWrap/>
            <w:vAlign w:val="bottom"/>
            <w:hideMark/>
          </w:tcPr>
          <w:p w14:paraId="5008E8DD" w14:textId="77777777" w:rsidR="00513FDC" w:rsidRPr="00B901D7" w:rsidRDefault="00513FDC" w:rsidP="00A70798">
            <w:pPr>
              <w:rPr>
                <w:ins w:id="1181" w:author="Dietzel, Ranae N [AGRON]" w:date="2017-06-13T13:31:00Z"/>
                <w:szCs w:val="20"/>
              </w:rPr>
            </w:pPr>
            <w:ins w:id="1182" w:author="Dietzel, Ranae N [AGRON]" w:date="2017-06-13T13:31:00Z">
              <w:r w:rsidRPr="00B901D7">
                <w:rPr>
                  <w:szCs w:val="20"/>
                </w:rPr>
                <w:t>C</w:t>
              </w:r>
            </w:ins>
          </w:p>
        </w:tc>
        <w:tc>
          <w:tcPr>
            <w:tcW w:w="720" w:type="dxa"/>
            <w:noWrap/>
            <w:vAlign w:val="bottom"/>
            <w:hideMark/>
          </w:tcPr>
          <w:p w14:paraId="00DA569B" w14:textId="77777777" w:rsidR="00513FDC" w:rsidRPr="00B901D7" w:rsidRDefault="00513FDC" w:rsidP="00A70798">
            <w:pPr>
              <w:rPr>
                <w:ins w:id="1183" w:author="Dietzel, Ranae N [AGRON]" w:date="2017-06-13T13:31:00Z"/>
                <w:szCs w:val="20"/>
              </w:rPr>
            </w:pPr>
            <w:ins w:id="1184" w:author="Dietzel, Ranae N [AGRON]" w:date="2017-06-13T13:31:00Z">
              <w:r w:rsidRPr="00B901D7">
                <w:rPr>
                  <w:szCs w:val="20"/>
                </w:rPr>
                <w:t>0.042</w:t>
              </w:r>
            </w:ins>
          </w:p>
        </w:tc>
        <w:tc>
          <w:tcPr>
            <w:tcW w:w="405" w:type="dxa"/>
            <w:noWrap/>
            <w:vAlign w:val="bottom"/>
            <w:hideMark/>
          </w:tcPr>
          <w:p w14:paraId="53393680" w14:textId="77777777" w:rsidR="00513FDC" w:rsidRPr="00B901D7" w:rsidRDefault="00513FDC" w:rsidP="00A70798">
            <w:pPr>
              <w:rPr>
                <w:ins w:id="1185" w:author="Dietzel, Ranae N [AGRON]" w:date="2017-06-13T13:31:00Z"/>
                <w:szCs w:val="20"/>
              </w:rPr>
            </w:pPr>
            <w:ins w:id="1186" w:author="Dietzel, Ranae N [AGRON]" w:date="2017-06-13T13:31:00Z">
              <w:r w:rsidRPr="00B901D7">
                <w:rPr>
                  <w:szCs w:val="20"/>
                </w:rPr>
                <w:t>bc</w:t>
              </w:r>
            </w:ins>
          </w:p>
        </w:tc>
        <w:tc>
          <w:tcPr>
            <w:tcW w:w="675" w:type="dxa"/>
            <w:noWrap/>
            <w:vAlign w:val="bottom"/>
            <w:hideMark/>
          </w:tcPr>
          <w:p w14:paraId="54EC9D33" w14:textId="77777777" w:rsidR="00513FDC" w:rsidRPr="00B901D7" w:rsidRDefault="00513FDC" w:rsidP="00A70798">
            <w:pPr>
              <w:rPr>
                <w:ins w:id="1187" w:author="Dietzel, Ranae N [AGRON]" w:date="2017-06-13T13:31:00Z"/>
                <w:szCs w:val="20"/>
              </w:rPr>
            </w:pPr>
            <w:ins w:id="1188" w:author="Dietzel, Ranae N [AGRON]" w:date="2017-06-13T13:31:00Z">
              <w:r w:rsidRPr="00B901D7">
                <w:rPr>
                  <w:szCs w:val="20"/>
                </w:rPr>
                <w:t>B</w:t>
              </w:r>
            </w:ins>
          </w:p>
        </w:tc>
        <w:tc>
          <w:tcPr>
            <w:tcW w:w="720" w:type="dxa"/>
            <w:noWrap/>
            <w:vAlign w:val="bottom"/>
            <w:hideMark/>
          </w:tcPr>
          <w:p w14:paraId="14578486" w14:textId="77777777" w:rsidR="00513FDC" w:rsidRPr="00B901D7" w:rsidRDefault="00513FDC" w:rsidP="00A70798">
            <w:pPr>
              <w:rPr>
                <w:ins w:id="1189" w:author="Dietzel, Ranae N [AGRON]" w:date="2017-06-13T13:31:00Z"/>
                <w:szCs w:val="20"/>
              </w:rPr>
            </w:pPr>
            <w:ins w:id="1190" w:author="Dietzel, Ranae N [AGRON]" w:date="2017-06-13T13:31:00Z">
              <w:r w:rsidRPr="00B901D7">
                <w:rPr>
                  <w:szCs w:val="20"/>
                </w:rPr>
                <w:t>0.067</w:t>
              </w:r>
            </w:ins>
          </w:p>
        </w:tc>
        <w:tc>
          <w:tcPr>
            <w:tcW w:w="360" w:type="dxa"/>
            <w:noWrap/>
            <w:vAlign w:val="bottom"/>
            <w:hideMark/>
          </w:tcPr>
          <w:p w14:paraId="7C83B7BB" w14:textId="77777777" w:rsidR="00513FDC" w:rsidRPr="00B901D7" w:rsidRDefault="00513FDC" w:rsidP="00A70798">
            <w:pPr>
              <w:rPr>
                <w:ins w:id="1191" w:author="Dietzel, Ranae N [AGRON]" w:date="2017-06-13T13:31:00Z"/>
                <w:szCs w:val="20"/>
              </w:rPr>
            </w:pPr>
            <w:ins w:id="1192" w:author="Dietzel, Ranae N [AGRON]" w:date="2017-06-13T13:31:00Z">
              <w:r w:rsidRPr="00B901D7">
                <w:rPr>
                  <w:szCs w:val="20"/>
                </w:rPr>
                <w:t>c</w:t>
              </w:r>
            </w:ins>
          </w:p>
        </w:tc>
        <w:tc>
          <w:tcPr>
            <w:tcW w:w="720" w:type="dxa"/>
            <w:noWrap/>
            <w:vAlign w:val="bottom"/>
            <w:hideMark/>
          </w:tcPr>
          <w:p w14:paraId="642C83D5" w14:textId="77777777" w:rsidR="00513FDC" w:rsidRPr="00B901D7" w:rsidRDefault="00513FDC" w:rsidP="00A70798">
            <w:pPr>
              <w:rPr>
                <w:ins w:id="1193" w:author="Dietzel, Ranae N [AGRON]" w:date="2017-06-13T13:31:00Z"/>
                <w:szCs w:val="20"/>
              </w:rPr>
            </w:pPr>
            <w:ins w:id="1194" w:author="Dietzel, Ranae N [AGRON]" w:date="2017-06-13T13:31:00Z">
              <w:r w:rsidRPr="00B901D7">
                <w:rPr>
                  <w:szCs w:val="20"/>
                </w:rPr>
                <w:t>A</w:t>
              </w:r>
            </w:ins>
          </w:p>
        </w:tc>
      </w:tr>
      <w:tr w:rsidR="00513FDC" w:rsidRPr="00CE3A2F" w14:paraId="2E139DDB" w14:textId="77777777" w:rsidTr="00A70798">
        <w:trPr>
          <w:trHeight w:val="288"/>
          <w:jc w:val="center"/>
          <w:ins w:id="1195" w:author="Dietzel, Ranae N [AGRON]" w:date="2017-06-13T13:31:00Z"/>
        </w:trPr>
        <w:tc>
          <w:tcPr>
            <w:tcW w:w="960" w:type="dxa"/>
            <w:vMerge/>
            <w:tcBorders>
              <w:bottom w:val="dotted" w:sz="4" w:space="0" w:color="auto"/>
            </w:tcBorders>
            <w:vAlign w:val="center"/>
            <w:hideMark/>
          </w:tcPr>
          <w:p w14:paraId="62238C49" w14:textId="77777777" w:rsidR="00513FDC" w:rsidRPr="00B901D7" w:rsidRDefault="00513FDC" w:rsidP="00A70798">
            <w:pPr>
              <w:jc w:val="center"/>
              <w:rPr>
                <w:ins w:id="1196" w:author="Dietzel, Ranae N [AGRON]" w:date="2017-06-13T13:31:00Z"/>
                <w:szCs w:val="20"/>
              </w:rPr>
            </w:pPr>
          </w:p>
        </w:tc>
        <w:tc>
          <w:tcPr>
            <w:tcW w:w="1020" w:type="dxa"/>
            <w:noWrap/>
            <w:vAlign w:val="bottom"/>
            <w:hideMark/>
          </w:tcPr>
          <w:p w14:paraId="08C9CA7A" w14:textId="77777777" w:rsidR="00513FDC" w:rsidRPr="00B901D7" w:rsidRDefault="00513FDC" w:rsidP="00A70798">
            <w:pPr>
              <w:jc w:val="center"/>
              <w:rPr>
                <w:ins w:id="1197" w:author="Dietzel, Ranae N [AGRON]" w:date="2017-06-13T13:31:00Z"/>
                <w:szCs w:val="20"/>
              </w:rPr>
            </w:pPr>
            <w:ins w:id="1198" w:author="Dietzel, Ranae N [AGRON]" w:date="2017-06-13T13:31:00Z">
              <w:r w:rsidRPr="00B901D7">
                <w:rPr>
                  <w:szCs w:val="20"/>
                </w:rPr>
                <w:t>30-60</w:t>
              </w:r>
            </w:ins>
          </w:p>
        </w:tc>
        <w:tc>
          <w:tcPr>
            <w:tcW w:w="666" w:type="dxa"/>
            <w:noWrap/>
            <w:vAlign w:val="bottom"/>
            <w:hideMark/>
          </w:tcPr>
          <w:p w14:paraId="40696AC2" w14:textId="77777777" w:rsidR="00513FDC" w:rsidRPr="00B901D7" w:rsidRDefault="00513FDC" w:rsidP="00A70798">
            <w:pPr>
              <w:rPr>
                <w:ins w:id="1199" w:author="Dietzel, Ranae N [AGRON]" w:date="2017-06-13T13:31:00Z"/>
                <w:szCs w:val="20"/>
              </w:rPr>
            </w:pPr>
            <w:ins w:id="1200" w:author="Dietzel, Ranae N [AGRON]" w:date="2017-06-13T13:31:00Z">
              <w:r w:rsidRPr="00B901D7">
                <w:rPr>
                  <w:szCs w:val="20"/>
                </w:rPr>
                <w:t>0.020</w:t>
              </w:r>
            </w:ins>
          </w:p>
        </w:tc>
        <w:tc>
          <w:tcPr>
            <w:tcW w:w="324" w:type="dxa"/>
            <w:noWrap/>
            <w:vAlign w:val="bottom"/>
            <w:hideMark/>
          </w:tcPr>
          <w:p w14:paraId="27317669" w14:textId="77777777" w:rsidR="00513FDC" w:rsidRPr="00B901D7" w:rsidRDefault="00513FDC" w:rsidP="00A70798">
            <w:pPr>
              <w:rPr>
                <w:ins w:id="1201" w:author="Dietzel, Ranae N [AGRON]" w:date="2017-06-13T13:31:00Z"/>
                <w:szCs w:val="20"/>
              </w:rPr>
            </w:pPr>
            <w:ins w:id="1202" w:author="Dietzel, Ranae N [AGRON]" w:date="2017-06-13T13:31:00Z">
              <w:r w:rsidRPr="00B901D7">
                <w:rPr>
                  <w:szCs w:val="20"/>
                </w:rPr>
                <w:t>a</w:t>
              </w:r>
            </w:ins>
          </w:p>
        </w:tc>
        <w:tc>
          <w:tcPr>
            <w:tcW w:w="630" w:type="dxa"/>
            <w:noWrap/>
            <w:vAlign w:val="bottom"/>
            <w:hideMark/>
          </w:tcPr>
          <w:p w14:paraId="2F985D22" w14:textId="77777777" w:rsidR="00513FDC" w:rsidRPr="00B901D7" w:rsidRDefault="00513FDC" w:rsidP="00A70798">
            <w:pPr>
              <w:rPr>
                <w:ins w:id="1203" w:author="Dietzel, Ranae N [AGRON]" w:date="2017-06-13T13:31:00Z"/>
                <w:szCs w:val="20"/>
              </w:rPr>
            </w:pPr>
            <w:ins w:id="1204" w:author="Dietzel, Ranae N [AGRON]" w:date="2017-06-13T13:31:00Z">
              <w:r w:rsidRPr="00B901D7">
                <w:rPr>
                  <w:szCs w:val="20"/>
                </w:rPr>
                <w:t>C</w:t>
              </w:r>
            </w:ins>
          </w:p>
        </w:tc>
        <w:tc>
          <w:tcPr>
            <w:tcW w:w="720" w:type="dxa"/>
            <w:noWrap/>
            <w:vAlign w:val="bottom"/>
            <w:hideMark/>
          </w:tcPr>
          <w:p w14:paraId="0339A3AB" w14:textId="77777777" w:rsidR="00513FDC" w:rsidRPr="00B901D7" w:rsidRDefault="00513FDC" w:rsidP="00A70798">
            <w:pPr>
              <w:rPr>
                <w:ins w:id="1205" w:author="Dietzel, Ranae N [AGRON]" w:date="2017-06-13T13:31:00Z"/>
                <w:szCs w:val="20"/>
              </w:rPr>
            </w:pPr>
            <w:ins w:id="1206" w:author="Dietzel, Ranae N [AGRON]" w:date="2017-06-13T13:31:00Z">
              <w:r w:rsidRPr="00B901D7">
                <w:rPr>
                  <w:szCs w:val="20"/>
                </w:rPr>
                <w:t>0.047</w:t>
              </w:r>
            </w:ins>
          </w:p>
        </w:tc>
        <w:tc>
          <w:tcPr>
            <w:tcW w:w="405" w:type="dxa"/>
            <w:noWrap/>
            <w:vAlign w:val="bottom"/>
            <w:hideMark/>
          </w:tcPr>
          <w:p w14:paraId="55488114" w14:textId="77777777" w:rsidR="00513FDC" w:rsidRPr="00B901D7" w:rsidRDefault="00513FDC" w:rsidP="00A70798">
            <w:pPr>
              <w:rPr>
                <w:ins w:id="1207" w:author="Dietzel, Ranae N [AGRON]" w:date="2017-06-13T13:31:00Z"/>
                <w:szCs w:val="20"/>
              </w:rPr>
            </w:pPr>
            <w:ins w:id="1208" w:author="Dietzel, Ranae N [AGRON]" w:date="2017-06-13T13:31:00Z">
              <w:r w:rsidRPr="00B901D7">
                <w:rPr>
                  <w:szCs w:val="20"/>
                </w:rPr>
                <w:t>b</w:t>
              </w:r>
            </w:ins>
          </w:p>
        </w:tc>
        <w:tc>
          <w:tcPr>
            <w:tcW w:w="675" w:type="dxa"/>
            <w:noWrap/>
            <w:vAlign w:val="bottom"/>
            <w:hideMark/>
          </w:tcPr>
          <w:p w14:paraId="598CD1AE" w14:textId="77777777" w:rsidR="00513FDC" w:rsidRPr="00B901D7" w:rsidRDefault="00513FDC" w:rsidP="00A70798">
            <w:pPr>
              <w:rPr>
                <w:ins w:id="1209" w:author="Dietzel, Ranae N [AGRON]" w:date="2017-06-13T13:31:00Z"/>
                <w:szCs w:val="20"/>
              </w:rPr>
            </w:pPr>
            <w:ins w:id="1210" w:author="Dietzel, Ranae N [AGRON]" w:date="2017-06-13T13:31:00Z">
              <w:r w:rsidRPr="00B901D7">
                <w:rPr>
                  <w:szCs w:val="20"/>
                </w:rPr>
                <w:t>B</w:t>
              </w:r>
            </w:ins>
          </w:p>
        </w:tc>
        <w:tc>
          <w:tcPr>
            <w:tcW w:w="720" w:type="dxa"/>
            <w:noWrap/>
            <w:vAlign w:val="bottom"/>
            <w:hideMark/>
          </w:tcPr>
          <w:p w14:paraId="0A54E2E5" w14:textId="77777777" w:rsidR="00513FDC" w:rsidRPr="00B901D7" w:rsidRDefault="00513FDC" w:rsidP="00A70798">
            <w:pPr>
              <w:rPr>
                <w:ins w:id="1211" w:author="Dietzel, Ranae N [AGRON]" w:date="2017-06-13T13:31:00Z"/>
                <w:szCs w:val="20"/>
              </w:rPr>
            </w:pPr>
            <w:ins w:id="1212" w:author="Dietzel, Ranae N [AGRON]" w:date="2017-06-13T13:31:00Z">
              <w:r w:rsidRPr="00B901D7">
                <w:rPr>
                  <w:szCs w:val="20"/>
                </w:rPr>
                <w:t>0.090</w:t>
              </w:r>
            </w:ins>
          </w:p>
        </w:tc>
        <w:tc>
          <w:tcPr>
            <w:tcW w:w="360" w:type="dxa"/>
            <w:noWrap/>
            <w:vAlign w:val="bottom"/>
            <w:hideMark/>
          </w:tcPr>
          <w:p w14:paraId="75912722" w14:textId="77777777" w:rsidR="00513FDC" w:rsidRPr="00B901D7" w:rsidRDefault="00513FDC" w:rsidP="00A70798">
            <w:pPr>
              <w:rPr>
                <w:ins w:id="1213" w:author="Dietzel, Ranae N [AGRON]" w:date="2017-06-13T13:31:00Z"/>
                <w:szCs w:val="20"/>
              </w:rPr>
            </w:pPr>
            <w:ins w:id="1214" w:author="Dietzel, Ranae N [AGRON]" w:date="2017-06-13T13:31:00Z">
              <w:r w:rsidRPr="00B901D7">
                <w:rPr>
                  <w:szCs w:val="20"/>
                </w:rPr>
                <w:t>b</w:t>
              </w:r>
            </w:ins>
          </w:p>
        </w:tc>
        <w:tc>
          <w:tcPr>
            <w:tcW w:w="720" w:type="dxa"/>
            <w:noWrap/>
            <w:vAlign w:val="bottom"/>
            <w:hideMark/>
          </w:tcPr>
          <w:p w14:paraId="5C97292D" w14:textId="77777777" w:rsidR="00513FDC" w:rsidRPr="00B901D7" w:rsidRDefault="00513FDC" w:rsidP="00A70798">
            <w:pPr>
              <w:rPr>
                <w:ins w:id="1215" w:author="Dietzel, Ranae N [AGRON]" w:date="2017-06-13T13:31:00Z"/>
                <w:szCs w:val="20"/>
              </w:rPr>
            </w:pPr>
            <w:ins w:id="1216" w:author="Dietzel, Ranae N [AGRON]" w:date="2017-06-13T13:31:00Z">
              <w:r w:rsidRPr="00B901D7">
                <w:rPr>
                  <w:szCs w:val="20"/>
                </w:rPr>
                <w:t>A</w:t>
              </w:r>
            </w:ins>
          </w:p>
        </w:tc>
      </w:tr>
      <w:tr w:rsidR="00513FDC" w:rsidRPr="00CE3A2F" w14:paraId="2563D58C" w14:textId="77777777" w:rsidTr="00A70798">
        <w:trPr>
          <w:trHeight w:val="288"/>
          <w:jc w:val="center"/>
          <w:ins w:id="1217" w:author="Dietzel, Ranae N [AGRON]" w:date="2017-06-13T13:31:00Z"/>
        </w:trPr>
        <w:tc>
          <w:tcPr>
            <w:tcW w:w="960" w:type="dxa"/>
            <w:vMerge/>
            <w:tcBorders>
              <w:bottom w:val="dotted" w:sz="4" w:space="0" w:color="auto"/>
            </w:tcBorders>
            <w:vAlign w:val="center"/>
            <w:hideMark/>
          </w:tcPr>
          <w:p w14:paraId="419BB3B9" w14:textId="77777777" w:rsidR="00513FDC" w:rsidRPr="00B901D7" w:rsidRDefault="00513FDC" w:rsidP="00A70798">
            <w:pPr>
              <w:jc w:val="center"/>
              <w:rPr>
                <w:ins w:id="1218" w:author="Dietzel, Ranae N [AGRON]" w:date="2017-06-13T13:31:00Z"/>
                <w:szCs w:val="20"/>
              </w:rPr>
            </w:pPr>
          </w:p>
        </w:tc>
        <w:tc>
          <w:tcPr>
            <w:tcW w:w="1020" w:type="dxa"/>
            <w:tcBorders>
              <w:bottom w:val="dotted" w:sz="4" w:space="0" w:color="auto"/>
            </w:tcBorders>
            <w:noWrap/>
            <w:vAlign w:val="bottom"/>
            <w:hideMark/>
          </w:tcPr>
          <w:p w14:paraId="0D4A9FE5" w14:textId="77777777" w:rsidR="00513FDC" w:rsidRPr="00B901D7" w:rsidRDefault="00513FDC" w:rsidP="00A70798">
            <w:pPr>
              <w:jc w:val="center"/>
              <w:rPr>
                <w:ins w:id="1219" w:author="Dietzel, Ranae N [AGRON]" w:date="2017-06-13T13:31:00Z"/>
                <w:szCs w:val="20"/>
              </w:rPr>
            </w:pPr>
            <w:ins w:id="1220" w:author="Dietzel, Ranae N [AGRON]" w:date="2017-06-13T13:31:00Z">
              <w:r w:rsidRPr="00B901D7">
                <w:rPr>
                  <w:szCs w:val="20"/>
                </w:rPr>
                <w:t>60-100</w:t>
              </w:r>
            </w:ins>
          </w:p>
        </w:tc>
        <w:tc>
          <w:tcPr>
            <w:tcW w:w="666" w:type="dxa"/>
            <w:tcBorders>
              <w:bottom w:val="dotted" w:sz="4" w:space="0" w:color="auto"/>
            </w:tcBorders>
            <w:noWrap/>
            <w:vAlign w:val="bottom"/>
            <w:hideMark/>
          </w:tcPr>
          <w:p w14:paraId="02E4C5F3" w14:textId="77777777" w:rsidR="00513FDC" w:rsidRPr="00B901D7" w:rsidRDefault="00513FDC" w:rsidP="00A70798">
            <w:pPr>
              <w:rPr>
                <w:ins w:id="1221" w:author="Dietzel, Ranae N [AGRON]" w:date="2017-06-13T13:31:00Z"/>
                <w:szCs w:val="20"/>
              </w:rPr>
            </w:pPr>
            <w:ins w:id="1222" w:author="Dietzel, Ranae N [AGRON]" w:date="2017-06-13T13:31:00Z">
              <w:r w:rsidRPr="00B901D7">
                <w:rPr>
                  <w:szCs w:val="20"/>
                </w:rPr>
                <w:t>0.016</w:t>
              </w:r>
            </w:ins>
          </w:p>
        </w:tc>
        <w:tc>
          <w:tcPr>
            <w:tcW w:w="324" w:type="dxa"/>
            <w:tcBorders>
              <w:bottom w:val="dotted" w:sz="4" w:space="0" w:color="auto"/>
            </w:tcBorders>
            <w:noWrap/>
            <w:vAlign w:val="bottom"/>
            <w:hideMark/>
          </w:tcPr>
          <w:p w14:paraId="1D8A9FC5" w14:textId="77777777" w:rsidR="00513FDC" w:rsidRPr="00B901D7" w:rsidRDefault="00513FDC" w:rsidP="00A70798">
            <w:pPr>
              <w:rPr>
                <w:ins w:id="1223" w:author="Dietzel, Ranae N [AGRON]" w:date="2017-06-13T13:31:00Z"/>
                <w:szCs w:val="20"/>
              </w:rPr>
            </w:pPr>
            <w:ins w:id="1224" w:author="Dietzel, Ranae N [AGRON]" w:date="2017-06-13T13:31:00Z">
              <w:r w:rsidRPr="00B901D7">
                <w:rPr>
                  <w:szCs w:val="20"/>
                </w:rPr>
                <w:t>a</w:t>
              </w:r>
            </w:ins>
          </w:p>
        </w:tc>
        <w:tc>
          <w:tcPr>
            <w:tcW w:w="630" w:type="dxa"/>
            <w:tcBorders>
              <w:bottom w:val="dotted" w:sz="4" w:space="0" w:color="auto"/>
            </w:tcBorders>
            <w:noWrap/>
            <w:vAlign w:val="bottom"/>
            <w:hideMark/>
          </w:tcPr>
          <w:p w14:paraId="6A200DA6" w14:textId="77777777" w:rsidR="00513FDC" w:rsidRPr="00B901D7" w:rsidRDefault="00513FDC" w:rsidP="00A70798">
            <w:pPr>
              <w:rPr>
                <w:ins w:id="1225" w:author="Dietzel, Ranae N [AGRON]" w:date="2017-06-13T13:31:00Z"/>
                <w:szCs w:val="20"/>
              </w:rPr>
            </w:pPr>
            <w:ins w:id="1226" w:author="Dietzel, Ranae N [AGRON]" w:date="2017-06-13T13:31:00Z">
              <w:r w:rsidRPr="00B901D7">
                <w:rPr>
                  <w:szCs w:val="20"/>
                </w:rPr>
                <w:t>BC</w:t>
              </w:r>
            </w:ins>
          </w:p>
        </w:tc>
        <w:tc>
          <w:tcPr>
            <w:tcW w:w="720" w:type="dxa"/>
            <w:tcBorders>
              <w:bottom w:val="dotted" w:sz="4" w:space="0" w:color="auto"/>
            </w:tcBorders>
            <w:noWrap/>
            <w:vAlign w:val="bottom"/>
            <w:hideMark/>
          </w:tcPr>
          <w:p w14:paraId="6AB89C47" w14:textId="77777777" w:rsidR="00513FDC" w:rsidRPr="00B901D7" w:rsidRDefault="00513FDC" w:rsidP="00A70798">
            <w:pPr>
              <w:rPr>
                <w:ins w:id="1227" w:author="Dietzel, Ranae N [AGRON]" w:date="2017-06-13T13:31:00Z"/>
                <w:szCs w:val="20"/>
              </w:rPr>
            </w:pPr>
            <w:ins w:id="1228" w:author="Dietzel, Ranae N [AGRON]" w:date="2017-06-13T13:31:00Z">
              <w:r w:rsidRPr="00B901D7">
                <w:rPr>
                  <w:szCs w:val="20"/>
                </w:rPr>
                <w:t>0.030</w:t>
              </w:r>
            </w:ins>
          </w:p>
        </w:tc>
        <w:tc>
          <w:tcPr>
            <w:tcW w:w="405" w:type="dxa"/>
            <w:tcBorders>
              <w:bottom w:val="dotted" w:sz="4" w:space="0" w:color="auto"/>
            </w:tcBorders>
            <w:noWrap/>
            <w:vAlign w:val="bottom"/>
            <w:hideMark/>
          </w:tcPr>
          <w:p w14:paraId="47503D1D" w14:textId="77777777" w:rsidR="00513FDC" w:rsidRPr="00B901D7" w:rsidRDefault="00513FDC" w:rsidP="00A70798">
            <w:pPr>
              <w:rPr>
                <w:ins w:id="1229" w:author="Dietzel, Ranae N [AGRON]" w:date="2017-06-13T13:31:00Z"/>
                <w:szCs w:val="20"/>
              </w:rPr>
            </w:pPr>
            <w:ins w:id="1230" w:author="Dietzel, Ranae N [AGRON]" w:date="2017-06-13T13:31:00Z">
              <w:r w:rsidRPr="00B901D7">
                <w:rPr>
                  <w:szCs w:val="20"/>
                </w:rPr>
                <w:t>c</w:t>
              </w:r>
            </w:ins>
          </w:p>
        </w:tc>
        <w:tc>
          <w:tcPr>
            <w:tcW w:w="675" w:type="dxa"/>
            <w:tcBorders>
              <w:bottom w:val="dotted" w:sz="4" w:space="0" w:color="auto"/>
            </w:tcBorders>
            <w:noWrap/>
            <w:vAlign w:val="bottom"/>
            <w:hideMark/>
          </w:tcPr>
          <w:p w14:paraId="6C455BE5" w14:textId="77777777" w:rsidR="00513FDC" w:rsidRPr="00B901D7" w:rsidRDefault="00513FDC" w:rsidP="00A70798">
            <w:pPr>
              <w:rPr>
                <w:ins w:id="1231" w:author="Dietzel, Ranae N [AGRON]" w:date="2017-06-13T13:31:00Z"/>
                <w:szCs w:val="20"/>
              </w:rPr>
            </w:pPr>
            <w:ins w:id="1232" w:author="Dietzel, Ranae N [AGRON]" w:date="2017-06-13T13:31:00Z">
              <w:r w:rsidRPr="00B901D7">
                <w:rPr>
                  <w:szCs w:val="20"/>
                </w:rPr>
                <w:t>AB</w:t>
              </w:r>
            </w:ins>
          </w:p>
        </w:tc>
        <w:tc>
          <w:tcPr>
            <w:tcW w:w="720" w:type="dxa"/>
            <w:tcBorders>
              <w:bottom w:val="dotted" w:sz="4" w:space="0" w:color="auto"/>
            </w:tcBorders>
            <w:noWrap/>
            <w:vAlign w:val="bottom"/>
            <w:hideMark/>
          </w:tcPr>
          <w:p w14:paraId="3BE362A4" w14:textId="77777777" w:rsidR="00513FDC" w:rsidRPr="00B901D7" w:rsidRDefault="00513FDC" w:rsidP="00A70798">
            <w:pPr>
              <w:rPr>
                <w:ins w:id="1233" w:author="Dietzel, Ranae N [AGRON]" w:date="2017-06-13T13:31:00Z"/>
                <w:szCs w:val="20"/>
              </w:rPr>
            </w:pPr>
            <w:ins w:id="1234" w:author="Dietzel, Ranae N [AGRON]" w:date="2017-06-13T13:31:00Z">
              <w:r w:rsidRPr="00B901D7">
                <w:rPr>
                  <w:szCs w:val="20"/>
                </w:rPr>
                <w:t>0.037</w:t>
              </w:r>
            </w:ins>
          </w:p>
        </w:tc>
        <w:tc>
          <w:tcPr>
            <w:tcW w:w="360" w:type="dxa"/>
            <w:tcBorders>
              <w:bottom w:val="dotted" w:sz="4" w:space="0" w:color="auto"/>
            </w:tcBorders>
            <w:noWrap/>
            <w:vAlign w:val="bottom"/>
            <w:hideMark/>
          </w:tcPr>
          <w:p w14:paraId="1D4C1090" w14:textId="77777777" w:rsidR="00513FDC" w:rsidRPr="00B901D7" w:rsidRDefault="00513FDC" w:rsidP="00A70798">
            <w:pPr>
              <w:rPr>
                <w:ins w:id="1235" w:author="Dietzel, Ranae N [AGRON]" w:date="2017-06-13T13:31:00Z"/>
                <w:szCs w:val="20"/>
              </w:rPr>
            </w:pPr>
            <w:ins w:id="1236" w:author="Dietzel, Ranae N [AGRON]" w:date="2017-06-13T13:31:00Z">
              <w:r w:rsidRPr="00B901D7">
                <w:rPr>
                  <w:szCs w:val="20"/>
                </w:rPr>
                <w:t>d</w:t>
              </w:r>
            </w:ins>
          </w:p>
        </w:tc>
        <w:tc>
          <w:tcPr>
            <w:tcW w:w="720" w:type="dxa"/>
            <w:tcBorders>
              <w:bottom w:val="dotted" w:sz="4" w:space="0" w:color="auto"/>
            </w:tcBorders>
            <w:noWrap/>
            <w:vAlign w:val="bottom"/>
            <w:hideMark/>
          </w:tcPr>
          <w:p w14:paraId="0A2415C5" w14:textId="77777777" w:rsidR="00513FDC" w:rsidRPr="00B901D7" w:rsidRDefault="00513FDC" w:rsidP="00A70798">
            <w:pPr>
              <w:rPr>
                <w:ins w:id="1237" w:author="Dietzel, Ranae N [AGRON]" w:date="2017-06-13T13:31:00Z"/>
                <w:szCs w:val="20"/>
              </w:rPr>
            </w:pPr>
            <w:ins w:id="1238" w:author="Dietzel, Ranae N [AGRON]" w:date="2017-06-13T13:31:00Z">
              <w:r w:rsidRPr="00B901D7">
                <w:rPr>
                  <w:szCs w:val="20"/>
                </w:rPr>
                <w:t>A</w:t>
              </w:r>
            </w:ins>
          </w:p>
        </w:tc>
      </w:tr>
      <w:tr w:rsidR="00513FDC" w:rsidRPr="00CE3A2F" w14:paraId="219CCDDF" w14:textId="77777777" w:rsidTr="00A70798">
        <w:trPr>
          <w:trHeight w:val="288"/>
          <w:jc w:val="center"/>
          <w:ins w:id="1239" w:author="Dietzel, Ranae N [AGRON]" w:date="2017-06-13T13:31:00Z"/>
        </w:trPr>
        <w:tc>
          <w:tcPr>
            <w:tcW w:w="960" w:type="dxa"/>
            <w:vMerge w:val="restart"/>
            <w:tcBorders>
              <w:top w:val="dotted" w:sz="4" w:space="0" w:color="auto"/>
              <w:bottom w:val="dotted" w:sz="4" w:space="0" w:color="auto"/>
            </w:tcBorders>
            <w:noWrap/>
            <w:vAlign w:val="center"/>
            <w:hideMark/>
          </w:tcPr>
          <w:p w14:paraId="0204316E" w14:textId="77777777" w:rsidR="00513FDC" w:rsidRPr="00B901D7" w:rsidRDefault="00513FDC" w:rsidP="00A70798">
            <w:pPr>
              <w:jc w:val="center"/>
              <w:rPr>
                <w:ins w:id="1240" w:author="Dietzel, Ranae N [AGRON]" w:date="2017-06-13T13:31:00Z"/>
                <w:szCs w:val="20"/>
              </w:rPr>
            </w:pPr>
            <w:ins w:id="1241" w:author="Dietzel, Ranae N [AGRON]" w:date="2017-06-13T13:31:00Z">
              <w:r w:rsidRPr="00B901D7">
                <w:rPr>
                  <w:szCs w:val="20"/>
                </w:rPr>
                <w:t>2011</w:t>
              </w:r>
            </w:ins>
          </w:p>
        </w:tc>
        <w:tc>
          <w:tcPr>
            <w:tcW w:w="1020" w:type="dxa"/>
            <w:tcBorders>
              <w:top w:val="dotted" w:sz="4" w:space="0" w:color="auto"/>
            </w:tcBorders>
            <w:noWrap/>
            <w:vAlign w:val="bottom"/>
            <w:hideMark/>
          </w:tcPr>
          <w:p w14:paraId="75E90D11" w14:textId="77777777" w:rsidR="00513FDC" w:rsidRPr="00B901D7" w:rsidRDefault="00513FDC" w:rsidP="00A70798">
            <w:pPr>
              <w:jc w:val="center"/>
              <w:rPr>
                <w:ins w:id="1242" w:author="Dietzel, Ranae N [AGRON]" w:date="2017-06-13T13:31:00Z"/>
                <w:szCs w:val="20"/>
              </w:rPr>
            </w:pPr>
            <w:ins w:id="1243" w:author="Dietzel, Ranae N [AGRON]" w:date="2017-06-13T13:31:00Z">
              <w:r w:rsidRPr="00B901D7">
                <w:rPr>
                  <w:szCs w:val="20"/>
                </w:rPr>
                <w:t>0-5</w:t>
              </w:r>
            </w:ins>
          </w:p>
        </w:tc>
        <w:tc>
          <w:tcPr>
            <w:tcW w:w="666" w:type="dxa"/>
            <w:tcBorders>
              <w:top w:val="dotted" w:sz="4" w:space="0" w:color="auto"/>
            </w:tcBorders>
            <w:noWrap/>
            <w:vAlign w:val="bottom"/>
            <w:hideMark/>
          </w:tcPr>
          <w:p w14:paraId="08A749A8" w14:textId="77777777" w:rsidR="00513FDC" w:rsidRPr="00B901D7" w:rsidRDefault="00513FDC" w:rsidP="00A70798">
            <w:pPr>
              <w:rPr>
                <w:ins w:id="1244" w:author="Dietzel, Ranae N [AGRON]" w:date="2017-06-13T13:31:00Z"/>
                <w:szCs w:val="20"/>
              </w:rPr>
            </w:pPr>
            <w:ins w:id="1245" w:author="Dietzel, Ranae N [AGRON]" w:date="2017-06-13T13:31:00Z">
              <w:r w:rsidRPr="00B901D7">
                <w:rPr>
                  <w:szCs w:val="20"/>
                </w:rPr>
                <w:t>0.005</w:t>
              </w:r>
            </w:ins>
          </w:p>
        </w:tc>
        <w:tc>
          <w:tcPr>
            <w:tcW w:w="324" w:type="dxa"/>
            <w:tcBorders>
              <w:top w:val="dotted" w:sz="4" w:space="0" w:color="auto"/>
            </w:tcBorders>
            <w:noWrap/>
            <w:vAlign w:val="bottom"/>
            <w:hideMark/>
          </w:tcPr>
          <w:p w14:paraId="14C15B9F" w14:textId="77777777" w:rsidR="00513FDC" w:rsidRPr="00B901D7" w:rsidRDefault="00513FDC" w:rsidP="00A70798">
            <w:pPr>
              <w:rPr>
                <w:ins w:id="1246" w:author="Dietzel, Ranae N [AGRON]" w:date="2017-06-13T13:31:00Z"/>
                <w:szCs w:val="20"/>
              </w:rPr>
            </w:pPr>
            <w:ins w:id="1247" w:author="Dietzel, Ranae N [AGRON]" w:date="2017-06-13T13:31:00Z">
              <w:r w:rsidRPr="00B901D7">
                <w:rPr>
                  <w:szCs w:val="20"/>
                </w:rPr>
                <w:t>a</w:t>
              </w:r>
            </w:ins>
          </w:p>
        </w:tc>
        <w:tc>
          <w:tcPr>
            <w:tcW w:w="630" w:type="dxa"/>
            <w:tcBorders>
              <w:top w:val="dotted" w:sz="4" w:space="0" w:color="auto"/>
            </w:tcBorders>
            <w:noWrap/>
            <w:vAlign w:val="bottom"/>
            <w:hideMark/>
          </w:tcPr>
          <w:p w14:paraId="58E48EF8" w14:textId="77777777" w:rsidR="00513FDC" w:rsidRPr="00B901D7" w:rsidRDefault="00513FDC" w:rsidP="00A70798">
            <w:pPr>
              <w:rPr>
                <w:ins w:id="1248" w:author="Dietzel, Ranae N [AGRON]" w:date="2017-06-13T13:31:00Z"/>
                <w:szCs w:val="20"/>
              </w:rPr>
            </w:pPr>
            <w:ins w:id="1249" w:author="Dietzel, Ranae N [AGRON]" w:date="2017-06-13T13:31:00Z">
              <w:r w:rsidRPr="00B901D7">
                <w:rPr>
                  <w:szCs w:val="20"/>
                </w:rPr>
                <w:t>A</w:t>
              </w:r>
            </w:ins>
          </w:p>
        </w:tc>
        <w:tc>
          <w:tcPr>
            <w:tcW w:w="720" w:type="dxa"/>
            <w:tcBorders>
              <w:top w:val="dotted" w:sz="4" w:space="0" w:color="auto"/>
            </w:tcBorders>
            <w:noWrap/>
            <w:vAlign w:val="bottom"/>
            <w:hideMark/>
          </w:tcPr>
          <w:p w14:paraId="534DA060" w14:textId="77777777" w:rsidR="00513FDC" w:rsidRPr="00B901D7" w:rsidRDefault="00513FDC" w:rsidP="00A70798">
            <w:pPr>
              <w:rPr>
                <w:ins w:id="1250" w:author="Dietzel, Ranae N [AGRON]" w:date="2017-06-13T13:31:00Z"/>
                <w:szCs w:val="20"/>
              </w:rPr>
            </w:pPr>
            <w:ins w:id="1251" w:author="Dietzel, Ranae N [AGRON]" w:date="2017-06-13T13:31:00Z">
              <w:r w:rsidRPr="00B901D7">
                <w:rPr>
                  <w:szCs w:val="20"/>
                </w:rPr>
                <w:t>0.000</w:t>
              </w:r>
            </w:ins>
          </w:p>
        </w:tc>
        <w:tc>
          <w:tcPr>
            <w:tcW w:w="405" w:type="dxa"/>
            <w:tcBorders>
              <w:top w:val="dotted" w:sz="4" w:space="0" w:color="auto"/>
            </w:tcBorders>
            <w:noWrap/>
            <w:vAlign w:val="bottom"/>
            <w:hideMark/>
          </w:tcPr>
          <w:p w14:paraId="640E6C5F" w14:textId="77777777" w:rsidR="00513FDC" w:rsidRPr="00B901D7" w:rsidRDefault="00513FDC" w:rsidP="00A70798">
            <w:pPr>
              <w:rPr>
                <w:ins w:id="1252" w:author="Dietzel, Ranae N [AGRON]" w:date="2017-06-13T13:31:00Z"/>
                <w:szCs w:val="20"/>
              </w:rPr>
            </w:pPr>
            <w:ins w:id="1253" w:author="Dietzel, Ranae N [AGRON]" w:date="2017-06-13T13:31:00Z">
              <w:r w:rsidRPr="00B901D7">
                <w:rPr>
                  <w:szCs w:val="20"/>
                </w:rPr>
                <w:t>c</w:t>
              </w:r>
            </w:ins>
          </w:p>
        </w:tc>
        <w:tc>
          <w:tcPr>
            <w:tcW w:w="675" w:type="dxa"/>
            <w:tcBorders>
              <w:top w:val="dotted" w:sz="4" w:space="0" w:color="auto"/>
            </w:tcBorders>
            <w:noWrap/>
            <w:vAlign w:val="bottom"/>
            <w:hideMark/>
          </w:tcPr>
          <w:p w14:paraId="18606F20" w14:textId="77777777" w:rsidR="00513FDC" w:rsidRPr="00B901D7" w:rsidRDefault="00513FDC" w:rsidP="00A70798">
            <w:pPr>
              <w:rPr>
                <w:ins w:id="1254" w:author="Dietzel, Ranae N [AGRON]" w:date="2017-06-13T13:31:00Z"/>
                <w:szCs w:val="20"/>
              </w:rPr>
            </w:pPr>
            <w:ins w:id="1255" w:author="Dietzel, Ranae N [AGRON]" w:date="2017-06-13T13:31:00Z">
              <w:r w:rsidRPr="00B901D7">
                <w:rPr>
                  <w:szCs w:val="20"/>
                </w:rPr>
                <w:t>AB</w:t>
              </w:r>
            </w:ins>
          </w:p>
        </w:tc>
        <w:tc>
          <w:tcPr>
            <w:tcW w:w="720" w:type="dxa"/>
            <w:tcBorders>
              <w:top w:val="dotted" w:sz="4" w:space="0" w:color="auto"/>
            </w:tcBorders>
            <w:noWrap/>
            <w:vAlign w:val="bottom"/>
            <w:hideMark/>
          </w:tcPr>
          <w:p w14:paraId="4693E6B5" w14:textId="77777777" w:rsidR="00513FDC" w:rsidRPr="00B901D7" w:rsidRDefault="00513FDC" w:rsidP="00A70798">
            <w:pPr>
              <w:rPr>
                <w:ins w:id="1256" w:author="Dietzel, Ranae N [AGRON]" w:date="2017-06-13T13:31:00Z"/>
                <w:szCs w:val="20"/>
              </w:rPr>
            </w:pPr>
            <w:ins w:id="1257" w:author="Dietzel, Ranae N [AGRON]" w:date="2017-06-13T13:31:00Z">
              <w:r w:rsidRPr="00B901D7">
                <w:rPr>
                  <w:szCs w:val="20"/>
                </w:rPr>
                <w:t>0.000</w:t>
              </w:r>
            </w:ins>
          </w:p>
        </w:tc>
        <w:tc>
          <w:tcPr>
            <w:tcW w:w="360" w:type="dxa"/>
            <w:tcBorders>
              <w:top w:val="dotted" w:sz="4" w:space="0" w:color="auto"/>
            </w:tcBorders>
            <w:noWrap/>
            <w:vAlign w:val="bottom"/>
            <w:hideMark/>
          </w:tcPr>
          <w:p w14:paraId="33067D8E" w14:textId="77777777" w:rsidR="00513FDC" w:rsidRPr="00B901D7" w:rsidRDefault="00513FDC" w:rsidP="00A70798">
            <w:pPr>
              <w:rPr>
                <w:ins w:id="1258" w:author="Dietzel, Ranae N [AGRON]" w:date="2017-06-13T13:31:00Z"/>
                <w:szCs w:val="20"/>
              </w:rPr>
            </w:pPr>
            <w:ins w:id="1259" w:author="Dietzel, Ranae N [AGRON]" w:date="2017-06-13T13:31:00Z">
              <w:r w:rsidRPr="00B901D7">
                <w:rPr>
                  <w:szCs w:val="20"/>
                </w:rPr>
                <w:t>e</w:t>
              </w:r>
            </w:ins>
          </w:p>
        </w:tc>
        <w:tc>
          <w:tcPr>
            <w:tcW w:w="720" w:type="dxa"/>
            <w:tcBorders>
              <w:top w:val="dotted" w:sz="4" w:space="0" w:color="auto"/>
            </w:tcBorders>
            <w:noWrap/>
            <w:vAlign w:val="bottom"/>
            <w:hideMark/>
          </w:tcPr>
          <w:p w14:paraId="1B0B7539" w14:textId="77777777" w:rsidR="00513FDC" w:rsidRPr="00B901D7" w:rsidRDefault="00513FDC" w:rsidP="00A70798">
            <w:pPr>
              <w:rPr>
                <w:ins w:id="1260" w:author="Dietzel, Ranae N [AGRON]" w:date="2017-06-13T13:31:00Z"/>
                <w:szCs w:val="20"/>
              </w:rPr>
            </w:pPr>
            <w:ins w:id="1261" w:author="Dietzel, Ranae N [AGRON]" w:date="2017-06-13T13:31:00Z">
              <w:r w:rsidRPr="00B901D7">
                <w:rPr>
                  <w:szCs w:val="20"/>
                </w:rPr>
                <w:t>A</w:t>
              </w:r>
            </w:ins>
          </w:p>
        </w:tc>
      </w:tr>
      <w:tr w:rsidR="00513FDC" w:rsidRPr="00CE3A2F" w14:paraId="7297258D" w14:textId="77777777" w:rsidTr="00A70798">
        <w:trPr>
          <w:trHeight w:val="288"/>
          <w:jc w:val="center"/>
          <w:ins w:id="1262" w:author="Dietzel, Ranae N [AGRON]" w:date="2017-06-13T13:31:00Z"/>
        </w:trPr>
        <w:tc>
          <w:tcPr>
            <w:tcW w:w="960" w:type="dxa"/>
            <w:vMerge/>
            <w:tcBorders>
              <w:bottom w:val="dotted" w:sz="4" w:space="0" w:color="auto"/>
            </w:tcBorders>
            <w:vAlign w:val="center"/>
            <w:hideMark/>
          </w:tcPr>
          <w:p w14:paraId="1792A667" w14:textId="77777777" w:rsidR="00513FDC" w:rsidRPr="00B901D7" w:rsidRDefault="00513FDC" w:rsidP="00A70798">
            <w:pPr>
              <w:jc w:val="center"/>
              <w:rPr>
                <w:ins w:id="1263" w:author="Dietzel, Ranae N [AGRON]" w:date="2017-06-13T13:31:00Z"/>
                <w:szCs w:val="20"/>
              </w:rPr>
            </w:pPr>
          </w:p>
        </w:tc>
        <w:tc>
          <w:tcPr>
            <w:tcW w:w="1020" w:type="dxa"/>
            <w:noWrap/>
            <w:vAlign w:val="bottom"/>
            <w:hideMark/>
          </w:tcPr>
          <w:p w14:paraId="70066E58" w14:textId="77777777" w:rsidR="00513FDC" w:rsidRPr="00B901D7" w:rsidRDefault="00513FDC" w:rsidP="00A70798">
            <w:pPr>
              <w:jc w:val="center"/>
              <w:rPr>
                <w:ins w:id="1264" w:author="Dietzel, Ranae N [AGRON]" w:date="2017-06-13T13:31:00Z"/>
                <w:szCs w:val="20"/>
              </w:rPr>
            </w:pPr>
            <w:ins w:id="1265" w:author="Dietzel, Ranae N [AGRON]" w:date="2017-06-13T13:31:00Z">
              <w:r w:rsidRPr="00B901D7">
                <w:rPr>
                  <w:szCs w:val="20"/>
                </w:rPr>
                <w:t>5-15</w:t>
              </w:r>
            </w:ins>
          </w:p>
        </w:tc>
        <w:tc>
          <w:tcPr>
            <w:tcW w:w="666" w:type="dxa"/>
            <w:noWrap/>
            <w:vAlign w:val="bottom"/>
            <w:hideMark/>
          </w:tcPr>
          <w:p w14:paraId="41C41743" w14:textId="77777777" w:rsidR="00513FDC" w:rsidRPr="00B901D7" w:rsidRDefault="00513FDC" w:rsidP="00A70798">
            <w:pPr>
              <w:rPr>
                <w:ins w:id="1266" w:author="Dietzel, Ranae N [AGRON]" w:date="2017-06-13T13:31:00Z"/>
                <w:szCs w:val="20"/>
              </w:rPr>
            </w:pPr>
            <w:ins w:id="1267" w:author="Dietzel, Ranae N [AGRON]" w:date="2017-06-13T13:31:00Z">
              <w:r w:rsidRPr="00B901D7">
                <w:rPr>
                  <w:szCs w:val="20"/>
                </w:rPr>
                <w:t>0.022</w:t>
              </w:r>
            </w:ins>
          </w:p>
        </w:tc>
        <w:tc>
          <w:tcPr>
            <w:tcW w:w="324" w:type="dxa"/>
            <w:noWrap/>
            <w:vAlign w:val="bottom"/>
            <w:hideMark/>
          </w:tcPr>
          <w:p w14:paraId="1ABD3165" w14:textId="77777777" w:rsidR="00513FDC" w:rsidRPr="00B901D7" w:rsidRDefault="00513FDC" w:rsidP="00A70798">
            <w:pPr>
              <w:rPr>
                <w:ins w:id="1268" w:author="Dietzel, Ranae N [AGRON]" w:date="2017-06-13T13:31:00Z"/>
                <w:szCs w:val="20"/>
              </w:rPr>
            </w:pPr>
            <w:ins w:id="1269" w:author="Dietzel, Ranae N [AGRON]" w:date="2017-06-13T13:31:00Z">
              <w:r w:rsidRPr="00B901D7">
                <w:rPr>
                  <w:szCs w:val="20"/>
                </w:rPr>
                <w:t>a</w:t>
              </w:r>
            </w:ins>
          </w:p>
        </w:tc>
        <w:tc>
          <w:tcPr>
            <w:tcW w:w="630" w:type="dxa"/>
            <w:noWrap/>
            <w:vAlign w:val="bottom"/>
            <w:hideMark/>
          </w:tcPr>
          <w:p w14:paraId="671CB12D" w14:textId="77777777" w:rsidR="00513FDC" w:rsidRPr="00B901D7" w:rsidRDefault="00513FDC" w:rsidP="00A70798">
            <w:pPr>
              <w:rPr>
                <w:ins w:id="1270" w:author="Dietzel, Ranae N [AGRON]" w:date="2017-06-13T13:31:00Z"/>
                <w:szCs w:val="20"/>
              </w:rPr>
            </w:pPr>
            <w:ins w:id="1271" w:author="Dietzel, Ranae N [AGRON]" w:date="2017-06-13T13:31:00Z">
              <w:r w:rsidRPr="00B901D7">
                <w:rPr>
                  <w:szCs w:val="20"/>
                </w:rPr>
                <w:t>D</w:t>
              </w:r>
            </w:ins>
          </w:p>
        </w:tc>
        <w:tc>
          <w:tcPr>
            <w:tcW w:w="720" w:type="dxa"/>
            <w:noWrap/>
            <w:vAlign w:val="bottom"/>
            <w:hideMark/>
          </w:tcPr>
          <w:p w14:paraId="52C6021C" w14:textId="77777777" w:rsidR="00513FDC" w:rsidRPr="00B901D7" w:rsidRDefault="00513FDC" w:rsidP="00A70798">
            <w:pPr>
              <w:rPr>
                <w:ins w:id="1272" w:author="Dietzel, Ranae N [AGRON]" w:date="2017-06-13T13:31:00Z"/>
                <w:szCs w:val="20"/>
              </w:rPr>
            </w:pPr>
            <w:ins w:id="1273" w:author="Dietzel, Ranae N [AGRON]" w:date="2017-06-13T13:31:00Z">
              <w:r w:rsidRPr="00B901D7">
                <w:rPr>
                  <w:szCs w:val="20"/>
                </w:rPr>
                <w:t>0.093</w:t>
              </w:r>
            </w:ins>
          </w:p>
        </w:tc>
        <w:tc>
          <w:tcPr>
            <w:tcW w:w="405" w:type="dxa"/>
            <w:noWrap/>
            <w:vAlign w:val="bottom"/>
            <w:hideMark/>
          </w:tcPr>
          <w:p w14:paraId="114BC231" w14:textId="77777777" w:rsidR="00513FDC" w:rsidRPr="00B901D7" w:rsidRDefault="00513FDC" w:rsidP="00A70798">
            <w:pPr>
              <w:rPr>
                <w:ins w:id="1274" w:author="Dietzel, Ranae N [AGRON]" w:date="2017-06-13T13:31:00Z"/>
                <w:szCs w:val="20"/>
              </w:rPr>
            </w:pPr>
            <w:ins w:id="1275" w:author="Dietzel, Ranae N [AGRON]" w:date="2017-06-13T13:31:00Z">
              <w:r w:rsidRPr="00B901D7">
                <w:rPr>
                  <w:szCs w:val="20"/>
                </w:rPr>
                <w:t>a</w:t>
              </w:r>
            </w:ins>
          </w:p>
        </w:tc>
        <w:tc>
          <w:tcPr>
            <w:tcW w:w="675" w:type="dxa"/>
            <w:noWrap/>
            <w:vAlign w:val="bottom"/>
            <w:hideMark/>
          </w:tcPr>
          <w:p w14:paraId="2265995C" w14:textId="77777777" w:rsidR="00513FDC" w:rsidRPr="00B901D7" w:rsidRDefault="00513FDC" w:rsidP="00A70798">
            <w:pPr>
              <w:rPr>
                <w:ins w:id="1276" w:author="Dietzel, Ranae N [AGRON]" w:date="2017-06-13T13:31:00Z"/>
                <w:szCs w:val="20"/>
              </w:rPr>
            </w:pPr>
            <w:ins w:id="1277" w:author="Dietzel, Ranae N [AGRON]" w:date="2017-06-13T13:31:00Z">
              <w:r w:rsidRPr="00B901D7">
                <w:rPr>
                  <w:szCs w:val="20"/>
                </w:rPr>
                <w:t>B</w:t>
              </w:r>
            </w:ins>
          </w:p>
        </w:tc>
        <w:tc>
          <w:tcPr>
            <w:tcW w:w="720" w:type="dxa"/>
            <w:noWrap/>
            <w:vAlign w:val="bottom"/>
            <w:hideMark/>
          </w:tcPr>
          <w:p w14:paraId="2EB923CF" w14:textId="77777777" w:rsidR="00513FDC" w:rsidRPr="00B901D7" w:rsidRDefault="00513FDC" w:rsidP="00A70798">
            <w:pPr>
              <w:rPr>
                <w:ins w:id="1278" w:author="Dietzel, Ranae N [AGRON]" w:date="2017-06-13T13:31:00Z"/>
                <w:szCs w:val="20"/>
              </w:rPr>
            </w:pPr>
            <w:ins w:id="1279" w:author="Dietzel, Ranae N [AGRON]" w:date="2017-06-13T13:31:00Z">
              <w:r w:rsidRPr="00B901D7">
                <w:rPr>
                  <w:szCs w:val="20"/>
                </w:rPr>
                <w:t>0.131</w:t>
              </w:r>
            </w:ins>
          </w:p>
        </w:tc>
        <w:tc>
          <w:tcPr>
            <w:tcW w:w="360" w:type="dxa"/>
            <w:noWrap/>
            <w:vAlign w:val="bottom"/>
            <w:hideMark/>
          </w:tcPr>
          <w:p w14:paraId="0F9F7752" w14:textId="77777777" w:rsidR="00513FDC" w:rsidRPr="00B901D7" w:rsidRDefault="00513FDC" w:rsidP="00A70798">
            <w:pPr>
              <w:rPr>
                <w:ins w:id="1280" w:author="Dietzel, Ranae N [AGRON]" w:date="2017-06-13T13:31:00Z"/>
                <w:szCs w:val="20"/>
              </w:rPr>
            </w:pPr>
            <w:ins w:id="1281" w:author="Dietzel, Ranae N [AGRON]" w:date="2017-06-13T13:31:00Z">
              <w:r w:rsidRPr="00B901D7">
                <w:rPr>
                  <w:szCs w:val="20"/>
                </w:rPr>
                <w:t>a</w:t>
              </w:r>
            </w:ins>
          </w:p>
        </w:tc>
        <w:tc>
          <w:tcPr>
            <w:tcW w:w="720" w:type="dxa"/>
            <w:noWrap/>
            <w:vAlign w:val="bottom"/>
            <w:hideMark/>
          </w:tcPr>
          <w:p w14:paraId="73B14453" w14:textId="77777777" w:rsidR="00513FDC" w:rsidRPr="00B901D7" w:rsidRDefault="00513FDC" w:rsidP="00A70798">
            <w:pPr>
              <w:rPr>
                <w:ins w:id="1282" w:author="Dietzel, Ranae N [AGRON]" w:date="2017-06-13T13:31:00Z"/>
                <w:szCs w:val="20"/>
              </w:rPr>
            </w:pPr>
            <w:ins w:id="1283" w:author="Dietzel, Ranae N [AGRON]" w:date="2017-06-13T13:31:00Z">
              <w:r w:rsidRPr="00B901D7">
                <w:rPr>
                  <w:szCs w:val="20"/>
                </w:rPr>
                <w:t>A</w:t>
              </w:r>
            </w:ins>
          </w:p>
        </w:tc>
      </w:tr>
      <w:tr w:rsidR="00513FDC" w:rsidRPr="00CE3A2F" w14:paraId="31E80F9E" w14:textId="77777777" w:rsidTr="00A70798">
        <w:trPr>
          <w:trHeight w:val="288"/>
          <w:jc w:val="center"/>
          <w:ins w:id="1284" w:author="Dietzel, Ranae N [AGRON]" w:date="2017-06-13T13:31:00Z"/>
        </w:trPr>
        <w:tc>
          <w:tcPr>
            <w:tcW w:w="960" w:type="dxa"/>
            <w:vMerge/>
            <w:tcBorders>
              <w:bottom w:val="dotted" w:sz="4" w:space="0" w:color="auto"/>
            </w:tcBorders>
            <w:vAlign w:val="center"/>
            <w:hideMark/>
          </w:tcPr>
          <w:p w14:paraId="2B8886BD" w14:textId="77777777" w:rsidR="00513FDC" w:rsidRPr="00B901D7" w:rsidRDefault="00513FDC" w:rsidP="00A70798">
            <w:pPr>
              <w:jc w:val="center"/>
              <w:rPr>
                <w:ins w:id="1285" w:author="Dietzel, Ranae N [AGRON]" w:date="2017-06-13T13:31:00Z"/>
                <w:szCs w:val="20"/>
              </w:rPr>
            </w:pPr>
          </w:p>
        </w:tc>
        <w:tc>
          <w:tcPr>
            <w:tcW w:w="1020" w:type="dxa"/>
            <w:noWrap/>
            <w:vAlign w:val="bottom"/>
            <w:hideMark/>
          </w:tcPr>
          <w:p w14:paraId="2FA5C585" w14:textId="77777777" w:rsidR="00513FDC" w:rsidRPr="00B901D7" w:rsidRDefault="00513FDC" w:rsidP="00A70798">
            <w:pPr>
              <w:jc w:val="center"/>
              <w:rPr>
                <w:ins w:id="1286" w:author="Dietzel, Ranae N [AGRON]" w:date="2017-06-13T13:31:00Z"/>
                <w:szCs w:val="20"/>
              </w:rPr>
            </w:pPr>
            <w:ins w:id="1287" w:author="Dietzel, Ranae N [AGRON]" w:date="2017-06-13T13:31:00Z">
              <w:r w:rsidRPr="00B901D7">
                <w:rPr>
                  <w:szCs w:val="20"/>
                </w:rPr>
                <w:t>15-30</w:t>
              </w:r>
            </w:ins>
          </w:p>
        </w:tc>
        <w:tc>
          <w:tcPr>
            <w:tcW w:w="666" w:type="dxa"/>
            <w:noWrap/>
            <w:vAlign w:val="bottom"/>
            <w:hideMark/>
          </w:tcPr>
          <w:p w14:paraId="05975663" w14:textId="77777777" w:rsidR="00513FDC" w:rsidRPr="00B901D7" w:rsidRDefault="00513FDC" w:rsidP="00A70798">
            <w:pPr>
              <w:rPr>
                <w:ins w:id="1288" w:author="Dietzel, Ranae N [AGRON]" w:date="2017-06-13T13:31:00Z"/>
                <w:szCs w:val="20"/>
              </w:rPr>
            </w:pPr>
            <w:ins w:id="1289" w:author="Dietzel, Ranae N [AGRON]" w:date="2017-06-13T13:31:00Z">
              <w:r w:rsidRPr="00B901D7">
                <w:rPr>
                  <w:szCs w:val="20"/>
                </w:rPr>
                <w:t>0.018</w:t>
              </w:r>
            </w:ins>
          </w:p>
        </w:tc>
        <w:tc>
          <w:tcPr>
            <w:tcW w:w="324" w:type="dxa"/>
            <w:noWrap/>
            <w:vAlign w:val="bottom"/>
            <w:hideMark/>
          </w:tcPr>
          <w:p w14:paraId="19D9C9FE" w14:textId="77777777" w:rsidR="00513FDC" w:rsidRPr="00B901D7" w:rsidRDefault="00513FDC" w:rsidP="00A70798">
            <w:pPr>
              <w:rPr>
                <w:ins w:id="1290" w:author="Dietzel, Ranae N [AGRON]" w:date="2017-06-13T13:31:00Z"/>
                <w:szCs w:val="20"/>
              </w:rPr>
            </w:pPr>
            <w:ins w:id="1291" w:author="Dietzel, Ranae N [AGRON]" w:date="2017-06-13T13:31:00Z">
              <w:r w:rsidRPr="00B901D7">
                <w:rPr>
                  <w:szCs w:val="20"/>
                </w:rPr>
                <w:t>a</w:t>
              </w:r>
            </w:ins>
          </w:p>
        </w:tc>
        <w:tc>
          <w:tcPr>
            <w:tcW w:w="630" w:type="dxa"/>
            <w:noWrap/>
            <w:vAlign w:val="bottom"/>
            <w:hideMark/>
          </w:tcPr>
          <w:p w14:paraId="5326C753" w14:textId="77777777" w:rsidR="00513FDC" w:rsidRPr="00B901D7" w:rsidRDefault="00513FDC" w:rsidP="00A70798">
            <w:pPr>
              <w:rPr>
                <w:ins w:id="1292" w:author="Dietzel, Ranae N [AGRON]" w:date="2017-06-13T13:31:00Z"/>
                <w:szCs w:val="20"/>
              </w:rPr>
            </w:pPr>
            <w:ins w:id="1293" w:author="Dietzel, Ranae N [AGRON]" w:date="2017-06-13T13:31:00Z">
              <w:r w:rsidRPr="00B901D7">
                <w:rPr>
                  <w:szCs w:val="20"/>
                </w:rPr>
                <w:t>C</w:t>
              </w:r>
            </w:ins>
          </w:p>
        </w:tc>
        <w:tc>
          <w:tcPr>
            <w:tcW w:w="720" w:type="dxa"/>
            <w:noWrap/>
            <w:vAlign w:val="bottom"/>
            <w:hideMark/>
          </w:tcPr>
          <w:p w14:paraId="11B9A1E2" w14:textId="77777777" w:rsidR="00513FDC" w:rsidRPr="00B901D7" w:rsidRDefault="00513FDC" w:rsidP="00A70798">
            <w:pPr>
              <w:rPr>
                <w:ins w:id="1294" w:author="Dietzel, Ranae N [AGRON]" w:date="2017-06-13T13:31:00Z"/>
                <w:szCs w:val="20"/>
              </w:rPr>
            </w:pPr>
            <w:ins w:id="1295" w:author="Dietzel, Ranae N [AGRON]" w:date="2017-06-13T13:31:00Z">
              <w:r w:rsidRPr="00B901D7">
                <w:rPr>
                  <w:szCs w:val="20"/>
                </w:rPr>
                <w:t>0.058</w:t>
              </w:r>
            </w:ins>
          </w:p>
        </w:tc>
        <w:tc>
          <w:tcPr>
            <w:tcW w:w="405" w:type="dxa"/>
            <w:noWrap/>
            <w:vAlign w:val="bottom"/>
            <w:hideMark/>
          </w:tcPr>
          <w:p w14:paraId="19840FB4" w14:textId="77777777" w:rsidR="00513FDC" w:rsidRPr="00B901D7" w:rsidRDefault="00513FDC" w:rsidP="00A70798">
            <w:pPr>
              <w:rPr>
                <w:ins w:id="1296" w:author="Dietzel, Ranae N [AGRON]" w:date="2017-06-13T13:31:00Z"/>
                <w:szCs w:val="20"/>
              </w:rPr>
            </w:pPr>
            <w:ins w:id="1297" w:author="Dietzel, Ranae N [AGRON]" w:date="2017-06-13T13:31:00Z">
              <w:r w:rsidRPr="00B901D7">
                <w:rPr>
                  <w:szCs w:val="20"/>
                </w:rPr>
                <w:t>b</w:t>
              </w:r>
            </w:ins>
          </w:p>
        </w:tc>
        <w:tc>
          <w:tcPr>
            <w:tcW w:w="675" w:type="dxa"/>
            <w:noWrap/>
            <w:vAlign w:val="bottom"/>
            <w:hideMark/>
          </w:tcPr>
          <w:p w14:paraId="7A5B337F" w14:textId="77777777" w:rsidR="00513FDC" w:rsidRPr="00B901D7" w:rsidRDefault="00513FDC" w:rsidP="00A70798">
            <w:pPr>
              <w:rPr>
                <w:ins w:id="1298" w:author="Dietzel, Ranae N [AGRON]" w:date="2017-06-13T13:31:00Z"/>
                <w:szCs w:val="20"/>
              </w:rPr>
            </w:pPr>
            <w:ins w:id="1299" w:author="Dietzel, Ranae N [AGRON]" w:date="2017-06-13T13:31:00Z">
              <w:r w:rsidRPr="00B901D7">
                <w:rPr>
                  <w:szCs w:val="20"/>
                </w:rPr>
                <w:t>B</w:t>
              </w:r>
            </w:ins>
          </w:p>
        </w:tc>
        <w:tc>
          <w:tcPr>
            <w:tcW w:w="720" w:type="dxa"/>
            <w:noWrap/>
            <w:vAlign w:val="bottom"/>
            <w:hideMark/>
          </w:tcPr>
          <w:p w14:paraId="17D37771" w14:textId="77777777" w:rsidR="00513FDC" w:rsidRPr="00B901D7" w:rsidRDefault="00513FDC" w:rsidP="00A70798">
            <w:pPr>
              <w:rPr>
                <w:ins w:id="1300" w:author="Dietzel, Ranae N [AGRON]" w:date="2017-06-13T13:31:00Z"/>
                <w:szCs w:val="20"/>
              </w:rPr>
            </w:pPr>
            <w:ins w:id="1301" w:author="Dietzel, Ranae N [AGRON]" w:date="2017-06-13T13:31:00Z">
              <w:r w:rsidRPr="00B901D7">
                <w:rPr>
                  <w:szCs w:val="20"/>
                </w:rPr>
                <w:t>0.082</w:t>
              </w:r>
            </w:ins>
          </w:p>
        </w:tc>
        <w:tc>
          <w:tcPr>
            <w:tcW w:w="360" w:type="dxa"/>
            <w:noWrap/>
            <w:vAlign w:val="bottom"/>
            <w:hideMark/>
          </w:tcPr>
          <w:p w14:paraId="2699D789" w14:textId="77777777" w:rsidR="00513FDC" w:rsidRPr="00B901D7" w:rsidRDefault="00513FDC" w:rsidP="00A70798">
            <w:pPr>
              <w:rPr>
                <w:ins w:id="1302" w:author="Dietzel, Ranae N [AGRON]" w:date="2017-06-13T13:31:00Z"/>
                <w:szCs w:val="20"/>
              </w:rPr>
            </w:pPr>
            <w:ins w:id="1303" w:author="Dietzel, Ranae N [AGRON]" w:date="2017-06-13T13:31:00Z">
              <w:r w:rsidRPr="00B901D7">
                <w:rPr>
                  <w:szCs w:val="20"/>
                </w:rPr>
                <w:t>b</w:t>
              </w:r>
            </w:ins>
          </w:p>
        </w:tc>
        <w:tc>
          <w:tcPr>
            <w:tcW w:w="720" w:type="dxa"/>
            <w:noWrap/>
            <w:vAlign w:val="bottom"/>
            <w:hideMark/>
          </w:tcPr>
          <w:p w14:paraId="76EE600F" w14:textId="77777777" w:rsidR="00513FDC" w:rsidRPr="00B901D7" w:rsidRDefault="00513FDC" w:rsidP="00A70798">
            <w:pPr>
              <w:rPr>
                <w:ins w:id="1304" w:author="Dietzel, Ranae N [AGRON]" w:date="2017-06-13T13:31:00Z"/>
                <w:szCs w:val="20"/>
              </w:rPr>
            </w:pPr>
            <w:ins w:id="1305" w:author="Dietzel, Ranae N [AGRON]" w:date="2017-06-13T13:31:00Z">
              <w:r w:rsidRPr="00B901D7">
                <w:rPr>
                  <w:szCs w:val="20"/>
                </w:rPr>
                <w:t>A</w:t>
              </w:r>
            </w:ins>
          </w:p>
        </w:tc>
      </w:tr>
      <w:tr w:rsidR="00513FDC" w:rsidRPr="00CE3A2F" w14:paraId="5254DDD7" w14:textId="77777777" w:rsidTr="00A70798">
        <w:trPr>
          <w:trHeight w:val="288"/>
          <w:jc w:val="center"/>
          <w:ins w:id="1306" w:author="Dietzel, Ranae N [AGRON]" w:date="2017-06-13T13:31:00Z"/>
        </w:trPr>
        <w:tc>
          <w:tcPr>
            <w:tcW w:w="960" w:type="dxa"/>
            <w:vMerge/>
            <w:tcBorders>
              <w:bottom w:val="dotted" w:sz="4" w:space="0" w:color="auto"/>
            </w:tcBorders>
            <w:vAlign w:val="center"/>
            <w:hideMark/>
          </w:tcPr>
          <w:p w14:paraId="2EABF718" w14:textId="77777777" w:rsidR="00513FDC" w:rsidRPr="00B901D7" w:rsidRDefault="00513FDC" w:rsidP="00A70798">
            <w:pPr>
              <w:jc w:val="center"/>
              <w:rPr>
                <w:ins w:id="1307" w:author="Dietzel, Ranae N [AGRON]" w:date="2017-06-13T13:31:00Z"/>
                <w:szCs w:val="20"/>
              </w:rPr>
            </w:pPr>
          </w:p>
        </w:tc>
        <w:tc>
          <w:tcPr>
            <w:tcW w:w="1020" w:type="dxa"/>
            <w:noWrap/>
            <w:vAlign w:val="bottom"/>
            <w:hideMark/>
          </w:tcPr>
          <w:p w14:paraId="16330D44" w14:textId="77777777" w:rsidR="00513FDC" w:rsidRPr="00B901D7" w:rsidRDefault="00513FDC" w:rsidP="00A70798">
            <w:pPr>
              <w:jc w:val="center"/>
              <w:rPr>
                <w:ins w:id="1308" w:author="Dietzel, Ranae N [AGRON]" w:date="2017-06-13T13:31:00Z"/>
                <w:szCs w:val="20"/>
              </w:rPr>
            </w:pPr>
            <w:ins w:id="1309" w:author="Dietzel, Ranae N [AGRON]" w:date="2017-06-13T13:31:00Z">
              <w:r w:rsidRPr="00B901D7">
                <w:rPr>
                  <w:szCs w:val="20"/>
                </w:rPr>
                <w:t>30-60</w:t>
              </w:r>
            </w:ins>
          </w:p>
        </w:tc>
        <w:tc>
          <w:tcPr>
            <w:tcW w:w="666" w:type="dxa"/>
            <w:noWrap/>
            <w:vAlign w:val="bottom"/>
            <w:hideMark/>
          </w:tcPr>
          <w:p w14:paraId="3F90B05C" w14:textId="77777777" w:rsidR="00513FDC" w:rsidRPr="00B901D7" w:rsidRDefault="00513FDC" w:rsidP="00A70798">
            <w:pPr>
              <w:rPr>
                <w:ins w:id="1310" w:author="Dietzel, Ranae N [AGRON]" w:date="2017-06-13T13:31:00Z"/>
                <w:szCs w:val="20"/>
              </w:rPr>
            </w:pPr>
            <w:ins w:id="1311" w:author="Dietzel, Ranae N [AGRON]" w:date="2017-06-13T13:31:00Z">
              <w:r w:rsidRPr="00B901D7">
                <w:rPr>
                  <w:szCs w:val="20"/>
                </w:rPr>
                <w:t>0.027</w:t>
              </w:r>
            </w:ins>
          </w:p>
        </w:tc>
        <w:tc>
          <w:tcPr>
            <w:tcW w:w="324" w:type="dxa"/>
            <w:noWrap/>
            <w:vAlign w:val="bottom"/>
            <w:hideMark/>
          </w:tcPr>
          <w:p w14:paraId="2CCA9E47" w14:textId="77777777" w:rsidR="00513FDC" w:rsidRPr="00B901D7" w:rsidRDefault="00513FDC" w:rsidP="00A70798">
            <w:pPr>
              <w:rPr>
                <w:ins w:id="1312" w:author="Dietzel, Ranae N [AGRON]" w:date="2017-06-13T13:31:00Z"/>
                <w:szCs w:val="20"/>
              </w:rPr>
            </w:pPr>
            <w:ins w:id="1313" w:author="Dietzel, Ranae N [AGRON]" w:date="2017-06-13T13:31:00Z">
              <w:r w:rsidRPr="00B901D7">
                <w:rPr>
                  <w:szCs w:val="20"/>
                </w:rPr>
                <w:t>a</w:t>
              </w:r>
            </w:ins>
          </w:p>
        </w:tc>
        <w:tc>
          <w:tcPr>
            <w:tcW w:w="630" w:type="dxa"/>
            <w:noWrap/>
            <w:vAlign w:val="bottom"/>
            <w:hideMark/>
          </w:tcPr>
          <w:p w14:paraId="7426CFFF" w14:textId="77777777" w:rsidR="00513FDC" w:rsidRPr="00B901D7" w:rsidRDefault="00513FDC" w:rsidP="00A70798">
            <w:pPr>
              <w:rPr>
                <w:ins w:id="1314" w:author="Dietzel, Ranae N [AGRON]" w:date="2017-06-13T13:31:00Z"/>
                <w:szCs w:val="20"/>
              </w:rPr>
            </w:pPr>
            <w:ins w:id="1315" w:author="Dietzel, Ranae N [AGRON]" w:date="2017-06-13T13:31:00Z">
              <w:r w:rsidRPr="00B901D7">
                <w:rPr>
                  <w:szCs w:val="20"/>
                </w:rPr>
                <w:t>C</w:t>
              </w:r>
            </w:ins>
          </w:p>
        </w:tc>
        <w:tc>
          <w:tcPr>
            <w:tcW w:w="720" w:type="dxa"/>
            <w:noWrap/>
            <w:vAlign w:val="bottom"/>
            <w:hideMark/>
          </w:tcPr>
          <w:p w14:paraId="10067169" w14:textId="77777777" w:rsidR="00513FDC" w:rsidRPr="00B901D7" w:rsidRDefault="00513FDC" w:rsidP="00A70798">
            <w:pPr>
              <w:rPr>
                <w:ins w:id="1316" w:author="Dietzel, Ranae N [AGRON]" w:date="2017-06-13T13:31:00Z"/>
                <w:szCs w:val="20"/>
              </w:rPr>
            </w:pPr>
            <w:ins w:id="1317" w:author="Dietzel, Ranae N [AGRON]" w:date="2017-06-13T13:31:00Z">
              <w:r w:rsidRPr="00B901D7">
                <w:rPr>
                  <w:szCs w:val="20"/>
                </w:rPr>
                <w:t>0.056</w:t>
              </w:r>
            </w:ins>
          </w:p>
        </w:tc>
        <w:tc>
          <w:tcPr>
            <w:tcW w:w="405" w:type="dxa"/>
            <w:noWrap/>
            <w:vAlign w:val="bottom"/>
            <w:hideMark/>
          </w:tcPr>
          <w:p w14:paraId="623981B7" w14:textId="77777777" w:rsidR="00513FDC" w:rsidRPr="00B901D7" w:rsidRDefault="00513FDC" w:rsidP="00A70798">
            <w:pPr>
              <w:rPr>
                <w:ins w:id="1318" w:author="Dietzel, Ranae N [AGRON]" w:date="2017-06-13T13:31:00Z"/>
                <w:szCs w:val="20"/>
              </w:rPr>
            </w:pPr>
            <w:ins w:id="1319" w:author="Dietzel, Ranae N [AGRON]" w:date="2017-06-13T13:31:00Z">
              <w:r w:rsidRPr="00B901D7">
                <w:rPr>
                  <w:szCs w:val="20"/>
                </w:rPr>
                <w:t>b</w:t>
              </w:r>
            </w:ins>
          </w:p>
        </w:tc>
        <w:tc>
          <w:tcPr>
            <w:tcW w:w="675" w:type="dxa"/>
            <w:noWrap/>
            <w:vAlign w:val="bottom"/>
            <w:hideMark/>
          </w:tcPr>
          <w:p w14:paraId="533228A3" w14:textId="77777777" w:rsidR="00513FDC" w:rsidRPr="00B901D7" w:rsidRDefault="00513FDC" w:rsidP="00A70798">
            <w:pPr>
              <w:rPr>
                <w:ins w:id="1320" w:author="Dietzel, Ranae N [AGRON]" w:date="2017-06-13T13:31:00Z"/>
                <w:szCs w:val="20"/>
              </w:rPr>
            </w:pPr>
            <w:ins w:id="1321" w:author="Dietzel, Ranae N [AGRON]" w:date="2017-06-13T13:31:00Z">
              <w:r w:rsidRPr="00B901D7">
                <w:rPr>
                  <w:szCs w:val="20"/>
                </w:rPr>
                <w:t>B</w:t>
              </w:r>
            </w:ins>
          </w:p>
        </w:tc>
        <w:tc>
          <w:tcPr>
            <w:tcW w:w="720" w:type="dxa"/>
            <w:noWrap/>
            <w:vAlign w:val="bottom"/>
            <w:hideMark/>
          </w:tcPr>
          <w:p w14:paraId="464DE947" w14:textId="77777777" w:rsidR="00513FDC" w:rsidRPr="00B901D7" w:rsidRDefault="00513FDC" w:rsidP="00A70798">
            <w:pPr>
              <w:rPr>
                <w:ins w:id="1322" w:author="Dietzel, Ranae N [AGRON]" w:date="2017-06-13T13:31:00Z"/>
                <w:szCs w:val="20"/>
              </w:rPr>
            </w:pPr>
            <w:ins w:id="1323" w:author="Dietzel, Ranae N [AGRON]" w:date="2017-06-13T13:31:00Z">
              <w:r w:rsidRPr="00B901D7">
                <w:rPr>
                  <w:szCs w:val="20"/>
                </w:rPr>
                <w:t>0.068</w:t>
              </w:r>
            </w:ins>
          </w:p>
        </w:tc>
        <w:tc>
          <w:tcPr>
            <w:tcW w:w="360" w:type="dxa"/>
            <w:noWrap/>
            <w:vAlign w:val="bottom"/>
            <w:hideMark/>
          </w:tcPr>
          <w:p w14:paraId="35FB307F" w14:textId="77777777" w:rsidR="00513FDC" w:rsidRPr="00B901D7" w:rsidRDefault="00513FDC" w:rsidP="00A70798">
            <w:pPr>
              <w:rPr>
                <w:ins w:id="1324" w:author="Dietzel, Ranae N [AGRON]" w:date="2017-06-13T13:31:00Z"/>
                <w:szCs w:val="20"/>
              </w:rPr>
            </w:pPr>
            <w:ins w:id="1325" w:author="Dietzel, Ranae N [AGRON]" w:date="2017-06-13T13:31:00Z">
              <w:r w:rsidRPr="00B901D7">
                <w:rPr>
                  <w:szCs w:val="20"/>
                </w:rPr>
                <w:t>c</w:t>
              </w:r>
            </w:ins>
          </w:p>
        </w:tc>
        <w:tc>
          <w:tcPr>
            <w:tcW w:w="720" w:type="dxa"/>
            <w:noWrap/>
            <w:vAlign w:val="bottom"/>
            <w:hideMark/>
          </w:tcPr>
          <w:p w14:paraId="00803A9A" w14:textId="77777777" w:rsidR="00513FDC" w:rsidRPr="00B901D7" w:rsidRDefault="00513FDC" w:rsidP="00A70798">
            <w:pPr>
              <w:rPr>
                <w:ins w:id="1326" w:author="Dietzel, Ranae N [AGRON]" w:date="2017-06-13T13:31:00Z"/>
                <w:szCs w:val="20"/>
              </w:rPr>
            </w:pPr>
            <w:ins w:id="1327" w:author="Dietzel, Ranae N [AGRON]" w:date="2017-06-13T13:31:00Z">
              <w:r w:rsidRPr="00B901D7">
                <w:rPr>
                  <w:szCs w:val="20"/>
                </w:rPr>
                <w:t>A</w:t>
              </w:r>
            </w:ins>
          </w:p>
        </w:tc>
      </w:tr>
      <w:tr w:rsidR="00513FDC" w:rsidRPr="00CE3A2F" w14:paraId="49E76F75" w14:textId="77777777" w:rsidTr="00A70798">
        <w:trPr>
          <w:trHeight w:val="288"/>
          <w:jc w:val="center"/>
          <w:ins w:id="1328" w:author="Dietzel, Ranae N [AGRON]" w:date="2017-06-13T13:31:00Z"/>
        </w:trPr>
        <w:tc>
          <w:tcPr>
            <w:tcW w:w="960" w:type="dxa"/>
            <w:vMerge/>
            <w:tcBorders>
              <w:bottom w:val="dotted" w:sz="4" w:space="0" w:color="auto"/>
            </w:tcBorders>
            <w:vAlign w:val="center"/>
            <w:hideMark/>
          </w:tcPr>
          <w:p w14:paraId="1CCF6E48" w14:textId="77777777" w:rsidR="00513FDC" w:rsidRPr="00B901D7" w:rsidRDefault="00513FDC" w:rsidP="00A70798">
            <w:pPr>
              <w:jc w:val="center"/>
              <w:rPr>
                <w:ins w:id="1329" w:author="Dietzel, Ranae N [AGRON]" w:date="2017-06-13T13:31:00Z"/>
                <w:szCs w:val="20"/>
              </w:rPr>
            </w:pPr>
          </w:p>
        </w:tc>
        <w:tc>
          <w:tcPr>
            <w:tcW w:w="1020" w:type="dxa"/>
            <w:tcBorders>
              <w:bottom w:val="dotted" w:sz="4" w:space="0" w:color="auto"/>
            </w:tcBorders>
            <w:noWrap/>
            <w:vAlign w:val="bottom"/>
            <w:hideMark/>
          </w:tcPr>
          <w:p w14:paraId="5CC671AF" w14:textId="77777777" w:rsidR="00513FDC" w:rsidRPr="00B901D7" w:rsidRDefault="00513FDC" w:rsidP="00A70798">
            <w:pPr>
              <w:jc w:val="center"/>
              <w:rPr>
                <w:ins w:id="1330" w:author="Dietzel, Ranae N [AGRON]" w:date="2017-06-13T13:31:00Z"/>
                <w:szCs w:val="20"/>
              </w:rPr>
            </w:pPr>
            <w:ins w:id="1331" w:author="Dietzel, Ranae N [AGRON]" w:date="2017-06-13T13:31:00Z">
              <w:r w:rsidRPr="00B901D7">
                <w:rPr>
                  <w:szCs w:val="20"/>
                </w:rPr>
                <w:t>60-100</w:t>
              </w:r>
            </w:ins>
          </w:p>
        </w:tc>
        <w:tc>
          <w:tcPr>
            <w:tcW w:w="666" w:type="dxa"/>
            <w:tcBorders>
              <w:bottom w:val="dotted" w:sz="4" w:space="0" w:color="auto"/>
            </w:tcBorders>
            <w:noWrap/>
            <w:vAlign w:val="bottom"/>
            <w:hideMark/>
          </w:tcPr>
          <w:p w14:paraId="440422E3" w14:textId="77777777" w:rsidR="00513FDC" w:rsidRPr="00B901D7" w:rsidRDefault="00513FDC" w:rsidP="00A70798">
            <w:pPr>
              <w:rPr>
                <w:ins w:id="1332" w:author="Dietzel, Ranae N [AGRON]" w:date="2017-06-13T13:31:00Z"/>
                <w:szCs w:val="20"/>
              </w:rPr>
            </w:pPr>
            <w:ins w:id="1333" w:author="Dietzel, Ranae N [AGRON]" w:date="2017-06-13T13:31:00Z">
              <w:r w:rsidRPr="00B901D7">
                <w:rPr>
                  <w:szCs w:val="20"/>
                </w:rPr>
                <w:t>0.023</w:t>
              </w:r>
            </w:ins>
          </w:p>
        </w:tc>
        <w:tc>
          <w:tcPr>
            <w:tcW w:w="324" w:type="dxa"/>
            <w:tcBorders>
              <w:bottom w:val="dotted" w:sz="4" w:space="0" w:color="auto"/>
            </w:tcBorders>
            <w:noWrap/>
            <w:vAlign w:val="bottom"/>
            <w:hideMark/>
          </w:tcPr>
          <w:p w14:paraId="6DBB2FE9" w14:textId="77777777" w:rsidR="00513FDC" w:rsidRPr="00B901D7" w:rsidRDefault="00513FDC" w:rsidP="00A70798">
            <w:pPr>
              <w:rPr>
                <w:ins w:id="1334" w:author="Dietzel, Ranae N [AGRON]" w:date="2017-06-13T13:31:00Z"/>
                <w:szCs w:val="20"/>
              </w:rPr>
            </w:pPr>
            <w:ins w:id="1335" w:author="Dietzel, Ranae N [AGRON]" w:date="2017-06-13T13:31:00Z">
              <w:r w:rsidRPr="00B901D7">
                <w:rPr>
                  <w:szCs w:val="20"/>
                </w:rPr>
                <w:t>a</w:t>
              </w:r>
            </w:ins>
          </w:p>
        </w:tc>
        <w:tc>
          <w:tcPr>
            <w:tcW w:w="630" w:type="dxa"/>
            <w:tcBorders>
              <w:bottom w:val="dotted" w:sz="4" w:space="0" w:color="auto"/>
            </w:tcBorders>
            <w:noWrap/>
            <w:vAlign w:val="bottom"/>
            <w:hideMark/>
          </w:tcPr>
          <w:p w14:paraId="4129E87E" w14:textId="77777777" w:rsidR="00513FDC" w:rsidRPr="00B901D7" w:rsidRDefault="00513FDC" w:rsidP="00A70798">
            <w:pPr>
              <w:rPr>
                <w:ins w:id="1336" w:author="Dietzel, Ranae N [AGRON]" w:date="2017-06-13T13:31:00Z"/>
                <w:szCs w:val="20"/>
              </w:rPr>
            </w:pPr>
            <w:ins w:id="1337" w:author="Dietzel, Ranae N [AGRON]" w:date="2017-06-13T13:31:00Z">
              <w:r w:rsidRPr="00B901D7">
                <w:rPr>
                  <w:szCs w:val="20"/>
                </w:rPr>
                <w:t>C</w:t>
              </w:r>
            </w:ins>
          </w:p>
        </w:tc>
        <w:tc>
          <w:tcPr>
            <w:tcW w:w="720" w:type="dxa"/>
            <w:tcBorders>
              <w:bottom w:val="dotted" w:sz="4" w:space="0" w:color="auto"/>
            </w:tcBorders>
            <w:noWrap/>
            <w:vAlign w:val="bottom"/>
            <w:hideMark/>
          </w:tcPr>
          <w:p w14:paraId="7FC90482" w14:textId="77777777" w:rsidR="00513FDC" w:rsidRPr="00B901D7" w:rsidRDefault="00513FDC" w:rsidP="00A70798">
            <w:pPr>
              <w:rPr>
                <w:ins w:id="1338" w:author="Dietzel, Ranae N [AGRON]" w:date="2017-06-13T13:31:00Z"/>
                <w:szCs w:val="20"/>
              </w:rPr>
            </w:pPr>
            <w:ins w:id="1339" w:author="Dietzel, Ranae N [AGRON]" w:date="2017-06-13T13:31:00Z">
              <w:r w:rsidRPr="00B901D7">
                <w:rPr>
                  <w:szCs w:val="20"/>
                </w:rPr>
                <w:t>0.041</w:t>
              </w:r>
            </w:ins>
          </w:p>
        </w:tc>
        <w:tc>
          <w:tcPr>
            <w:tcW w:w="405" w:type="dxa"/>
            <w:tcBorders>
              <w:bottom w:val="dotted" w:sz="4" w:space="0" w:color="auto"/>
            </w:tcBorders>
            <w:noWrap/>
            <w:vAlign w:val="bottom"/>
            <w:hideMark/>
          </w:tcPr>
          <w:p w14:paraId="5DBEEE27" w14:textId="77777777" w:rsidR="00513FDC" w:rsidRPr="00B901D7" w:rsidRDefault="00513FDC" w:rsidP="00A70798">
            <w:pPr>
              <w:rPr>
                <w:ins w:id="1340" w:author="Dietzel, Ranae N [AGRON]" w:date="2017-06-13T13:31:00Z"/>
                <w:szCs w:val="20"/>
              </w:rPr>
            </w:pPr>
            <w:ins w:id="1341" w:author="Dietzel, Ranae N [AGRON]" w:date="2017-06-13T13:31:00Z">
              <w:r w:rsidRPr="00B901D7">
                <w:rPr>
                  <w:szCs w:val="20"/>
                </w:rPr>
                <w:t>b</w:t>
              </w:r>
            </w:ins>
          </w:p>
        </w:tc>
        <w:tc>
          <w:tcPr>
            <w:tcW w:w="675" w:type="dxa"/>
            <w:tcBorders>
              <w:bottom w:val="dotted" w:sz="4" w:space="0" w:color="auto"/>
            </w:tcBorders>
            <w:noWrap/>
            <w:vAlign w:val="bottom"/>
            <w:hideMark/>
          </w:tcPr>
          <w:p w14:paraId="00C342FC" w14:textId="77777777" w:rsidR="00513FDC" w:rsidRPr="00B901D7" w:rsidRDefault="00513FDC" w:rsidP="00A70798">
            <w:pPr>
              <w:rPr>
                <w:ins w:id="1342" w:author="Dietzel, Ranae N [AGRON]" w:date="2017-06-13T13:31:00Z"/>
                <w:szCs w:val="20"/>
              </w:rPr>
            </w:pPr>
            <w:ins w:id="1343" w:author="Dietzel, Ranae N [AGRON]" w:date="2017-06-13T13:31:00Z">
              <w:r w:rsidRPr="00B901D7">
                <w:rPr>
                  <w:szCs w:val="20"/>
                </w:rPr>
                <w:t>AB</w:t>
              </w:r>
            </w:ins>
          </w:p>
        </w:tc>
        <w:tc>
          <w:tcPr>
            <w:tcW w:w="720" w:type="dxa"/>
            <w:tcBorders>
              <w:bottom w:val="dotted" w:sz="4" w:space="0" w:color="auto"/>
            </w:tcBorders>
            <w:noWrap/>
            <w:vAlign w:val="bottom"/>
            <w:hideMark/>
          </w:tcPr>
          <w:p w14:paraId="5DED77D7" w14:textId="77777777" w:rsidR="00513FDC" w:rsidRPr="00B901D7" w:rsidRDefault="00513FDC" w:rsidP="00A70798">
            <w:pPr>
              <w:rPr>
                <w:ins w:id="1344" w:author="Dietzel, Ranae N [AGRON]" w:date="2017-06-13T13:31:00Z"/>
                <w:szCs w:val="20"/>
              </w:rPr>
            </w:pPr>
            <w:ins w:id="1345" w:author="Dietzel, Ranae N [AGRON]" w:date="2017-06-13T13:31:00Z">
              <w:r w:rsidRPr="00B901D7">
                <w:rPr>
                  <w:szCs w:val="20"/>
                </w:rPr>
                <w:t>0.051</w:t>
              </w:r>
            </w:ins>
          </w:p>
        </w:tc>
        <w:tc>
          <w:tcPr>
            <w:tcW w:w="360" w:type="dxa"/>
            <w:tcBorders>
              <w:bottom w:val="dotted" w:sz="4" w:space="0" w:color="auto"/>
            </w:tcBorders>
            <w:noWrap/>
            <w:vAlign w:val="bottom"/>
            <w:hideMark/>
          </w:tcPr>
          <w:p w14:paraId="7A1B5915" w14:textId="77777777" w:rsidR="00513FDC" w:rsidRPr="00B901D7" w:rsidRDefault="00513FDC" w:rsidP="00A70798">
            <w:pPr>
              <w:rPr>
                <w:ins w:id="1346" w:author="Dietzel, Ranae N [AGRON]" w:date="2017-06-13T13:31:00Z"/>
                <w:szCs w:val="20"/>
              </w:rPr>
            </w:pPr>
            <w:ins w:id="1347" w:author="Dietzel, Ranae N [AGRON]" w:date="2017-06-13T13:31:00Z">
              <w:r w:rsidRPr="00B901D7">
                <w:rPr>
                  <w:szCs w:val="20"/>
                </w:rPr>
                <w:t>d</w:t>
              </w:r>
            </w:ins>
          </w:p>
        </w:tc>
        <w:tc>
          <w:tcPr>
            <w:tcW w:w="720" w:type="dxa"/>
            <w:tcBorders>
              <w:bottom w:val="dotted" w:sz="4" w:space="0" w:color="auto"/>
            </w:tcBorders>
            <w:noWrap/>
            <w:vAlign w:val="bottom"/>
            <w:hideMark/>
          </w:tcPr>
          <w:p w14:paraId="0635681A" w14:textId="77777777" w:rsidR="00513FDC" w:rsidRPr="00B901D7" w:rsidRDefault="00513FDC" w:rsidP="00A70798">
            <w:pPr>
              <w:rPr>
                <w:ins w:id="1348" w:author="Dietzel, Ranae N [AGRON]" w:date="2017-06-13T13:31:00Z"/>
                <w:szCs w:val="20"/>
              </w:rPr>
            </w:pPr>
            <w:ins w:id="1349" w:author="Dietzel, Ranae N [AGRON]" w:date="2017-06-13T13:31:00Z">
              <w:r w:rsidRPr="00B901D7">
                <w:rPr>
                  <w:szCs w:val="20"/>
                </w:rPr>
                <w:t>A</w:t>
              </w:r>
            </w:ins>
          </w:p>
        </w:tc>
      </w:tr>
      <w:tr w:rsidR="00513FDC" w:rsidRPr="00CE3A2F" w14:paraId="0AEC1F1F" w14:textId="77777777" w:rsidTr="00A70798">
        <w:trPr>
          <w:trHeight w:val="288"/>
          <w:jc w:val="center"/>
          <w:ins w:id="1350" w:author="Dietzel, Ranae N [AGRON]" w:date="2017-06-13T13:31:00Z"/>
        </w:trPr>
        <w:tc>
          <w:tcPr>
            <w:tcW w:w="960" w:type="dxa"/>
            <w:vMerge w:val="restart"/>
            <w:tcBorders>
              <w:top w:val="dotted" w:sz="4" w:space="0" w:color="auto"/>
              <w:bottom w:val="dotted" w:sz="4" w:space="0" w:color="auto"/>
            </w:tcBorders>
            <w:noWrap/>
            <w:vAlign w:val="center"/>
            <w:hideMark/>
          </w:tcPr>
          <w:p w14:paraId="4EABB651" w14:textId="77777777" w:rsidR="00513FDC" w:rsidRPr="00B901D7" w:rsidRDefault="00513FDC" w:rsidP="00A70798">
            <w:pPr>
              <w:jc w:val="center"/>
              <w:rPr>
                <w:ins w:id="1351" w:author="Dietzel, Ranae N [AGRON]" w:date="2017-06-13T13:31:00Z"/>
                <w:szCs w:val="20"/>
              </w:rPr>
            </w:pPr>
            <w:ins w:id="1352" w:author="Dietzel, Ranae N [AGRON]" w:date="2017-06-13T13:31:00Z">
              <w:r w:rsidRPr="00B901D7">
                <w:rPr>
                  <w:szCs w:val="20"/>
                </w:rPr>
                <w:t>2012</w:t>
              </w:r>
            </w:ins>
          </w:p>
        </w:tc>
        <w:tc>
          <w:tcPr>
            <w:tcW w:w="1020" w:type="dxa"/>
            <w:tcBorders>
              <w:top w:val="dotted" w:sz="4" w:space="0" w:color="auto"/>
            </w:tcBorders>
            <w:noWrap/>
            <w:vAlign w:val="bottom"/>
            <w:hideMark/>
          </w:tcPr>
          <w:p w14:paraId="2C7E20F6" w14:textId="77777777" w:rsidR="00513FDC" w:rsidRPr="00B901D7" w:rsidRDefault="00513FDC" w:rsidP="00A70798">
            <w:pPr>
              <w:jc w:val="center"/>
              <w:rPr>
                <w:ins w:id="1353" w:author="Dietzel, Ranae N [AGRON]" w:date="2017-06-13T13:31:00Z"/>
                <w:szCs w:val="20"/>
              </w:rPr>
            </w:pPr>
            <w:ins w:id="1354" w:author="Dietzel, Ranae N [AGRON]" w:date="2017-06-13T13:31:00Z">
              <w:r w:rsidRPr="00B901D7">
                <w:rPr>
                  <w:szCs w:val="20"/>
                </w:rPr>
                <w:t>0-5</w:t>
              </w:r>
            </w:ins>
          </w:p>
        </w:tc>
        <w:tc>
          <w:tcPr>
            <w:tcW w:w="666" w:type="dxa"/>
            <w:tcBorders>
              <w:top w:val="dotted" w:sz="4" w:space="0" w:color="auto"/>
            </w:tcBorders>
            <w:noWrap/>
            <w:vAlign w:val="bottom"/>
            <w:hideMark/>
          </w:tcPr>
          <w:p w14:paraId="7DC3478B" w14:textId="77777777" w:rsidR="00513FDC" w:rsidRPr="00B901D7" w:rsidRDefault="00513FDC" w:rsidP="00A70798">
            <w:pPr>
              <w:rPr>
                <w:ins w:id="1355" w:author="Dietzel, Ranae N [AGRON]" w:date="2017-06-13T13:31:00Z"/>
                <w:szCs w:val="20"/>
              </w:rPr>
            </w:pPr>
            <w:ins w:id="1356" w:author="Dietzel, Ranae N [AGRON]" w:date="2017-06-13T13:31:00Z">
              <w:r w:rsidRPr="00B901D7">
                <w:rPr>
                  <w:szCs w:val="20"/>
                </w:rPr>
                <w:t>0.001</w:t>
              </w:r>
            </w:ins>
          </w:p>
        </w:tc>
        <w:tc>
          <w:tcPr>
            <w:tcW w:w="324" w:type="dxa"/>
            <w:tcBorders>
              <w:top w:val="dotted" w:sz="4" w:space="0" w:color="auto"/>
            </w:tcBorders>
            <w:noWrap/>
            <w:vAlign w:val="bottom"/>
            <w:hideMark/>
          </w:tcPr>
          <w:p w14:paraId="479C98F4" w14:textId="77777777" w:rsidR="00513FDC" w:rsidRPr="00B901D7" w:rsidRDefault="00513FDC" w:rsidP="00A70798">
            <w:pPr>
              <w:rPr>
                <w:ins w:id="1357" w:author="Dietzel, Ranae N [AGRON]" w:date="2017-06-13T13:31:00Z"/>
                <w:szCs w:val="20"/>
              </w:rPr>
            </w:pPr>
            <w:ins w:id="1358" w:author="Dietzel, Ranae N [AGRON]" w:date="2017-06-13T13:31:00Z">
              <w:r w:rsidRPr="00B901D7">
                <w:rPr>
                  <w:szCs w:val="20"/>
                </w:rPr>
                <w:t>c</w:t>
              </w:r>
            </w:ins>
          </w:p>
        </w:tc>
        <w:tc>
          <w:tcPr>
            <w:tcW w:w="630" w:type="dxa"/>
            <w:tcBorders>
              <w:top w:val="dotted" w:sz="4" w:space="0" w:color="auto"/>
            </w:tcBorders>
            <w:noWrap/>
            <w:vAlign w:val="bottom"/>
            <w:hideMark/>
          </w:tcPr>
          <w:p w14:paraId="5DA4B369" w14:textId="77777777" w:rsidR="00513FDC" w:rsidRPr="00B901D7" w:rsidRDefault="00513FDC" w:rsidP="00A70798">
            <w:pPr>
              <w:rPr>
                <w:ins w:id="1359" w:author="Dietzel, Ranae N [AGRON]" w:date="2017-06-13T13:31:00Z"/>
                <w:szCs w:val="20"/>
              </w:rPr>
            </w:pPr>
            <w:ins w:id="1360" w:author="Dietzel, Ranae N [AGRON]" w:date="2017-06-13T13:31:00Z">
              <w:r w:rsidRPr="00B901D7">
                <w:rPr>
                  <w:szCs w:val="20"/>
                </w:rPr>
                <w:t>A</w:t>
              </w:r>
            </w:ins>
          </w:p>
        </w:tc>
        <w:tc>
          <w:tcPr>
            <w:tcW w:w="720" w:type="dxa"/>
            <w:tcBorders>
              <w:top w:val="dotted" w:sz="4" w:space="0" w:color="auto"/>
            </w:tcBorders>
            <w:noWrap/>
            <w:vAlign w:val="bottom"/>
            <w:hideMark/>
          </w:tcPr>
          <w:p w14:paraId="1283BD22" w14:textId="77777777" w:rsidR="00513FDC" w:rsidRPr="00B901D7" w:rsidRDefault="00513FDC" w:rsidP="00A70798">
            <w:pPr>
              <w:rPr>
                <w:ins w:id="1361" w:author="Dietzel, Ranae N [AGRON]" w:date="2017-06-13T13:31:00Z"/>
                <w:szCs w:val="20"/>
              </w:rPr>
            </w:pPr>
            <w:ins w:id="1362" w:author="Dietzel, Ranae N [AGRON]" w:date="2017-06-13T13:31:00Z">
              <w:r w:rsidRPr="00B901D7">
                <w:rPr>
                  <w:szCs w:val="20"/>
                </w:rPr>
                <w:t>0.000</w:t>
              </w:r>
            </w:ins>
          </w:p>
        </w:tc>
        <w:tc>
          <w:tcPr>
            <w:tcW w:w="405" w:type="dxa"/>
            <w:tcBorders>
              <w:top w:val="dotted" w:sz="4" w:space="0" w:color="auto"/>
            </w:tcBorders>
            <w:noWrap/>
            <w:vAlign w:val="bottom"/>
            <w:hideMark/>
          </w:tcPr>
          <w:p w14:paraId="62FB69BC" w14:textId="77777777" w:rsidR="00513FDC" w:rsidRPr="00B901D7" w:rsidRDefault="00513FDC" w:rsidP="00A70798">
            <w:pPr>
              <w:rPr>
                <w:ins w:id="1363" w:author="Dietzel, Ranae N [AGRON]" w:date="2017-06-13T13:31:00Z"/>
                <w:szCs w:val="20"/>
              </w:rPr>
            </w:pPr>
            <w:ins w:id="1364" w:author="Dietzel, Ranae N [AGRON]" w:date="2017-06-13T13:31:00Z">
              <w:r w:rsidRPr="00B901D7">
                <w:rPr>
                  <w:szCs w:val="20"/>
                </w:rPr>
                <w:t>c</w:t>
              </w:r>
            </w:ins>
          </w:p>
        </w:tc>
        <w:tc>
          <w:tcPr>
            <w:tcW w:w="675" w:type="dxa"/>
            <w:tcBorders>
              <w:top w:val="dotted" w:sz="4" w:space="0" w:color="auto"/>
            </w:tcBorders>
            <w:noWrap/>
            <w:vAlign w:val="bottom"/>
            <w:hideMark/>
          </w:tcPr>
          <w:p w14:paraId="62144DD3" w14:textId="77777777" w:rsidR="00513FDC" w:rsidRPr="00B901D7" w:rsidRDefault="00513FDC" w:rsidP="00A70798">
            <w:pPr>
              <w:rPr>
                <w:ins w:id="1365" w:author="Dietzel, Ranae N [AGRON]" w:date="2017-06-13T13:31:00Z"/>
                <w:szCs w:val="20"/>
              </w:rPr>
            </w:pPr>
            <w:ins w:id="1366" w:author="Dietzel, Ranae N [AGRON]" w:date="2017-06-13T13:31:00Z">
              <w:r w:rsidRPr="00B901D7">
                <w:rPr>
                  <w:szCs w:val="20"/>
                </w:rPr>
                <w:t>A</w:t>
              </w:r>
            </w:ins>
          </w:p>
        </w:tc>
        <w:tc>
          <w:tcPr>
            <w:tcW w:w="720" w:type="dxa"/>
            <w:tcBorders>
              <w:top w:val="dotted" w:sz="4" w:space="0" w:color="auto"/>
            </w:tcBorders>
            <w:noWrap/>
            <w:vAlign w:val="bottom"/>
            <w:hideMark/>
          </w:tcPr>
          <w:p w14:paraId="3FFA9382" w14:textId="77777777" w:rsidR="00513FDC" w:rsidRPr="00B901D7" w:rsidRDefault="00513FDC" w:rsidP="00A70798">
            <w:pPr>
              <w:rPr>
                <w:ins w:id="1367" w:author="Dietzel, Ranae N [AGRON]" w:date="2017-06-13T13:31:00Z"/>
                <w:szCs w:val="20"/>
              </w:rPr>
            </w:pPr>
            <w:ins w:id="1368" w:author="Dietzel, Ranae N [AGRON]" w:date="2017-06-13T13:31:00Z">
              <w:r w:rsidRPr="00B901D7">
                <w:rPr>
                  <w:szCs w:val="20"/>
                </w:rPr>
                <w:t>0.000</w:t>
              </w:r>
            </w:ins>
          </w:p>
        </w:tc>
        <w:tc>
          <w:tcPr>
            <w:tcW w:w="360" w:type="dxa"/>
            <w:tcBorders>
              <w:top w:val="dotted" w:sz="4" w:space="0" w:color="auto"/>
            </w:tcBorders>
            <w:noWrap/>
            <w:vAlign w:val="bottom"/>
            <w:hideMark/>
          </w:tcPr>
          <w:p w14:paraId="0AF9C5BC" w14:textId="77777777" w:rsidR="00513FDC" w:rsidRPr="00B901D7" w:rsidRDefault="00513FDC" w:rsidP="00A70798">
            <w:pPr>
              <w:rPr>
                <w:ins w:id="1369" w:author="Dietzel, Ranae N [AGRON]" w:date="2017-06-13T13:31:00Z"/>
                <w:szCs w:val="20"/>
              </w:rPr>
            </w:pPr>
            <w:ins w:id="1370" w:author="Dietzel, Ranae N [AGRON]" w:date="2017-06-13T13:31:00Z">
              <w:r w:rsidRPr="00B901D7">
                <w:rPr>
                  <w:szCs w:val="20"/>
                </w:rPr>
                <w:t>d</w:t>
              </w:r>
            </w:ins>
          </w:p>
        </w:tc>
        <w:tc>
          <w:tcPr>
            <w:tcW w:w="720" w:type="dxa"/>
            <w:tcBorders>
              <w:top w:val="dotted" w:sz="4" w:space="0" w:color="auto"/>
            </w:tcBorders>
            <w:noWrap/>
            <w:vAlign w:val="bottom"/>
            <w:hideMark/>
          </w:tcPr>
          <w:p w14:paraId="2B23792B" w14:textId="77777777" w:rsidR="00513FDC" w:rsidRPr="00B901D7" w:rsidRDefault="00513FDC" w:rsidP="00A70798">
            <w:pPr>
              <w:rPr>
                <w:ins w:id="1371" w:author="Dietzel, Ranae N [AGRON]" w:date="2017-06-13T13:31:00Z"/>
                <w:szCs w:val="20"/>
              </w:rPr>
            </w:pPr>
            <w:ins w:id="1372" w:author="Dietzel, Ranae N [AGRON]" w:date="2017-06-13T13:31:00Z">
              <w:r w:rsidRPr="00B901D7">
                <w:rPr>
                  <w:szCs w:val="20"/>
                </w:rPr>
                <w:t>A</w:t>
              </w:r>
            </w:ins>
          </w:p>
        </w:tc>
      </w:tr>
      <w:tr w:rsidR="00513FDC" w:rsidRPr="00CE3A2F" w14:paraId="56DFA39F" w14:textId="77777777" w:rsidTr="00A70798">
        <w:trPr>
          <w:trHeight w:val="288"/>
          <w:jc w:val="center"/>
          <w:ins w:id="1373" w:author="Dietzel, Ranae N [AGRON]" w:date="2017-06-13T13:31:00Z"/>
        </w:trPr>
        <w:tc>
          <w:tcPr>
            <w:tcW w:w="960" w:type="dxa"/>
            <w:vMerge/>
            <w:tcBorders>
              <w:bottom w:val="dotted" w:sz="4" w:space="0" w:color="auto"/>
            </w:tcBorders>
            <w:vAlign w:val="center"/>
            <w:hideMark/>
          </w:tcPr>
          <w:p w14:paraId="1F729A17" w14:textId="77777777" w:rsidR="00513FDC" w:rsidRPr="00B901D7" w:rsidRDefault="00513FDC" w:rsidP="00A70798">
            <w:pPr>
              <w:jc w:val="center"/>
              <w:rPr>
                <w:ins w:id="1374" w:author="Dietzel, Ranae N [AGRON]" w:date="2017-06-13T13:31:00Z"/>
                <w:szCs w:val="20"/>
              </w:rPr>
            </w:pPr>
          </w:p>
        </w:tc>
        <w:tc>
          <w:tcPr>
            <w:tcW w:w="1020" w:type="dxa"/>
            <w:noWrap/>
            <w:vAlign w:val="bottom"/>
            <w:hideMark/>
          </w:tcPr>
          <w:p w14:paraId="0A8E362E" w14:textId="77777777" w:rsidR="00513FDC" w:rsidRPr="00B901D7" w:rsidRDefault="00513FDC" w:rsidP="00A70798">
            <w:pPr>
              <w:jc w:val="center"/>
              <w:rPr>
                <w:ins w:id="1375" w:author="Dietzel, Ranae N [AGRON]" w:date="2017-06-13T13:31:00Z"/>
                <w:szCs w:val="20"/>
              </w:rPr>
            </w:pPr>
            <w:ins w:id="1376" w:author="Dietzel, Ranae N [AGRON]" w:date="2017-06-13T13:31:00Z">
              <w:r w:rsidRPr="00B901D7">
                <w:rPr>
                  <w:szCs w:val="20"/>
                </w:rPr>
                <w:t>5-15</w:t>
              </w:r>
            </w:ins>
          </w:p>
        </w:tc>
        <w:tc>
          <w:tcPr>
            <w:tcW w:w="666" w:type="dxa"/>
            <w:noWrap/>
            <w:vAlign w:val="bottom"/>
            <w:hideMark/>
          </w:tcPr>
          <w:p w14:paraId="0CC143AD" w14:textId="77777777" w:rsidR="00513FDC" w:rsidRPr="00B901D7" w:rsidRDefault="00513FDC" w:rsidP="00A70798">
            <w:pPr>
              <w:rPr>
                <w:ins w:id="1377" w:author="Dietzel, Ranae N [AGRON]" w:date="2017-06-13T13:31:00Z"/>
                <w:szCs w:val="20"/>
              </w:rPr>
            </w:pPr>
            <w:ins w:id="1378" w:author="Dietzel, Ranae N [AGRON]" w:date="2017-06-13T13:31:00Z">
              <w:r w:rsidRPr="00B901D7">
                <w:rPr>
                  <w:szCs w:val="20"/>
                </w:rPr>
                <w:t>0.012</w:t>
              </w:r>
            </w:ins>
          </w:p>
        </w:tc>
        <w:tc>
          <w:tcPr>
            <w:tcW w:w="324" w:type="dxa"/>
            <w:noWrap/>
            <w:vAlign w:val="bottom"/>
            <w:hideMark/>
          </w:tcPr>
          <w:p w14:paraId="6D4E09D4" w14:textId="77777777" w:rsidR="00513FDC" w:rsidRPr="00B901D7" w:rsidRDefault="00513FDC" w:rsidP="00A70798">
            <w:pPr>
              <w:rPr>
                <w:ins w:id="1379" w:author="Dietzel, Ranae N [AGRON]" w:date="2017-06-13T13:31:00Z"/>
                <w:szCs w:val="20"/>
              </w:rPr>
            </w:pPr>
            <w:ins w:id="1380" w:author="Dietzel, Ranae N [AGRON]" w:date="2017-06-13T13:31:00Z">
              <w:r w:rsidRPr="00B901D7">
                <w:rPr>
                  <w:szCs w:val="20"/>
                </w:rPr>
                <w:t>b</w:t>
              </w:r>
            </w:ins>
          </w:p>
        </w:tc>
        <w:tc>
          <w:tcPr>
            <w:tcW w:w="630" w:type="dxa"/>
            <w:noWrap/>
            <w:vAlign w:val="bottom"/>
            <w:hideMark/>
          </w:tcPr>
          <w:p w14:paraId="65DBFCE1" w14:textId="77777777" w:rsidR="00513FDC" w:rsidRPr="00B901D7" w:rsidRDefault="00513FDC" w:rsidP="00A70798">
            <w:pPr>
              <w:rPr>
                <w:ins w:id="1381" w:author="Dietzel, Ranae N [AGRON]" w:date="2017-06-13T13:31:00Z"/>
                <w:szCs w:val="20"/>
              </w:rPr>
            </w:pPr>
            <w:ins w:id="1382" w:author="Dietzel, Ranae N [AGRON]" w:date="2017-06-13T13:31:00Z">
              <w:r w:rsidRPr="00B901D7">
                <w:rPr>
                  <w:szCs w:val="20"/>
                </w:rPr>
                <w:t>D</w:t>
              </w:r>
            </w:ins>
          </w:p>
        </w:tc>
        <w:tc>
          <w:tcPr>
            <w:tcW w:w="720" w:type="dxa"/>
            <w:noWrap/>
            <w:vAlign w:val="bottom"/>
            <w:hideMark/>
          </w:tcPr>
          <w:p w14:paraId="43812F1C" w14:textId="77777777" w:rsidR="00513FDC" w:rsidRPr="00B901D7" w:rsidRDefault="00513FDC" w:rsidP="00A70798">
            <w:pPr>
              <w:rPr>
                <w:ins w:id="1383" w:author="Dietzel, Ranae N [AGRON]" w:date="2017-06-13T13:31:00Z"/>
                <w:szCs w:val="20"/>
              </w:rPr>
            </w:pPr>
            <w:ins w:id="1384" w:author="Dietzel, Ranae N [AGRON]" w:date="2017-06-13T13:31:00Z">
              <w:r w:rsidRPr="00B901D7">
                <w:rPr>
                  <w:szCs w:val="20"/>
                </w:rPr>
                <w:t>0.048</w:t>
              </w:r>
            </w:ins>
          </w:p>
        </w:tc>
        <w:tc>
          <w:tcPr>
            <w:tcW w:w="405" w:type="dxa"/>
            <w:noWrap/>
            <w:vAlign w:val="bottom"/>
            <w:hideMark/>
          </w:tcPr>
          <w:p w14:paraId="4DF92A2D" w14:textId="77777777" w:rsidR="00513FDC" w:rsidRPr="00B901D7" w:rsidRDefault="00513FDC" w:rsidP="00A70798">
            <w:pPr>
              <w:rPr>
                <w:ins w:id="1385" w:author="Dietzel, Ranae N [AGRON]" w:date="2017-06-13T13:31:00Z"/>
                <w:szCs w:val="20"/>
              </w:rPr>
            </w:pPr>
            <w:ins w:id="1386" w:author="Dietzel, Ranae N [AGRON]" w:date="2017-06-13T13:31:00Z">
              <w:r w:rsidRPr="00B901D7">
                <w:rPr>
                  <w:szCs w:val="20"/>
                </w:rPr>
                <w:t>b</w:t>
              </w:r>
            </w:ins>
          </w:p>
        </w:tc>
        <w:tc>
          <w:tcPr>
            <w:tcW w:w="675" w:type="dxa"/>
            <w:noWrap/>
            <w:vAlign w:val="bottom"/>
            <w:hideMark/>
          </w:tcPr>
          <w:p w14:paraId="6AD3D47D" w14:textId="77777777" w:rsidR="00513FDC" w:rsidRPr="00B901D7" w:rsidRDefault="00513FDC" w:rsidP="00A70798">
            <w:pPr>
              <w:rPr>
                <w:ins w:id="1387" w:author="Dietzel, Ranae N [AGRON]" w:date="2017-06-13T13:31:00Z"/>
                <w:szCs w:val="20"/>
              </w:rPr>
            </w:pPr>
            <w:ins w:id="1388" w:author="Dietzel, Ranae N [AGRON]" w:date="2017-06-13T13:31:00Z">
              <w:r w:rsidRPr="00B901D7">
                <w:rPr>
                  <w:szCs w:val="20"/>
                </w:rPr>
                <w:t>B</w:t>
              </w:r>
            </w:ins>
          </w:p>
        </w:tc>
        <w:tc>
          <w:tcPr>
            <w:tcW w:w="720" w:type="dxa"/>
            <w:noWrap/>
            <w:vAlign w:val="bottom"/>
            <w:hideMark/>
          </w:tcPr>
          <w:p w14:paraId="5B8BBEF0" w14:textId="77777777" w:rsidR="00513FDC" w:rsidRPr="00B901D7" w:rsidRDefault="00513FDC" w:rsidP="00A70798">
            <w:pPr>
              <w:rPr>
                <w:ins w:id="1389" w:author="Dietzel, Ranae N [AGRON]" w:date="2017-06-13T13:31:00Z"/>
                <w:szCs w:val="20"/>
              </w:rPr>
            </w:pPr>
            <w:ins w:id="1390" w:author="Dietzel, Ranae N [AGRON]" w:date="2017-06-13T13:31:00Z">
              <w:r w:rsidRPr="00B901D7">
                <w:rPr>
                  <w:szCs w:val="20"/>
                </w:rPr>
                <w:t>0.061</w:t>
              </w:r>
            </w:ins>
          </w:p>
        </w:tc>
        <w:tc>
          <w:tcPr>
            <w:tcW w:w="360" w:type="dxa"/>
            <w:noWrap/>
            <w:vAlign w:val="bottom"/>
            <w:hideMark/>
          </w:tcPr>
          <w:p w14:paraId="1B28DD06" w14:textId="77777777" w:rsidR="00513FDC" w:rsidRPr="00B901D7" w:rsidRDefault="00513FDC" w:rsidP="00A70798">
            <w:pPr>
              <w:rPr>
                <w:ins w:id="1391" w:author="Dietzel, Ranae N [AGRON]" w:date="2017-06-13T13:31:00Z"/>
                <w:szCs w:val="20"/>
              </w:rPr>
            </w:pPr>
            <w:ins w:id="1392" w:author="Dietzel, Ranae N [AGRON]" w:date="2017-06-13T13:31:00Z">
              <w:r w:rsidRPr="00B901D7">
                <w:rPr>
                  <w:szCs w:val="20"/>
                </w:rPr>
                <w:t>b</w:t>
              </w:r>
            </w:ins>
          </w:p>
        </w:tc>
        <w:tc>
          <w:tcPr>
            <w:tcW w:w="720" w:type="dxa"/>
            <w:noWrap/>
            <w:vAlign w:val="bottom"/>
            <w:hideMark/>
          </w:tcPr>
          <w:p w14:paraId="09B3EEDF" w14:textId="77777777" w:rsidR="00513FDC" w:rsidRPr="00B901D7" w:rsidRDefault="00513FDC" w:rsidP="00A70798">
            <w:pPr>
              <w:rPr>
                <w:ins w:id="1393" w:author="Dietzel, Ranae N [AGRON]" w:date="2017-06-13T13:31:00Z"/>
                <w:szCs w:val="20"/>
              </w:rPr>
            </w:pPr>
            <w:ins w:id="1394" w:author="Dietzel, Ranae N [AGRON]" w:date="2017-06-13T13:31:00Z">
              <w:r w:rsidRPr="00B901D7">
                <w:rPr>
                  <w:szCs w:val="20"/>
                </w:rPr>
                <w:t>A</w:t>
              </w:r>
            </w:ins>
          </w:p>
        </w:tc>
      </w:tr>
      <w:tr w:rsidR="00513FDC" w:rsidRPr="00CE3A2F" w14:paraId="521A0E8B" w14:textId="77777777" w:rsidTr="00A70798">
        <w:trPr>
          <w:trHeight w:val="288"/>
          <w:jc w:val="center"/>
          <w:ins w:id="1395" w:author="Dietzel, Ranae N [AGRON]" w:date="2017-06-13T13:31:00Z"/>
        </w:trPr>
        <w:tc>
          <w:tcPr>
            <w:tcW w:w="960" w:type="dxa"/>
            <w:vMerge/>
            <w:tcBorders>
              <w:bottom w:val="dotted" w:sz="4" w:space="0" w:color="auto"/>
            </w:tcBorders>
            <w:vAlign w:val="center"/>
            <w:hideMark/>
          </w:tcPr>
          <w:p w14:paraId="5C94F6F5" w14:textId="77777777" w:rsidR="00513FDC" w:rsidRPr="00B901D7" w:rsidRDefault="00513FDC" w:rsidP="00A70798">
            <w:pPr>
              <w:jc w:val="center"/>
              <w:rPr>
                <w:ins w:id="1396" w:author="Dietzel, Ranae N [AGRON]" w:date="2017-06-13T13:31:00Z"/>
                <w:szCs w:val="20"/>
              </w:rPr>
            </w:pPr>
          </w:p>
        </w:tc>
        <w:tc>
          <w:tcPr>
            <w:tcW w:w="1020" w:type="dxa"/>
            <w:noWrap/>
            <w:vAlign w:val="bottom"/>
            <w:hideMark/>
          </w:tcPr>
          <w:p w14:paraId="59D2F9EE" w14:textId="77777777" w:rsidR="00513FDC" w:rsidRPr="00B901D7" w:rsidRDefault="00513FDC" w:rsidP="00A70798">
            <w:pPr>
              <w:jc w:val="center"/>
              <w:rPr>
                <w:ins w:id="1397" w:author="Dietzel, Ranae N [AGRON]" w:date="2017-06-13T13:31:00Z"/>
                <w:szCs w:val="20"/>
              </w:rPr>
            </w:pPr>
            <w:ins w:id="1398" w:author="Dietzel, Ranae N [AGRON]" w:date="2017-06-13T13:31:00Z">
              <w:r w:rsidRPr="00B901D7">
                <w:rPr>
                  <w:szCs w:val="20"/>
                </w:rPr>
                <w:t>15-30</w:t>
              </w:r>
            </w:ins>
          </w:p>
        </w:tc>
        <w:tc>
          <w:tcPr>
            <w:tcW w:w="666" w:type="dxa"/>
            <w:noWrap/>
            <w:vAlign w:val="bottom"/>
            <w:hideMark/>
          </w:tcPr>
          <w:p w14:paraId="0DCB1301" w14:textId="77777777" w:rsidR="00513FDC" w:rsidRPr="00B901D7" w:rsidRDefault="00513FDC" w:rsidP="00A70798">
            <w:pPr>
              <w:rPr>
                <w:ins w:id="1399" w:author="Dietzel, Ranae N [AGRON]" w:date="2017-06-13T13:31:00Z"/>
                <w:szCs w:val="20"/>
              </w:rPr>
            </w:pPr>
            <w:ins w:id="1400" w:author="Dietzel, Ranae N [AGRON]" w:date="2017-06-13T13:31:00Z">
              <w:r w:rsidRPr="00B901D7">
                <w:rPr>
                  <w:szCs w:val="20"/>
                </w:rPr>
                <w:t>0.028</w:t>
              </w:r>
            </w:ins>
          </w:p>
        </w:tc>
        <w:tc>
          <w:tcPr>
            <w:tcW w:w="324" w:type="dxa"/>
            <w:noWrap/>
            <w:vAlign w:val="bottom"/>
            <w:hideMark/>
          </w:tcPr>
          <w:p w14:paraId="42A4C449" w14:textId="77777777" w:rsidR="00513FDC" w:rsidRPr="00B901D7" w:rsidRDefault="00513FDC" w:rsidP="00A70798">
            <w:pPr>
              <w:rPr>
                <w:ins w:id="1401" w:author="Dietzel, Ranae N [AGRON]" w:date="2017-06-13T13:31:00Z"/>
                <w:szCs w:val="20"/>
              </w:rPr>
            </w:pPr>
            <w:ins w:id="1402" w:author="Dietzel, Ranae N [AGRON]" w:date="2017-06-13T13:31:00Z">
              <w:r w:rsidRPr="00B901D7">
                <w:rPr>
                  <w:szCs w:val="20"/>
                </w:rPr>
                <w:t>a</w:t>
              </w:r>
            </w:ins>
          </w:p>
        </w:tc>
        <w:tc>
          <w:tcPr>
            <w:tcW w:w="630" w:type="dxa"/>
            <w:noWrap/>
            <w:vAlign w:val="bottom"/>
            <w:hideMark/>
          </w:tcPr>
          <w:p w14:paraId="460B03D4" w14:textId="77777777" w:rsidR="00513FDC" w:rsidRPr="00B901D7" w:rsidRDefault="00513FDC" w:rsidP="00A70798">
            <w:pPr>
              <w:rPr>
                <w:ins w:id="1403" w:author="Dietzel, Ranae N [AGRON]" w:date="2017-06-13T13:31:00Z"/>
                <w:szCs w:val="20"/>
              </w:rPr>
            </w:pPr>
            <w:ins w:id="1404" w:author="Dietzel, Ranae N [AGRON]" w:date="2017-06-13T13:31:00Z">
              <w:r w:rsidRPr="00B901D7">
                <w:rPr>
                  <w:szCs w:val="20"/>
                </w:rPr>
                <w:t>D</w:t>
              </w:r>
            </w:ins>
          </w:p>
        </w:tc>
        <w:tc>
          <w:tcPr>
            <w:tcW w:w="720" w:type="dxa"/>
            <w:noWrap/>
            <w:vAlign w:val="bottom"/>
            <w:hideMark/>
          </w:tcPr>
          <w:p w14:paraId="2F9EB7A7" w14:textId="77777777" w:rsidR="00513FDC" w:rsidRPr="00B901D7" w:rsidRDefault="00513FDC" w:rsidP="00A70798">
            <w:pPr>
              <w:rPr>
                <w:ins w:id="1405" w:author="Dietzel, Ranae N [AGRON]" w:date="2017-06-13T13:31:00Z"/>
                <w:szCs w:val="20"/>
              </w:rPr>
            </w:pPr>
            <w:ins w:id="1406" w:author="Dietzel, Ranae N [AGRON]" w:date="2017-06-13T13:31:00Z">
              <w:r w:rsidRPr="00B901D7">
                <w:rPr>
                  <w:szCs w:val="20"/>
                </w:rPr>
                <w:t>0.074</w:t>
              </w:r>
            </w:ins>
          </w:p>
        </w:tc>
        <w:tc>
          <w:tcPr>
            <w:tcW w:w="405" w:type="dxa"/>
            <w:noWrap/>
            <w:vAlign w:val="bottom"/>
            <w:hideMark/>
          </w:tcPr>
          <w:p w14:paraId="76F86120" w14:textId="77777777" w:rsidR="00513FDC" w:rsidRPr="00B901D7" w:rsidRDefault="00513FDC" w:rsidP="00A70798">
            <w:pPr>
              <w:rPr>
                <w:ins w:id="1407" w:author="Dietzel, Ranae N [AGRON]" w:date="2017-06-13T13:31:00Z"/>
                <w:szCs w:val="20"/>
              </w:rPr>
            </w:pPr>
            <w:ins w:id="1408" w:author="Dietzel, Ranae N [AGRON]" w:date="2017-06-13T13:31:00Z">
              <w:r w:rsidRPr="00B901D7">
                <w:rPr>
                  <w:szCs w:val="20"/>
                </w:rPr>
                <w:t>a</w:t>
              </w:r>
            </w:ins>
          </w:p>
        </w:tc>
        <w:tc>
          <w:tcPr>
            <w:tcW w:w="675" w:type="dxa"/>
            <w:noWrap/>
            <w:vAlign w:val="bottom"/>
            <w:hideMark/>
          </w:tcPr>
          <w:p w14:paraId="31B2F233" w14:textId="77777777" w:rsidR="00513FDC" w:rsidRPr="00B901D7" w:rsidRDefault="00513FDC" w:rsidP="00A70798">
            <w:pPr>
              <w:rPr>
                <w:ins w:id="1409" w:author="Dietzel, Ranae N [AGRON]" w:date="2017-06-13T13:31:00Z"/>
                <w:szCs w:val="20"/>
              </w:rPr>
            </w:pPr>
            <w:ins w:id="1410" w:author="Dietzel, Ranae N [AGRON]" w:date="2017-06-13T13:31:00Z">
              <w:r w:rsidRPr="00B901D7">
                <w:rPr>
                  <w:szCs w:val="20"/>
                </w:rPr>
                <w:t>B</w:t>
              </w:r>
            </w:ins>
          </w:p>
        </w:tc>
        <w:tc>
          <w:tcPr>
            <w:tcW w:w="720" w:type="dxa"/>
            <w:noWrap/>
            <w:vAlign w:val="bottom"/>
            <w:hideMark/>
          </w:tcPr>
          <w:p w14:paraId="390265D2" w14:textId="77777777" w:rsidR="00513FDC" w:rsidRPr="00B901D7" w:rsidRDefault="00513FDC" w:rsidP="00A70798">
            <w:pPr>
              <w:rPr>
                <w:ins w:id="1411" w:author="Dietzel, Ranae N [AGRON]" w:date="2017-06-13T13:31:00Z"/>
                <w:szCs w:val="20"/>
              </w:rPr>
            </w:pPr>
            <w:ins w:id="1412" w:author="Dietzel, Ranae N [AGRON]" w:date="2017-06-13T13:31:00Z">
              <w:r w:rsidRPr="00B901D7">
                <w:rPr>
                  <w:szCs w:val="20"/>
                </w:rPr>
                <w:t>0.089</w:t>
              </w:r>
            </w:ins>
          </w:p>
        </w:tc>
        <w:tc>
          <w:tcPr>
            <w:tcW w:w="360" w:type="dxa"/>
            <w:noWrap/>
            <w:vAlign w:val="bottom"/>
            <w:hideMark/>
          </w:tcPr>
          <w:p w14:paraId="2C08F438" w14:textId="77777777" w:rsidR="00513FDC" w:rsidRPr="00B901D7" w:rsidRDefault="00513FDC" w:rsidP="00A70798">
            <w:pPr>
              <w:rPr>
                <w:ins w:id="1413" w:author="Dietzel, Ranae N [AGRON]" w:date="2017-06-13T13:31:00Z"/>
                <w:szCs w:val="20"/>
              </w:rPr>
            </w:pPr>
            <w:ins w:id="1414" w:author="Dietzel, Ranae N [AGRON]" w:date="2017-06-13T13:31:00Z">
              <w:r w:rsidRPr="00B901D7">
                <w:rPr>
                  <w:szCs w:val="20"/>
                </w:rPr>
                <w:t>a</w:t>
              </w:r>
            </w:ins>
          </w:p>
        </w:tc>
        <w:tc>
          <w:tcPr>
            <w:tcW w:w="720" w:type="dxa"/>
            <w:noWrap/>
            <w:vAlign w:val="bottom"/>
            <w:hideMark/>
          </w:tcPr>
          <w:p w14:paraId="6E8DD465" w14:textId="77777777" w:rsidR="00513FDC" w:rsidRPr="00B901D7" w:rsidRDefault="00513FDC" w:rsidP="00A70798">
            <w:pPr>
              <w:rPr>
                <w:ins w:id="1415" w:author="Dietzel, Ranae N [AGRON]" w:date="2017-06-13T13:31:00Z"/>
                <w:szCs w:val="20"/>
              </w:rPr>
            </w:pPr>
            <w:ins w:id="1416" w:author="Dietzel, Ranae N [AGRON]" w:date="2017-06-13T13:31:00Z">
              <w:r w:rsidRPr="00B901D7">
                <w:rPr>
                  <w:szCs w:val="20"/>
                </w:rPr>
                <w:t>A</w:t>
              </w:r>
            </w:ins>
          </w:p>
        </w:tc>
      </w:tr>
      <w:tr w:rsidR="00513FDC" w:rsidRPr="00CE3A2F" w14:paraId="7126FA02" w14:textId="77777777" w:rsidTr="00A70798">
        <w:trPr>
          <w:trHeight w:val="288"/>
          <w:jc w:val="center"/>
          <w:ins w:id="1417" w:author="Dietzel, Ranae N [AGRON]" w:date="2017-06-13T13:31:00Z"/>
        </w:trPr>
        <w:tc>
          <w:tcPr>
            <w:tcW w:w="960" w:type="dxa"/>
            <w:vMerge/>
            <w:tcBorders>
              <w:bottom w:val="dotted" w:sz="4" w:space="0" w:color="auto"/>
            </w:tcBorders>
            <w:vAlign w:val="center"/>
            <w:hideMark/>
          </w:tcPr>
          <w:p w14:paraId="4CACBB0B" w14:textId="77777777" w:rsidR="00513FDC" w:rsidRPr="00B901D7" w:rsidRDefault="00513FDC" w:rsidP="00A70798">
            <w:pPr>
              <w:jc w:val="center"/>
              <w:rPr>
                <w:ins w:id="1418" w:author="Dietzel, Ranae N [AGRON]" w:date="2017-06-13T13:31:00Z"/>
                <w:szCs w:val="20"/>
              </w:rPr>
            </w:pPr>
          </w:p>
        </w:tc>
        <w:tc>
          <w:tcPr>
            <w:tcW w:w="1020" w:type="dxa"/>
            <w:noWrap/>
            <w:vAlign w:val="bottom"/>
            <w:hideMark/>
          </w:tcPr>
          <w:p w14:paraId="199078F4" w14:textId="77777777" w:rsidR="00513FDC" w:rsidRPr="00B901D7" w:rsidRDefault="00513FDC" w:rsidP="00A70798">
            <w:pPr>
              <w:jc w:val="center"/>
              <w:rPr>
                <w:ins w:id="1419" w:author="Dietzel, Ranae N [AGRON]" w:date="2017-06-13T13:31:00Z"/>
                <w:szCs w:val="20"/>
              </w:rPr>
            </w:pPr>
            <w:ins w:id="1420" w:author="Dietzel, Ranae N [AGRON]" w:date="2017-06-13T13:31:00Z">
              <w:r w:rsidRPr="00B901D7">
                <w:rPr>
                  <w:szCs w:val="20"/>
                </w:rPr>
                <w:t>30-60</w:t>
              </w:r>
            </w:ins>
          </w:p>
        </w:tc>
        <w:tc>
          <w:tcPr>
            <w:tcW w:w="666" w:type="dxa"/>
            <w:noWrap/>
            <w:vAlign w:val="bottom"/>
            <w:hideMark/>
          </w:tcPr>
          <w:p w14:paraId="567CE7F4" w14:textId="77777777" w:rsidR="00513FDC" w:rsidRPr="00B901D7" w:rsidRDefault="00513FDC" w:rsidP="00A70798">
            <w:pPr>
              <w:rPr>
                <w:ins w:id="1421" w:author="Dietzel, Ranae N [AGRON]" w:date="2017-06-13T13:31:00Z"/>
                <w:szCs w:val="20"/>
              </w:rPr>
            </w:pPr>
            <w:ins w:id="1422" w:author="Dietzel, Ranae N [AGRON]" w:date="2017-06-13T13:31:00Z">
              <w:r w:rsidRPr="00B901D7">
                <w:rPr>
                  <w:szCs w:val="20"/>
                </w:rPr>
                <w:t>0.034</w:t>
              </w:r>
            </w:ins>
          </w:p>
        </w:tc>
        <w:tc>
          <w:tcPr>
            <w:tcW w:w="324" w:type="dxa"/>
            <w:noWrap/>
            <w:vAlign w:val="bottom"/>
            <w:hideMark/>
          </w:tcPr>
          <w:p w14:paraId="10DB6824" w14:textId="77777777" w:rsidR="00513FDC" w:rsidRPr="00B901D7" w:rsidRDefault="00513FDC" w:rsidP="00A70798">
            <w:pPr>
              <w:rPr>
                <w:ins w:id="1423" w:author="Dietzel, Ranae N [AGRON]" w:date="2017-06-13T13:31:00Z"/>
                <w:szCs w:val="20"/>
              </w:rPr>
            </w:pPr>
            <w:ins w:id="1424" w:author="Dietzel, Ranae N [AGRON]" w:date="2017-06-13T13:31:00Z">
              <w:r w:rsidRPr="00B901D7">
                <w:rPr>
                  <w:szCs w:val="20"/>
                </w:rPr>
                <w:t>a</w:t>
              </w:r>
            </w:ins>
          </w:p>
        </w:tc>
        <w:tc>
          <w:tcPr>
            <w:tcW w:w="630" w:type="dxa"/>
            <w:noWrap/>
            <w:vAlign w:val="bottom"/>
            <w:hideMark/>
          </w:tcPr>
          <w:p w14:paraId="4C36E127" w14:textId="77777777" w:rsidR="00513FDC" w:rsidRPr="00B901D7" w:rsidRDefault="00513FDC" w:rsidP="00A70798">
            <w:pPr>
              <w:rPr>
                <w:ins w:id="1425" w:author="Dietzel, Ranae N [AGRON]" w:date="2017-06-13T13:31:00Z"/>
                <w:szCs w:val="20"/>
              </w:rPr>
            </w:pPr>
            <w:ins w:id="1426" w:author="Dietzel, Ranae N [AGRON]" w:date="2017-06-13T13:31:00Z">
              <w:r w:rsidRPr="00B901D7">
                <w:rPr>
                  <w:szCs w:val="20"/>
                </w:rPr>
                <w:t>B</w:t>
              </w:r>
            </w:ins>
          </w:p>
        </w:tc>
        <w:tc>
          <w:tcPr>
            <w:tcW w:w="720" w:type="dxa"/>
            <w:noWrap/>
            <w:vAlign w:val="bottom"/>
            <w:hideMark/>
          </w:tcPr>
          <w:p w14:paraId="70687838" w14:textId="77777777" w:rsidR="00513FDC" w:rsidRPr="00B901D7" w:rsidRDefault="00513FDC" w:rsidP="00A70798">
            <w:pPr>
              <w:rPr>
                <w:ins w:id="1427" w:author="Dietzel, Ranae N [AGRON]" w:date="2017-06-13T13:31:00Z"/>
                <w:szCs w:val="20"/>
              </w:rPr>
            </w:pPr>
            <w:ins w:id="1428" w:author="Dietzel, Ranae N [AGRON]" w:date="2017-06-13T13:31:00Z">
              <w:r w:rsidRPr="00B901D7">
                <w:rPr>
                  <w:szCs w:val="20"/>
                </w:rPr>
                <w:t>0.058</w:t>
              </w:r>
            </w:ins>
          </w:p>
        </w:tc>
        <w:tc>
          <w:tcPr>
            <w:tcW w:w="405" w:type="dxa"/>
            <w:noWrap/>
            <w:vAlign w:val="bottom"/>
            <w:hideMark/>
          </w:tcPr>
          <w:p w14:paraId="72D9017D" w14:textId="77777777" w:rsidR="00513FDC" w:rsidRPr="00B901D7" w:rsidRDefault="00513FDC" w:rsidP="00A70798">
            <w:pPr>
              <w:rPr>
                <w:ins w:id="1429" w:author="Dietzel, Ranae N [AGRON]" w:date="2017-06-13T13:31:00Z"/>
                <w:szCs w:val="20"/>
              </w:rPr>
            </w:pPr>
            <w:ins w:id="1430" w:author="Dietzel, Ranae N [AGRON]" w:date="2017-06-13T13:31:00Z">
              <w:r w:rsidRPr="00B901D7">
                <w:rPr>
                  <w:szCs w:val="20"/>
                </w:rPr>
                <w:t>b</w:t>
              </w:r>
            </w:ins>
          </w:p>
        </w:tc>
        <w:tc>
          <w:tcPr>
            <w:tcW w:w="675" w:type="dxa"/>
            <w:noWrap/>
            <w:vAlign w:val="bottom"/>
            <w:hideMark/>
          </w:tcPr>
          <w:p w14:paraId="0A1B1013" w14:textId="77777777" w:rsidR="00513FDC" w:rsidRPr="00B901D7" w:rsidRDefault="00513FDC" w:rsidP="00A70798">
            <w:pPr>
              <w:rPr>
                <w:ins w:id="1431" w:author="Dietzel, Ranae N [AGRON]" w:date="2017-06-13T13:31:00Z"/>
                <w:szCs w:val="20"/>
              </w:rPr>
            </w:pPr>
            <w:ins w:id="1432" w:author="Dietzel, Ranae N [AGRON]" w:date="2017-06-13T13:31:00Z">
              <w:r w:rsidRPr="00B901D7">
                <w:rPr>
                  <w:szCs w:val="20"/>
                </w:rPr>
                <w:t>A</w:t>
              </w:r>
            </w:ins>
          </w:p>
        </w:tc>
        <w:tc>
          <w:tcPr>
            <w:tcW w:w="720" w:type="dxa"/>
            <w:noWrap/>
            <w:vAlign w:val="bottom"/>
            <w:hideMark/>
          </w:tcPr>
          <w:p w14:paraId="4B445F86" w14:textId="77777777" w:rsidR="00513FDC" w:rsidRPr="00B901D7" w:rsidRDefault="00513FDC" w:rsidP="00A70798">
            <w:pPr>
              <w:rPr>
                <w:ins w:id="1433" w:author="Dietzel, Ranae N [AGRON]" w:date="2017-06-13T13:31:00Z"/>
                <w:szCs w:val="20"/>
              </w:rPr>
            </w:pPr>
            <w:ins w:id="1434" w:author="Dietzel, Ranae N [AGRON]" w:date="2017-06-13T13:31:00Z">
              <w:r w:rsidRPr="00B901D7">
                <w:rPr>
                  <w:szCs w:val="20"/>
                </w:rPr>
                <w:t>0.041</w:t>
              </w:r>
            </w:ins>
          </w:p>
        </w:tc>
        <w:tc>
          <w:tcPr>
            <w:tcW w:w="360" w:type="dxa"/>
            <w:noWrap/>
            <w:vAlign w:val="bottom"/>
            <w:hideMark/>
          </w:tcPr>
          <w:p w14:paraId="1911817B" w14:textId="77777777" w:rsidR="00513FDC" w:rsidRPr="00B901D7" w:rsidRDefault="00513FDC" w:rsidP="00A70798">
            <w:pPr>
              <w:rPr>
                <w:ins w:id="1435" w:author="Dietzel, Ranae N [AGRON]" w:date="2017-06-13T13:31:00Z"/>
                <w:szCs w:val="20"/>
              </w:rPr>
            </w:pPr>
            <w:ins w:id="1436" w:author="Dietzel, Ranae N [AGRON]" w:date="2017-06-13T13:31:00Z">
              <w:r w:rsidRPr="00B901D7">
                <w:rPr>
                  <w:szCs w:val="20"/>
                </w:rPr>
                <w:t>c</w:t>
              </w:r>
            </w:ins>
          </w:p>
        </w:tc>
        <w:tc>
          <w:tcPr>
            <w:tcW w:w="720" w:type="dxa"/>
            <w:noWrap/>
            <w:vAlign w:val="bottom"/>
            <w:hideMark/>
          </w:tcPr>
          <w:p w14:paraId="4FA11171" w14:textId="77777777" w:rsidR="00513FDC" w:rsidRPr="00B901D7" w:rsidRDefault="00513FDC" w:rsidP="00A70798">
            <w:pPr>
              <w:rPr>
                <w:ins w:id="1437" w:author="Dietzel, Ranae N [AGRON]" w:date="2017-06-13T13:31:00Z"/>
                <w:szCs w:val="20"/>
              </w:rPr>
            </w:pPr>
            <w:ins w:id="1438" w:author="Dietzel, Ranae N [AGRON]" w:date="2017-06-13T13:31:00Z">
              <w:r w:rsidRPr="00B901D7">
                <w:rPr>
                  <w:szCs w:val="20"/>
                </w:rPr>
                <w:t>B</w:t>
              </w:r>
            </w:ins>
          </w:p>
        </w:tc>
      </w:tr>
      <w:tr w:rsidR="00513FDC" w:rsidRPr="00CE3A2F" w14:paraId="22968510" w14:textId="77777777" w:rsidTr="00A70798">
        <w:trPr>
          <w:trHeight w:val="288"/>
          <w:jc w:val="center"/>
          <w:ins w:id="1439" w:author="Dietzel, Ranae N [AGRON]" w:date="2017-06-13T13:31:00Z"/>
        </w:trPr>
        <w:tc>
          <w:tcPr>
            <w:tcW w:w="960" w:type="dxa"/>
            <w:vMerge/>
            <w:tcBorders>
              <w:bottom w:val="dotted" w:sz="4" w:space="0" w:color="auto"/>
            </w:tcBorders>
            <w:vAlign w:val="center"/>
            <w:hideMark/>
          </w:tcPr>
          <w:p w14:paraId="7F521662" w14:textId="77777777" w:rsidR="00513FDC" w:rsidRPr="00B901D7" w:rsidRDefault="00513FDC" w:rsidP="00A70798">
            <w:pPr>
              <w:jc w:val="center"/>
              <w:rPr>
                <w:ins w:id="1440" w:author="Dietzel, Ranae N [AGRON]" w:date="2017-06-13T13:31:00Z"/>
                <w:szCs w:val="20"/>
              </w:rPr>
            </w:pPr>
          </w:p>
        </w:tc>
        <w:tc>
          <w:tcPr>
            <w:tcW w:w="1020" w:type="dxa"/>
            <w:tcBorders>
              <w:bottom w:val="dotted" w:sz="4" w:space="0" w:color="auto"/>
            </w:tcBorders>
            <w:noWrap/>
            <w:vAlign w:val="bottom"/>
            <w:hideMark/>
          </w:tcPr>
          <w:p w14:paraId="0B31B0F4" w14:textId="77777777" w:rsidR="00513FDC" w:rsidRPr="00B901D7" w:rsidRDefault="00513FDC" w:rsidP="00A70798">
            <w:pPr>
              <w:jc w:val="center"/>
              <w:rPr>
                <w:ins w:id="1441" w:author="Dietzel, Ranae N [AGRON]" w:date="2017-06-13T13:31:00Z"/>
                <w:szCs w:val="20"/>
              </w:rPr>
            </w:pPr>
            <w:ins w:id="1442" w:author="Dietzel, Ranae N [AGRON]" w:date="2017-06-13T13:31:00Z">
              <w:r w:rsidRPr="00B901D7">
                <w:rPr>
                  <w:szCs w:val="20"/>
                </w:rPr>
                <w:t>60-100</w:t>
              </w:r>
            </w:ins>
          </w:p>
        </w:tc>
        <w:tc>
          <w:tcPr>
            <w:tcW w:w="666" w:type="dxa"/>
            <w:tcBorders>
              <w:bottom w:val="dotted" w:sz="4" w:space="0" w:color="auto"/>
            </w:tcBorders>
            <w:noWrap/>
            <w:vAlign w:val="bottom"/>
            <w:hideMark/>
          </w:tcPr>
          <w:p w14:paraId="0C5E4428" w14:textId="77777777" w:rsidR="00513FDC" w:rsidRPr="00B901D7" w:rsidRDefault="00513FDC" w:rsidP="00A70798">
            <w:pPr>
              <w:rPr>
                <w:ins w:id="1443" w:author="Dietzel, Ranae N [AGRON]" w:date="2017-06-13T13:31:00Z"/>
                <w:szCs w:val="20"/>
              </w:rPr>
            </w:pPr>
            <w:ins w:id="1444" w:author="Dietzel, Ranae N [AGRON]" w:date="2017-06-13T13:31:00Z">
              <w:r w:rsidRPr="00B901D7">
                <w:rPr>
                  <w:szCs w:val="20"/>
                </w:rPr>
                <w:t>0.033</w:t>
              </w:r>
            </w:ins>
          </w:p>
        </w:tc>
        <w:tc>
          <w:tcPr>
            <w:tcW w:w="324" w:type="dxa"/>
            <w:tcBorders>
              <w:bottom w:val="dotted" w:sz="4" w:space="0" w:color="auto"/>
            </w:tcBorders>
            <w:noWrap/>
            <w:vAlign w:val="bottom"/>
            <w:hideMark/>
          </w:tcPr>
          <w:p w14:paraId="176958E6" w14:textId="77777777" w:rsidR="00513FDC" w:rsidRPr="00B901D7" w:rsidRDefault="00513FDC" w:rsidP="00A70798">
            <w:pPr>
              <w:rPr>
                <w:ins w:id="1445" w:author="Dietzel, Ranae N [AGRON]" w:date="2017-06-13T13:31:00Z"/>
                <w:szCs w:val="20"/>
              </w:rPr>
            </w:pPr>
            <w:ins w:id="1446" w:author="Dietzel, Ranae N [AGRON]" w:date="2017-06-13T13:31:00Z">
              <w:r w:rsidRPr="00B901D7">
                <w:rPr>
                  <w:szCs w:val="20"/>
                </w:rPr>
                <w:t>a</w:t>
              </w:r>
            </w:ins>
          </w:p>
        </w:tc>
        <w:tc>
          <w:tcPr>
            <w:tcW w:w="630" w:type="dxa"/>
            <w:tcBorders>
              <w:bottom w:val="dotted" w:sz="4" w:space="0" w:color="auto"/>
            </w:tcBorders>
            <w:noWrap/>
            <w:vAlign w:val="bottom"/>
            <w:hideMark/>
          </w:tcPr>
          <w:p w14:paraId="3F842308" w14:textId="77777777" w:rsidR="00513FDC" w:rsidRPr="00B901D7" w:rsidRDefault="00513FDC" w:rsidP="00A70798">
            <w:pPr>
              <w:rPr>
                <w:ins w:id="1447" w:author="Dietzel, Ranae N [AGRON]" w:date="2017-06-13T13:31:00Z"/>
                <w:szCs w:val="20"/>
              </w:rPr>
            </w:pPr>
            <w:ins w:id="1448" w:author="Dietzel, Ranae N [AGRON]" w:date="2017-06-13T13:31:00Z">
              <w:r w:rsidRPr="00B901D7">
                <w:rPr>
                  <w:szCs w:val="20"/>
                </w:rPr>
                <w:t>D</w:t>
              </w:r>
            </w:ins>
          </w:p>
        </w:tc>
        <w:tc>
          <w:tcPr>
            <w:tcW w:w="720" w:type="dxa"/>
            <w:tcBorders>
              <w:bottom w:val="dotted" w:sz="4" w:space="0" w:color="auto"/>
            </w:tcBorders>
            <w:noWrap/>
            <w:vAlign w:val="bottom"/>
            <w:hideMark/>
          </w:tcPr>
          <w:p w14:paraId="4B40BB94" w14:textId="77777777" w:rsidR="00513FDC" w:rsidRPr="00B901D7" w:rsidRDefault="00513FDC" w:rsidP="00A70798">
            <w:pPr>
              <w:rPr>
                <w:ins w:id="1449" w:author="Dietzel, Ranae N [AGRON]" w:date="2017-06-13T13:31:00Z"/>
                <w:szCs w:val="20"/>
              </w:rPr>
            </w:pPr>
            <w:ins w:id="1450" w:author="Dietzel, Ranae N [AGRON]" w:date="2017-06-13T13:31:00Z">
              <w:r w:rsidRPr="00B901D7">
                <w:rPr>
                  <w:szCs w:val="20"/>
                </w:rPr>
                <w:t>0.056</w:t>
              </w:r>
            </w:ins>
          </w:p>
        </w:tc>
        <w:tc>
          <w:tcPr>
            <w:tcW w:w="405" w:type="dxa"/>
            <w:tcBorders>
              <w:bottom w:val="dotted" w:sz="4" w:space="0" w:color="auto"/>
            </w:tcBorders>
            <w:noWrap/>
            <w:vAlign w:val="bottom"/>
            <w:hideMark/>
          </w:tcPr>
          <w:p w14:paraId="0D68F629" w14:textId="77777777" w:rsidR="00513FDC" w:rsidRPr="00B901D7" w:rsidRDefault="00513FDC" w:rsidP="00A70798">
            <w:pPr>
              <w:rPr>
                <w:ins w:id="1451" w:author="Dietzel, Ranae N [AGRON]" w:date="2017-06-13T13:31:00Z"/>
                <w:szCs w:val="20"/>
              </w:rPr>
            </w:pPr>
            <w:ins w:id="1452" w:author="Dietzel, Ranae N [AGRON]" w:date="2017-06-13T13:31:00Z">
              <w:r w:rsidRPr="00B901D7">
                <w:rPr>
                  <w:szCs w:val="20"/>
                </w:rPr>
                <w:t>b</w:t>
              </w:r>
            </w:ins>
          </w:p>
        </w:tc>
        <w:tc>
          <w:tcPr>
            <w:tcW w:w="675" w:type="dxa"/>
            <w:tcBorders>
              <w:bottom w:val="dotted" w:sz="4" w:space="0" w:color="auto"/>
            </w:tcBorders>
            <w:noWrap/>
            <w:vAlign w:val="bottom"/>
            <w:hideMark/>
          </w:tcPr>
          <w:p w14:paraId="0EB82AC2" w14:textId="77777777" w:rsidR="00513FDC" w:rsidRPr="00B901D7" w:rsidRDefault="00513FDC" w:rsidP="00A70798">
            <w:pPr>
              <w:rPr>
                <w:ins w:id="1453" w:author="Dietzel, Ranae N [AGRON]" w:date="2017-06-13T13:31:00Z"/>
                <w:szCs w:val="20"/>
              </w:rPr>
            </w:pPr>
            <w:ins w:id="1454" w:author="Dietzel, Ranae N [AGRON]" w:date="2017-06-13T13:31:00Z">
              <w:r w:rsidRPr="00B901D7">
                <w:rPr>
                  <w:szCs w:val="20"/>
                </w:rPr>
                <w:t>B</w:t>
              </w:r>
            </w:ins>
          </w:p>
        </w:tc>
        <w:tc>
          <w:tcPr>
            <w:tcW w:w="720" w:type="dxa"/>
            <w:tcBorders>
              <w:bottom w:val="dotted" w:sz="4" w:space="0" w:color="auto"/>
            </w:tcBorders>
            <w:noWrap/>
            <w:vAlign w:val="bottom"/>
            <w:hideMark/>
          </w:tcPr>
          <w:p w14:paraId="4A4D203B" w14:textId="77777777" w:rsidR="00513FDC" w:rsidRPr="00B901D7" w:rsidRDefault="00513FDC" w:rsidP="00A70798">
            <w:pPr>
              <w:rPr>
                <w:ins w:id="1455" w:author="Dietzel, Ranae N [AGRON]" w:date="2017-06-13T13:31:00Z"/>
                <w:szCs w:val="20"/>
              </w:rPr>
            </w:pPr>
            <w:ins w:id="1456" w:author="Dietzel, Ranae N [AGRON]" w:date="2017-06-13T13:31:00Z">
              <w:r w:rsidRPr="00B901D7">
                <w:rPr>
                  <w:szCs w:val="20"/>
                </w:rPr>
                <w:t>0.068</w:t>
              </w:r>
            </w:ins>
          </w:p>
        </w:tc>
        <w:tc>
          <w:tcPr>
            <w:tcW w:w="360" w:type="dxa"/>
            <w:tcBorders>
              <w:bottom w:val="dotted" w:sz="4" w:space="0" w:color="auto"/>
            </w:tcBorders>
            <w:noWrap/>
            <w:vAlign w:val="bottom"/>
            <w:hideMark/>
          </w:tcPr>
          <w:p w14:paraId="0BDA436A" w14:textId="77777777" w:rsidR="00513FDC" w:rsidRPr="00B901D7" w:rsidRDefault="00513FDC" w:rsidP="00A70798">
            <w:pPr>
              <w:rPr>
                <w:ins w:id="1457" w:author="Dietzel, Ranae N [AGRON]" w:date="2017-06-13T13:31:00Z"/>
                <w:szCs w:val="20"/>
              </w:rPr>
            </w:pPr>
            <w:ins w:id="1458" w:author="Dietzel, Ranae N [AGRON]" w:date="2017-06-13T13:31:00Z">
              <w:r w:rsidRPr="00B901D7">
                <w:rPr>
                  <w:szCs w:val="20"/>
                </w:rPr>
                <w:t>b</w:t>
              </w:r>
            </w:ins>
          </w:p>
        </w:tc>
        <w:tc>
          <w:tcPr>
            <w:tcW w:w="720" w:type="dxa"/>
            <w:tcBorders>
              <w:bottom w:val="dotted" w:sz="4" w:space="0" w:color="auto"/>
            </w:tcBorders>
            <w:noWrap/>
            <w:vAlign w:val="bottom"/>
            <w:hideMark/>
          </w:tcPr>
          <w:p w14:paraId="4F58F407" w14:textId="77777777" w:rsidR="00513FDC" w:rsidRPr="00B901D7" w:rsidRDefault="00513FDC" w:rsidP="00A70798">
            <w:pPr>
              <w:rPr>
                <w:ins w:id="1459" w:author="Dietzel, Ranae N [AGRON]" w:date="2017-06-13T13:31:00Z"/>
                <w:szCs w:val="20"/>
              </w:rPr>
            </w:pPr>
            <w:ins w:id="1460" w:author="Dietzel, Ranae N [AGRON]" w:date="2017-06-13T13:31:00Z">
              <w:r w:rsidRPr="00B901D7">
                <w:rPr>
                  <w:szCs w:val="20"/>
                </w:rPr>
                <w:t>A</w:t>
              </w:r>
            </w:ins>
          </w:p>
        </w:tc>
      </w:tr>
      <w:tr w:rsidR="00513FDC" w:rsidRPr="00CE3A2F" w14:paraId="2EF5509D" w14:textId="77777777" w:rsidTr="00A70798">
        <w:trPr>
          <w:trHeight w:val="288"/>
          <w:jc w:val="center"/>
          <w:ins w:id="1461" w:author="Dietzel, Ranae N [AGRON]" w:date="2017-06-13T13:31:00Z"/>
        </w:trPr>
        <w:tc>
          <w:tcPr>
            <w:tcW w:w="960" w:type="dxa"/>
            <w:vMerge w:val="restart"/>
            <w:tcBorders>
              <w:top w:val="dotted" w:sz="4" w:space="0" w:color="auto"/>
              <w:bottom w:val="single" w:sz="4" w:space="0" w:color="auto"/>
            </w:tcBorders>
            <w:noWrap/>
            <w:vAlign w:val="center"/>
            <w:hideMark/>
          </w:tcPr>
          <w:p w14:paraId="037B8C76" w14:textId="77777777" w:rsidR="00513FDC" w:rsidRPr="00B901D7" w:rsidRDefault="00513FDC" w:rsidP="00A70798">
            <w:pPr>
              <w:jc w:val="center"/>
              <w:rPr>
                <w:ins w:id="1462" w:author="Dietzel, Ranae N [AGRON]" w:date="2017-06-13T13:31:00Z"/>
                <w:szCs w:val="20"/>
              </w:rPr>
            </w:pPr>
            <w:ins w:id="1463" w:author="Dietzel, Ranae N [AGRON]" w:date="2017-06-13T13:31:00Z">
              <w:r w:rsidRPr="00B901D7">
                <w:rPr>
                  <w:szCs w:val="20"/>
                </w:rPr>
                <w:t>2013</w:t>
              </w:r>
            </w:ins>
          </w:p>
        </w:tc>
        <w:tc>
          <w:tcPr>
            <w:tcW w:w="1020" w:type="dxa"/>
            <w:tcBorders>
              <w:top w:val="dotted" w:sz="4" w:space="0" w:color="auto"/>
            </w:tcBorders>
            <w:noWrap/>
            <w:vAlign w:val="bottom"/>
            <w:hideMark/>
          </w:tcPr>
          <w:p w14:paraId="35C82F95" w14:textId="77777777" w:rsidR="00513FDC" w:rsidRPr="00B901D7" w:rsidRDefault="00513FDC" w:rsidP="00A70798">
            <w:pPr>
              <w:jc w:val="center"/>
              <w:rPr>
                <w:ins w:id="1464" w:author="Dietzel, Ranae N [AGRON]" w:date="2017-06-13T13:31:00Z"/>
                <w:szCs w:val="20"/>
              </w:rPr>
            </w:pPr>
            <w:ins w:id="1465" w:author="Dietzel, Ranae N [AGRON]" w:date="2017-06-13T13:31:00Z">
              <w:r w:rsidRPr="00B901D7">
                <w:rPr>
                  <w:szCs w:val="20"/>
                </w:rPr>
                <w:t>0-5</w:t>
              </w:r>
            </w:ins>
          </w:p>
        </w:tc>
        <w:tc>
          <w:tcPr>
            <w:tcW w:w="666" w:type="dxa"/>
            <w:tcBorders>
              <w:top w:val="dotted" w:sz="4" w:space="0" w:color="auto"/>
            </w:tcBorders>
            <w:noWrap/>
            <w:vAlign w:val="bottom"/>
            <w:hideMark/>
          </w:tcPr>
          <w:p w14:paraId="5BD6411E" w14:textId="77777777" w:rsidR="00513FDC" w:rsidRPr="00B901D7" w:rsidRDefault="00513FDC" w:rsidP="00A70798">
            <w:pPr>
              <w:rPr>
                <w:ins w:id="1466" w:author="Dietzel, Ranae N [AGRON]" w:date="2017-06-13T13:31:00Z"/>
                <w:szCs w:val="20"/>
              </w:rPr>
            </w:pPr>
            <w:ins w:id="1467" w:author="Dietzel, Ranae N [AGRON]" w:date="2017-06-13T13:31:00Z">
              <w:r w:rsidRPr="00B901D7">
                <w:rPr>
                  <w:szCs w:val="20"/>
                </w:rPr>
                <w:t>0.000</w:t>
              </w:r>
            </w:ins>
          </w:p>
        </w:tc>
        <w:tc>
          <w:tcPr>
            <w:tcW w:w="324" w:type="dxa"/>
            <w:tcBorders>
              <w:top w:val="dotted" w:sz="4" w:space="0" w:color="auto"/>
            </w:tcBorders>
            <w:noWrap/>
            <w:vAlign w:val="bottom"/>
            <w:hideMark/>
          </w:tcPr>
          <w:p w14:paraId="458CFB82" w14:textId="77777777" w:rsidR="00513FDC" w:rsidRPr="00B901D7" w:rsidRDefault="00513FDC" w:rsidP="00A70798">
            <w:pPr>
              <w:rPr>
                <w:ins w:id="1468" w:author="Dietzel, Ranae N [AGRON]" w:date="2017-06-13T13:31:00Z"/>
                <w:szCs w:val="20"/>
              </w:rPr>
            </w:pPr>
            <w:ins w:id="1469" w:author="Dietzel, Ranae N [AGRON]" w:date="2017-06-13T13:31:00Z">
              <w:r w:rsidRPr="00B901D7">
                <w:rPr>
                  <w:szCs w:val="20"/>
                </w:rPr>
                <w:t>b</w:t>
              </w:r>
            </w:ins>
          </w:p>
        </w:tc>
        <w:tc>
          <w:tcPr>
            <w:tcW w:w="630" w:type="dxa"/>
            <w:tcBorders>
              <w:top w:val="dotted" w:sz="4" w:space="0" w:color="auto"/>
            </w:tcBorders>
            <w:noWrap/>
            <w:vAlign w:val="bottom"/>
            <w:hideMark/>
          </w:tcPr>
          <w:p w14:paraId="4C997B60" w14:textId="77777777" w:rsidR="00513FDC" w:rsidRPr="00B901D7" w:rsidRDefault="00513FDC" w:rsidP="00A70798">
            <w:pPr>
              <w:rPr>
                <w:ins w:id="1470" w:author="Dietzel, Ranae N [AGRON]" w:date="2017-06-13T13:31:00Z"/>
                <w:szCs w:val="20"/>
              </w:rPr>
            </w:pPr>
            <w:ins w:id="1471" w:author="Dietzel, Ranae N [AGRON]" w:date="2017-06-13T13:31:00Z">
              <w:r w:rsidRPr="00B901D7">
                <w:rPr>
                  <w:szCs w:val="20"/>
                </w:rPr>
                <w:t>A</w:t>
              </w:r>
            </w:ins>
          </w:p>
        </w:tc>
        <w:tc>
          <w:tcPr>
            <w:tcW w:w="720" w:type="dxa"/>
            <w:tcBorders>
              <w:top w:val="dotted" w:sz="4" w:space="0" w:color="auto"/>
            </w:tcBorders>
            <w:noWrap/>
            <w:vAlign w:val="bottom"/>
            <w:hideMark/>
          </w:tcPr>
          <w:p w14:paraId="371EE0DA" w14:textId="77777777" w:rsidR="00513FDC" w:rsidRPr="00B901D7" w:rsidRDefault="00513FDC" w:rsidP="00A70798">
            <w:pPr>
              <w:rPr>
                <w:ins w:id="1472" w:author="Dietzel, Ranae N [AGRON]" w:date="2017-06-13T13:31:00Z"/>
                <w:szCs w:val="20"/>
              </w:rPr>
            </w:pPr>
            <w:ins w:id="1473" w:author="Dietzel, Ranae N [AGRON]" w:date="2017-06-13T13:31:00Z">
              <w:r w:rsidRPr="00B901D7">
                <w:rPr>
                  <w:szCs w:val="20"/>
                </w:rPr>
                <w:t>0.000</w:t>
              </w:r>
            </w:ins>
          </w:p>
        </w:tc>
        <w:tc>
          <w:tcPr>
            <w:tcW w:w="405" w:type="dxa"/>
            <w:tcBorders>
              <w:top w:val="dotted" w:sz="4" w:space="0" w:color="auto"/>
            </w:tcBorders>
            <w:noWrap/>
            <w:vAlign w:val="bottom"/>
            <w:hideMark/>
          </w:tcPr>
          <w:p w14:paraId="36A4CFE8" w14:textId="77777777" w:rsidR="00513FDC" w:rsidRPr="00B901D7" w:rsidRDefault="00513FDC" w:rsidP="00A70798">
            <w:pPr>
              <w:rPr>
                <w:ins w:id="1474" w:author="Dietzel, Ranae N [AGRON]" w:date="2017-06-13T13:31:00Z"/>
                <w:szCs w:val="20"/>
              </w:rPr>
            </w:pPr>
            <w:ins w:id="1475" w:author="Dietzel, Ranae N [AGRON]" w:date="2017-06-13T13:31:00Z">
              <w:r w:rsidRPr="00B901D7">
                <w:rPr>
                  <w:szCs w:val="20"/>
                </w:rPr>
                <w:t>e</w:t>
              </w:r>
            </w:ins>
          </w:p>
        </w:tc>
        <w:tc>
          <w:tcPr>
            <w:tcW w:w="675" w:type="dxa"/>
            <w:tcBorders>
              <w:top w:val="dotted" w:sz="4" w:space="0" w:color="auto"/>
            </w:tcBorders>
            <w:noWrap/>
            <w:vAlign w:val="bottom"/>
            <w:hideMark/>
          </w:tcPr>
          <w:p w14:paraId="6BC8C069" w14:textId="77777777" w:rsidR="00513FDC" w:rsidRPr="00B901D7" w:rsidRDefault="00513FDC" w:rsidP="00A70798">
            <w:pPr>
              <w:rPr>
                <w:ins w:id="1476" w:author="Dietzel, Ranae N [AGRON]" w:date="2017-06-13T13:31:00Z"/>
                <w:szCs w:val="20"/>
              </w:rPr>
            </w:pPr>
            <w:ins w:id="1477" w:author="Dietzel, Ranae N [AGRON]" w:date="2017-06-13T13:31:00Z">
              <w:r w:rsidRPr="00B901D7">
                <w:rPr>
                  <w:szCs w:val="20"/>
                </w:rPr>
                <w:t>A</w:t>
              </w:r>
            </w:ins>
          </w:p>
        </w:tc>
        <w:tc>
          <w:tcPr>
            <w:tcW w:w="720" w:type="dxa"/>
            <w:tcBorders>
              <w:top w:val="dotted" w:sz="4" w:space="0" w:color="auto"/>
            </w:tcBorders>
            <w:noWrap/>
            <w:vAlign w:val="bottom"/>
            <w:hideMark/>
          </w:tcPr>
          <w:p w14:paraId="0F8A60C7" w14:textId="77777777" w:rsidR="00513FDC" w:rsidRPr="00B901D7" w:rsidRDefault="00513FDC" w:rsidP="00A70798">
            <w:pPr>
              <w:rPr>
                <w:ins w:id="1478" w:author="Dietzel, Ranae N [AGRON]" w:date="2017-06-13T13:31:00Z"/>
                <w:szCs w:val="20"/>
              </w:rPr>
            </w:pPr>
            <w:ins w:id="1479" w:author="Dietzel, Ranae N [AGRON]" w:date="2017-06-13T13:31:00Z">
              <w:r w:rsidRPr="00B901D7">
                <w:rPr>
                  <w:szCs w:val="20"/>
                </w:rPr>
                <w:t>0.000</w:t>
              </w:r>
            </w:ins>
          </w:p>
        </w:tc>
        <w:tc>
          <w:tcPr>
            <w:tcW w:w="360" w:type="dxa"/>
            <w:tcBorders>
              <w:top w:val="dotted" w:sz="4" w:space="0" w:color="auto"/>
            </w:tcBorders>
            <w:noWrap/>
            <w:vAlign w:val="bottom"/>
            <w:hideMark/>
          </w:tcPr>
          <w:p w14:paraId="4AAF63AC" w14:textId="77777777" w:rsidR="00513FDC" w:rsidRPr="00B901D7" w:rsidRDefault="00513FDC" w:rsidP="00A70798">
            <w:pPr>
              <w:rPr>
                <w:ins w:id="1480" w:author="Dietzel, Ranae N [AGRON]" w:date="2017-06-13T13:31:00Z"/>
                <w:szCs w:val="20"/>
              </w:rPr>
            </w:pPr>
            <w:ins w:id="1481" w:author="Dietzel, Ranae N [AGRON]" w:date="2017-06-13T13:31:00Z">
              <w:r w:rsidRPr="00B901D7">
                <w:rPr>
                  <w:szCs w:val="20"/>
                </w:rPr>
                <w:t>c</w:t>
              </w:r>
            </w:ins>
          </w:p>
        </w:tc>
        <w:tc>
          <w:tcPr>
            <w:tcW w:w="720" w:type="dxa"/>
            <w:tcBorders>
              <w:top w:val="dotted" w:sz="4" w:space="0" w:color="auto"/>
            </w:tcBorders>
            <w:noWrap/>
            <w:vAlign w:val="bottom"/>
            <w:hideMark/>
          </w:tcPr>
          <w:p w14:paraId="458F8BDC" w14:textId="77777777" w:rsidR="00513FDC" w:rsidRPr="00B901D7" w:rsidRDefault="00513FDC" w:rsidP="00A70798">
            <w:pPr>
              <w:rPr>
                <w:ins w:id="1482" w:author="Dietzel, Ranae N [AGRON]" w:date="2017-06-13T13:31:00Z"/>
                <w:szCs w:val="20"/>
              </w:rPr>
            </w:pPr>
            <w:ins w:id="1483" w:author="Dietzel, Ranae N [AGRON]" w:date="2017-06-13T13:31:00Z">
              <w:r w:rsidRPr="00B901D7">
                <w:rPr>
                  <w:szCs w:val="20"/>
                </w:rPr>
                <w:t>A</w:t>
              </w:r>
            </w:ins>
          </w:p>
        </w:tc>
      </w:tr>
      <w:tr w:rsidR="00513FDC" w:rsidRPr="00CE3A2F" w14:paraId="070C97D6" w14:textId="77777777" w:rsidTr="00A70798">
        <w:trPr>
          <w:trHeight w:val="288"/>
          <w:jc w:val="center"/>
          <w:ins w:id="1484" w:author="Dietzel, Ranae N [AGRON]" w:date="2017-06-13T13:31:00Z"/>
        </w:trPr>
        <w:tc>
          <w:tcPr>
            <w:tcW w:w="960" w:type="dxa"/>
            <w:vMerge/>
            <w:tcBorders>
              <w:bottom w:val="single" w:sz="4" w:space="0" w:color="auto"/>
            </w:tcBorders>
            <w:vAlign w:val="center"/>
            <w:hideMark/>
          </w:tcPr>
          <w:p w14:paraId="14225AC6" w14:textId="77777777" w:rsidR="00513FDC" w:rsidRPr="00B901D7" w:rsidRDefault="00513FDC" w:rsidP="00A70798">
            <w:pPr>
              <w:rPr>
                <w:ins w:id="1485" w:author="Dietzel, Ranae N [AGRON]" w:date="2017-06-13T13:31:00Z"/>
                <w:szCs w:val="20"/>
              </w:rPr>
            </w:pPr>
          </w:p>
        </w:tc>
        <w:tc>
          <w:tcPr>
            <w:tcW w:w="1020" w:type="dxa"/>
            <w:noWrap/>
            <w:vAlign w:val="bottom"/>
            <w:hideMark/>
          </w:tcPr>
          <w:p w14:paraId="05011934" w14:textId="77777777" w:rsidR="00513FDC" w:rsidRPr="00B901D7" w:rsidRDefault="00513FDC" w:rsidP="00A70798">
            <w:pPr>
              <w:jc w:val="center"/>
              <w:rPr>
                <w:ins w:id="1486" w:author="Dietzel, Ranae N [AGRON]" w:date="2017-06-13T13:31:00Z"/>
                <w:szCs w:val="20"/>
              </w:rPr>
            </w:pPr>
            <w:ins w:id="1487" w:author="Dietzel, Ranae N [AGRON]" w:date="2017-06-13T13:31:00Z">
              <w:r w:rsidRPr="00B901D7">
                <w:rPr>
                  <w:szCs w:val="20"/>
                </w:rPr>
                <w:t>5-15</w:t>
              </w:r>
            </w:ins>
          </w:p>
        </w:tc>
        <w:tc>
          <w:tcPr>
            <w:tcW w:w="666" w:type="dxa"/>
            <w:noWrap/>
            <w:vAlign w:val="bottom"/>
            <w:hideMark/>
          </w:tcPr>
          <w:p w14:paraId="16308702" w14:textId="77777777" w:rsidR="00513FDC" w:rsidRPr="00B901D7" w:rsidRDefault="00513FDC" w:rsidP="00A70798">
            <w:pPr>
              <w:rPr>
                <w:ins w:id="1488" w:author="Dietzel, Ranae N [AGRON]" w:date="2017-06-13T13:31:00Z"/>
                <w:szCs w:val="20"/>
              </w:rPr>
            </w:pPr>
            <w:ins w:id="1489" w:author="Dietzel, Ranae N [AGRON]" w:date="2017-06-13T13:31:00Z">
              <w:r w:rsidRPr="00B901D7">
                <w:rPr>
                  <w:szCs w:val="20"/>
                </w:rPr>
                <w:t>0.005</w:t>
              </w:r>
            </w:ins>
          </w:p>
        </w:tc>
        <w:tc>
          <w:tcPr>
            <w:tcW w:w="324" w:type="dxa"/>
            <w:noWrap/>
            <w:vAlign w:val="bottom"/>
            <w:hideMark/>
          </w:tcPr>
          <w:p w14:paraId="5EB80428" w14:textId="77777777" w:rsidR="00513FDC" w:rsidRPr="00B901D7" w:rsidRDefault="00513FDC" w:rsidP="00A70798">
            <w:pPr>
              <w:rPr>
                <w:ins w:id="1490" w:author="Dietzel, Ranae N [AGRON]" w:date="2017-06-13T13:31:00Z"/>
                <w:szCs w:val="20"/>
              </w:rPr>
            </w:pPr>
            <w:ins w:id="1491" w:author="Dietzel, Ranae N [AGRON]" w:date="2017-06-13T13:31:00Z">
              <w:r w:rsidRPr="00B901D7">
                <w:rPr>
                  <w:szCs w:val="20"/>
                </w:rPr>
                <w:t>b</w:t>
              </w:r>
            </w:ins>
          </w:p>
        </w:tc>
        <w:tc>
          <w:tcPr>
            <w:tcW w:w="630" w:type="dxa"/>
            <w:noWrap/>
            <w:vAlign w:val="bottom"/>
            <w:hideMark/>
          </w:tcPr>
          <w:p w14:paraId="548467B8" w14:textId="77777777" w:rsidR="00513FDC" w:rsidRPr="00B901D7" w:rsidRDefault="00513FDC" w:rsidP="00A70798">
            <w:pPr>
              <w:rPr>
                <w:ins w:id="1492" w:author="Dietzel, Ranae N [AGRON]" w:date="2017-06-13T13:31:00Z"/>
                <w:szCs w:val="20"/>
              </w:rPr>
            </w:pPr>
            <w:ins w:id="1493" w:author="Dietzel, Ranae N [AGRON]" w:date="2017-06-13T13:31:00Z">
              <w:r w:rsidRPr="00B901D7">
                <w:rPr>
                  <w:szCs w:val="20"/>
                </w:rPr>
                <w:t>B</w:t>
              </w:r>
            </w:ins>
          </w:p>
        </w:tc>
        <w:tc>
          <w:tcPr>
            <w:tcW w:w="720" w:type="dxa"/>
            <w:noWrap/>
            <w:vAlign w:val="bottom"/>
            <w:hideMark/>
          </w:tcPr>
          <w:p w14:paraId="768BDAFA" w14:textId="77777777" w:rsidR="00513FDC" w:rsidRPr="00B901D7" w:rsidRDefault="00513FDC" w:rsidP="00A70798">
            <w:pPr>
              <w:rPr>
                <w:ins w:id="1494" w:author="Dietzel, Ranae N [AGRON]" w:date="2017-06-13T13:31:00Z"/>
                <w:szCs w:val="20"/>
              </w:rPr>
            </w:pPr>
            <w:ins w:id="1495" w:author="Dietzel, Ranae N [AGRON]" w:date="2017-06-13T13:31:00Z">
              <w:r w:rsidRPr="00B901D7">
                <w:rPr>
                  <w:szCs w:val="20"/>
                </w:rPr>
                <w:t>0.019</w:t>
              </w:r>
            </w:ins>
          </w:p>
        </w:tc>
        <w:tc>
          <w:tcPr>
            <w:tcW w:w="405" w:type="dxa"/>
            <w:noWrap/>
            <w:vAlign w:val="bottom"/>
            <w:hideMark/>
          </w:tcPr>
          <w:p w14:paraId="6E5CA08E" w14:textId="77777777" w:rsidR="00513FDC" w:rsidRPr="00B901D7" w:rsidRDefault="00513FDC" w:rsidP="00A70798">
            <w:pPr>
              <w:rPr>
                <w:ins w:id="1496" w:author="Dietzel, Ranae N [AGRON]" w:date="2017-06-13T13:31:00Z"/>
                <w:szCs w:val="20"/>
              </w:rPr>
            </w:pPr>
            <w:ins w:id="1497" w:author="Dietzel, Ranae N [AGRON]" w:date="2017-06-13T13:31:00Z">
              <w:r w:rsidRPr="00B901D7">
                <w:rPr>
                  <w:szCs w:val="20"/>
                </w:rPr>
                <w:t>d</w:t>
              </w:r>
            </w:ins>
          </w:p>
        </w:tc>
        <w:tc>
          <w:tcPr>
            <w:tcW w:w="675" w:type="dxa"/>
            <w:noWrap/>
            <w:vAlign w:val="bottom"/>
            <w:hideMark/>
          </w:tcPr>
          <w:p w14:paraId="72884B9D" w14:textId="77777777" w:rsidR="00513FDC" w:rsidRPr="00B901D7" w:rsidRDefault="00513FDC" w:rsidP="00A70798">
            <w:pPr>
              <w:rPr>
                <w:ins w:id="1498" w:author="Dietzel, Ranae N [AGRON]" w:date="2017-06-13T13:31:00Z"/>
                <w:szCs w:val="20"/>
              </w:rPr>
            </w:pPr>
            <w:ins w:id="1499" w:author="Dietzel, Ranae N [AGRON]" w:date="2017-06-13T13:31:00Z">
              <w:r w:rsidRPr="00B901D7">
                <w:rPr>
                  <w:szCs w:val="20"/>
                </w:rPr>
                <w:t>A</w:t>
              </w:r>
            </w:ins>
          </w:p>
        </w:tc>
        <w:tc>
          <w:tcPr>
            <w:tcW w:w="720" w:type="dxa"/>
            <w:noWrap/>
            <w:vAlign w:val="bottom"/>
            <w:hideMark/>
          </w:tcPr>
          <w:p w14:paraId="71C9B2C1" w14:textId="77777777" w:rsidR="00513FDC" w:rsidRPr="00B901D7" w:rsidRDefault="00513FDC" w:rsidP="00A70798">
            <w:pPr>
              <w:rPr>
                <w:ins w:id="1500" w:author="Dietzel, Ranae N [AGRON]" w:date="2017-06-13T13:31:00Z"/>
                <w:szCs w:val="20"/>
              </w:rPr>
            </w:pPr>
            <w:ins w:id="1501" w:author="Dietzel, Ranae N [AGRON]" w:date="2017-06-13T13:31:00Z">
              <w:r w:rsidRPr="00B901D7">
                <w:rPr>
                  <w:szCs w:val="20"/>
                </w:rPr>
                <w:t>0.023</w:t>
              </w:r>
            </w:ins>
          </w:p>
        </w:tc>
        <w:tc>
          <w:tcPr>
            <w:tcW w:w="360" w:type="dxa"/>
            <w:noWrap/>
            <w:vAlign w:val="bottom"/>
            <w:hideMark/>
          </w:tcPr>
          <w:p w14:paraId="61DB8588" w14:textId="77777777" w:rsidR="00513FDC" w:rsidRPr="00B901D7" w:rsidRDefault="00513FDC" w:rsidP="00A70798">
            <w:pPr>
              <w:rPr>
                <w:ins w:id="1502" w:author="Dietzel, Ranae N [AGRON]" w:date="2017-06-13T13:31:00Z"/>
                <w:szCs w:val="20"/>
              </w:rPr>
            </w:pPr>
            <w:ins w:id="1503" w:author="Dietzel, Ranae N [AGRON]" w:date="2017-06-13T13:31:00Z">
              <w:r w:rsidRPr="00B901D7">
                <w:rPr>
                  <w:szCs w:val="20"/>
                </w:rPr>
                <w:t>b</w:t>
              </w:r>
            </w:ins>
          </w:p>
        </w:tc>
        <w:tc>
          <w:tcPr>
            <w:tcW w:w="720" w:type="dxa"/>
            <w:noWrap/>
            <w:vAlign w:val="bottom"/>
            <w:hideMark/>
          </w:tcPr>
          <w:p w14:paraId="3D9E9024" w14:textId="77777777" w:rsidR="00513FDC" w:rsidRPr="00B901D7" w:rsidRDefault="00513FDC" w:rsidP="00A70798">
            <w:pPr>
              <w:rPr>
                <w:ins w:id="1504" w:author="Dietzel, Ranae N [AGRON]" w:date="2017-06-13T13:31:00Z"/>
                <w:szCs w:val="20"/>
              </w:rPr>
            </w:pPr>
            <w:ins w:id="1505" w:author="Dietzel, Ranae N [AGRON]" w:date="2017-06-13T13:31:00Z">
              <w:r w:rsidRPr="00B901D7">
                <w:rPr>
                  <w:szCs w:val="20"/>
                </w:rPr>
                <w:t>A</w:t>
              </w:r>
            </w:ins>
          </w:p>
        </w:tc>
      </w:tr>
      <w:tr w:rsidR="00513FDC" w:rsidRPr="00CE3A2F" w14:paraId="2EE0FCB2" w14:textId="77777777" w:rsidTr="00A70798">
        <w:trPr>
          <w:trHeight w:val="288"/>
          <w:jc w:val="center"/>
          <w:ins w:id="1506" w:author="Dietzel, Ranae N [AGRON]" w:date="2017-06-13T13:31:00Z"/>
        </w:trPr>
        <w:tc>
          <w:tcPr>
            <w:tcW w:w="960" w:type="dxa"/>
            <w:vMerge/>
            <w:tcBorders>
              <w:bottom w:val="single" w:sz="4" w:space="0" w:color="auto"/>
            </w:tcBorders>
            <w:vAlign w:val="center"/>
            <w:hideMark/>
          </w:tcPr>
          <w:p w14:paraId="0929AFA8" w14:textId="77777777" w:rsidR="00513FDC" w:rsidRPr="00B901D7" w:rsidRDefault="00513FDC" w:rsidP="00A70798">
            <w:pPr>
              <w:rPr>
                <w:ins w:id="1507" w:author="Dietzel, Ranae N [AGRON]" w:date="2017-06-13T13:31:00Z"/>
                <w:szCs w:val="20"/>
              </w:rPr>
            </w:pPr>
          </w:p>
        </w:tc>
        <w:tc>
          <w:tcPr>
            <w:tcW w:w="1020" w:type="dxa"/>
            <w:noWrap/>
            <w:vAlign w:val="bottom"/>
            <w:hideMark/>
          </w:tcPr>
          <w:p w14:paraId="1F447B60" w14:textId="77777777" w:rsidR="00513FDC" w:rsidRPr="00B901D7" w:rsidRDefault="00513FDC" w:rsidP="00A70798">
            <w:pPr>
              <w:jc w:val="center"/>
              <w:rPr>
                <w:ins w:id="1508" w:author="Dietzel, Ranae N [AGRON]" w:date="2017-06-13T13:31:00Z"/>
                <w:szCs w:val="20"/>
              </w:rPr>
            </w:pPr>
            <w:ins w:id="1509" w:author="Dietzel, Ranae N [AGRON]" w:date="2017-06-13T13:31:00Z">
              <w:r w:rsidRPr="00B901D7">
                <w:rPr>
                  <w:szCs w:val="20"/>
                </w:rPr>
                <w:t>15-30</w:t>
              </w:r>
            </w:ins>
          </w:p>
        </w:tc>
        <w:tc>
          <w:tcPr>
            <w:tcW w:w="666" w:type="dxa"/>
            <w:noWrap/>
            <w:vAlign w:val="bottom"/>
            <w:hideMark/>
          </w:tcPr>
          <w:p w14:paraId="213DE652" w14:textId="77777777" w:rsidR="00513FDC" w:rsidRPr="00B901D7" w:rsidRDefault="00513FDC" w:rsidP="00A70798">
            <w:pPr>
              <w:rPr>
                <w:ins w:id="1510" w:author="Dietzel, Ranae N [AGRON]" w:date="2017-06-13T13:31:00Z"/>
                <w:szCs w:val="20"/>
              </w:rPr>
            </w:pPr>
            <w:ins w:id="1511" w:author="Dietzel, Ranae N [AGRON]" w:date="2017-06-13T13:31:00Z">
              <w:r w:rsidRPr="00B901D7">
                <w:rPr>
                  <w:szCs w:val="20"/>
                </w:rPr>
                <w:t>0.041</w:t>
              </w:r>
            </w:ins>
          </w:p>
        </w:tc>
        <w:tc>
          <w:tcPr>
            <w:tcW w:w="324" w:type="dxa"/>
            <w:noWrap/>
            <w:vAlign w:val="bottom"/>
            <w:hideMark/>
          </w:tcPr>
          <w:p w14:paraId="5EB9A676" w14:textId="77777777" w:rsidR="00513FDC" w:rsidRPr="00B901D7" w:rsidRDefault="00513FDC" w:rsidP="00A70798">
            <w:pPr>
              <w:rPr>
                <w:ins w:id="1512" w:author="Dietzel, Ranae N [AGRON]" w:date="2017-06-13T13:31:00Z"/>
                <w:szCs w:val="20"/>
              </w:rPr>
            </w:pPr>
            <w:ins w:id="1513" w:author="Dietzel, Ranae N [AGRON]" w:date="2017-06-13T13:31:00Z">
              <w:r w:rsidRPr="00B901D7">
                <w:rPr>
                  <w:szCs w:val="20"/>
                </w:rPr>
                <w:t>a</w:t>
              </w:r>
            </w:ins>
          </w:p>
        </w:tc>
        <w:tc>
          <w:tcPr>
            <w:tcW w:w="630" w:type="dxa"/>
            <w:noWrap/>
            <w:vAlign w:val="bottom"/>
            <w:hideMark/>
          </w:tcPr>
          <w:p w14:paraId="1333F26F" w14:textId="77777777" w:rsidR="00513FDC" w:rsidRPr="00B901D7" w:rsidRDefault="00513FDC" w:rsidP="00A70798">
            <w:pPr>
              <w:rPr>
                <w:ins w:id="1514" w:author="Dietzel, Ranae N [AGRON]" w:date="2017-06-13T13:31:00Z"/>
                <w:szCs w:val="20"/>
              </w:rPr>
            </w:pPr>
            <w:ins w:id="1515" w:author="Dietzel, Ranae N [AGRON]" w:date="2017-06-13T13:31:00Z">
              <w:r w:rsidRPr="00B901D7">
                <w:rPr>
                  <w:szCs w:val="20"/>
                </w:rPr>
                <w:t>D</w:t>
              </w:r>
            </w:ins>
          </w:p>
        </w:tc>
        <w:tc>
          <w:tcPr>
            <w:tcW w:w="720" w:type="dxa"/>
            <w:noWrap/>
            <w:vAlign w:val="bottom"/>
            <w:hideMark/>
          </w:tcPr>
          <w:p w14:paraId="4AE83F93" w14:textId="77777777" w:rsidR="00513FDC" w:rsidRPr="00B901D7" w:rsidRDefault="00513FDC" w:rsidP="00A70798">
            <w:pPr>
              <w:rPr>
                <w:ins w:id="1516" w:author="Dietzel, Ranae N [AGRON]" w:date="2017-06-13T13:31:00Z"/>
                <w:szCs w:val="20"/>
              </w:rPr>
            </w:pPr>
            <w:ins w:id="1517" w:author="Dietzel, Ranae N [AGRON]" w:date="2017-06-13T13:31:00Z">
              <w:r w:rsidRPr="00B901D7">
                <w:rPr>
                  <w:szCs w:val="20"/>
                </w:rPr>
                <w:t>0.086</w:t>
              </w:r>
            </w:ins>
          </w:p>
        </w:tc>
        <w:tc>
          <w:tcPr>
            <w:tcW w:w="405" w:type="dxa"/>
            <w:noWrap/>
            <w:vAlign w:val="bottom"/>
            <w:hideMark/>
          </w:tcPr>
          <w:p w14:paraId="4ADBCD88" w14:textId="77777777" w:rsidR="00513FDC" w:rsidRPr="00B901D7" w:rsidRDefault="00513FDC" w:rsidP="00A70798">
            <w:pPr>
              <w:rPr>
                <w:ins w:id="1518" w:author="Dietzel, Ranae N [AGRON]" w:date="2017-06-13T13:31:00Z"/>
                <w:szCs w:val="20"/>
              </w:rPr>
            </w:pPr>
            <w:ins w:id="1519" w:author="Dietzel, Ranae N [AGRON]" w:date="2017-06-13T13:31:00Z">
              <w:r w:rsidRPr="00B901D7">
                <w:rPr>
                  <w:szCs w:val="20"/>
                </w:rPr>
                <w:t>a</w:t>
              </w:r>
            </w:ins>
          </w:p>
        </w:tc>
        <w:tc>
          <w:tcPr>
            <w:tcW w:w="675" w:type="dxa"/>
            <w:noWrap/>
            <w:vAlign w:val="bottom"/>
            <w:hideMark/>
          </w:tcPr>
          <w:p w14:paraId="6D68C028" w14:textId="77777777" w:rsidR="00513FDC" w:rsidRPr="00B901D7" w:rsidRDefault="00513FDC" w:rsidP="00A70798">
            <w:pPr>
              <w:rPr>
                <w:ins w:id="1520" w:author="Dietzel, Ranae N [AGRON]" w:date="2017-06-13T13:31:00Z"/>
                <w:szCs w:val="20"/>
              </w:rPr>
            </w:pPr>
            <w:ins w:id="1521" w:author="Dietzel, Ranae N [AGRON]" w:date="2017-06-13T13:31:00Z">
              <w:r w:rsidRPr="00B901D7">
                <w:rPr>
                  <w:szCs w:val="20"/>
                </w:rPr>
                <w:t>A</w:t>
              </w:r>
            </w:ins>
          </w:p>
        </w:tc>
        <w:tc>
          <w:tcPr>
            <w:tcW w:w="720" w:type="dxa"/>
            <w:noWrap/>
            <w:vAlign w:val="bottom"/>
            <w:hideMark/>
          </w:tcPr>
          <w:p w14:paraId="66A0B1FE" w14:textId="77777777" w:rsidR="00513FDC" w:rsidRPr="00B901D7" w:rsidRDefault="00513FDC" w:rsidP="00A70798">
            <w:pPr>
              <w:rPr>
                <w:ins w:id="1522" w:author="Dietzel, Ranae N [AGRON]" w:date="2017-06-13T13:31:00Z"/>
                <w:szCs w:val="20"/>
              </w:rPr>
            </w:pPr>
            <w:ins w:id="1523" w:author="Dietzel, Ranae N [AGRON]" w:date="2017-06-13T13:31:00Z">
              <w:r w:rsidRPr="00B901D7">
                <w:rPr>
                  <w:szCs w:val="20"/>
                </w:rPr>
                <w:t>0.087</w:t>
              </w:r>
            </w:ins>
          </w:p>
        </w:tc>
        <w:tc>
          <w:tcPr>
            <w:tcW w:w="360" w:type="dxa"/>
            <w:noWrap/>
            <w:vAlign w:val="bottom"/>
            <w:hideMark/>
          </w:tcPr>
          <w:p w14:paraId="3DD95A08" w14:textId="77777777" w:rsidR="00513FDC" w:rsidRPr="00B901D7" w:rsidRDefault="00513FDC" w:rsidP="00A70798">
            <w:pPr>
              <w:rPr>
                <w:ins w:id="1524" w:author="Dietzel, Ranae N [AGRON]" w:date="2017-06-13T13:31:00Z"/>
                <w:szCs w:val="20"/>
              </w:rPr>
            </w:pPr>
            <w:ins w:id="1525" w:author="Dietzel, Ranae N [AGRON]" w:date="2017-06-13T13:31:00Z">
              <w:r w:rsidRPr="00B901D7">
                <w:rPr>
                  <w:szCs w:val="20"/>
                </w:rPr>
                <w:t>a</w:t>
              </w:r>
            </w:ins>
          </w:p>
        </w:tc>
        <w:tc>
          <w:tcPr>
            <w:tcW w:w="720" w:type="dxa"/>
            <w:noWrap/>
            <w:vAlign w:val="bottom"/>
            <w:hideMark/>
          </w:tcPr>
          <w:p w14:paraId="565FA8F1" w14:textId="77777777" w:rsidR="00513FDC" w:rsidRPr="00B901D7" w:rsidRDefault="00513FDC" w:rsidP="00A70798">
            <w:pPr>
              <w:rPr>
                <w:ins w:id="1526" w:author="Dietzel, Ranae N [AGRON]" w:date="2017-06-13T13:31:00Z"/>
                <w:szCs w:val="20"/>
              </w:rPr>
            </w:pPr>
            <w:ins w:id="1527" w:author="Dietzel, Ranae N [AGRON]" w:date="2017-06-13T13:31:00Z">
              <w:r w:rsidRPr="00B901D7">
                <w:rPr>
                  <w:szCs w:val="20"/>
                </w:rPr>
                <w:t>A</w:t>
              </w:r>
            </w:ins>
          </w:p>
        </w:tc>
      </w:tr>
      <w:tr w:rsidR="00513FDC" w:rsidRPr="00CE3A2F" w14:paraId="2432D807" w14:textId="77777777" w:rsidTr="00A70798">
        <w:trPr>
          <w:trHeight w:val="288"/>
          <w:jc w:val="center"/>
          <w:ins w:id="1528" w:author="Dietzel, Ranae N [AGRON]" w:date="2017-06-13T13:31:00Z"/>
        </w:trPr>
        <w:tc>
          <w:tcPr>
            <w:tcW w:w="960" w:type="dxa"/>
            <w:vMerge/>
            <w:tcBorders>
              <w:bottom w:val="single" w:sz="4" w:space="0" w:color="auto"/>
            </w:tcBorders>
            <w:vAlign w:val="center"/>
            <w:hideMark/>
          </w:tcPr>
          <w:p w14:paraId="084AF5A9" w14:textId="77777777" w:rsidR="00513FDC" w:rsidRPr="00B901D7" w:rsidRDefault="00513FDC" w:rsidP="00A70798">
            <w:pPr>
              <w:rPr>
                <w:ins w:id="1529" w:author="Dietzel, Ranae N [AGRON]" w:date="2017-06-13T13:31:00Z"/>
                <w:szCs w:val="20"/>
              </w:rPr>
            </w:pPr>
          </w:p>
        </w:tc>
        <w:tc>
          <w:tcPr>
            <w:tcW w:w="1020" w:type="dxa"/>
            <w:noWrap/>
            <w:vAlign w:val="bottom"/>
            <w:hideMark/>
          </w:tcPr>
          <w:p w14:paraId="3EBF0253" w14:textId="77777777" w:rsidR="00513FDC" w:rsidRPr="00B901D7" w:rsidRDefault="00513FDC" w:rsidP="00A70798">
            <w:pPr>
              <w:jc w:val="center"/>
              <w:rPr>
                <w:ins w:id="1530" w:author="Dietzel, Ranae N [AGRON]" w:date="2017-06-13T13:31:00Z"/>
                <w:szCs w:val="20"/>
              </w:rPr>
            </w:pPr>
            <w:ins w:id="1531" w:author="Dietzel, Ranae N [AGRON]" w:date="2017-06-13T13:31:00Z">
              <w:r w:rsidRPr="00B901D7">
                <w:rPr>
                  <w:szCs w:val="20"/>
                </w:rPr>
                <w:t>30-60</w:t>
              </w:r>
            </w:ins>
          </w:p>
        </w:tc>
        <w:tc>
          <w:tcPr>
            <w:tcW w:w="666" w:type="dxa"/>
            <w:noWrap/>
            <w:vAlign w:val="bottom"/>
            <w:hideMark/>
          </w:tcPr>
          <w:p w14:paraId="40C91141" w14:textId="77777777" w:rsidR="00513FDC" w:rsidRPr="00B901D7" w:rsidRDefault="00513FDC" w:rsidP="00A70798">
            <w:pPr>
              <w:rPr>
                <w:ins w:id="1532" w:author="Dietzel, Ranae N [AGRON]" w:date="2017-06-13T13:31:00Z"/>
                <w:szCs w:val="20"/>
              </w:rPr>
            </w:pPr>
            <w:ins w:id="1533" w:author="Dietzel, Ranae N [AGRON]" w:date="2017-06-13T13:31:00Z">
              <w:r w:rsidRPr="00B901D7">
                <w:rPr>
                  <w:szCs w:val="20"/>
                </w:rPr>
                <w:t>0.041</w:t>
              </w:r>
            </w:ins>
          </w:p>
        </w:tc>
        <w:tc>
          <w:tcPr>
            <w:tcW w:w="324" w:type="dxa"/>
            <w:noWrap/>
            <w:vAlign w:val="bottom"/>
            <w:hideMark/>
          </w:tcPr>
          <w:p w14:paraId="7CA7C20D" w14:textId="77777777" w:rsidR="00513FDC" w:rsidRPr="00B901D7" w:rsidRDefault="00513FDC" w:rsidP="00A70798">
            <w:pPr>
              <w:rPr>
                <w:ins w:id="1534" w:author="Dietzel, Ranae N [AGRON]" w:date="2017-06-13T13:31:00Z"/>
                <w:szCs w:val="20"/>
              </w:rPr>
            </w:pPr>
            <w:ins w:id="1535" w:author="Dietzel, Ranae N [AGRON]" w:date="2017-06-13T13:31:00Z">
              <w:r w:rsidRPr="00B901D7">
                <w:rPr>
                  <w:szCs w:val="20"/>
                </w:rPr>
                <w:t>a</w:t>
              </w:r>
            </w:ins>
          </w:p>
        </w:tc>
        <w:tc>
          <w:tcPr>
            <w:tcW w:w="630" w:type="dxa"/>
            <w:noWrap/>
            <w:vAlign w:val="bottom"/>
            <w:hideMark/>
          </w:tcPr>
          <w:p w14:paraId="4ACC6BF3" w14:textId="77777777" w:rsidR="00513FDC" w:rsidRPr="00B901D7" w:rsidRDefault="00513FDC" w:rsidP="00A70798">
            <w:pPr>
              <w:rPr>
                <w:ins w:id="1536" w:author="Dietzel, Ranae N [AGRON]" w:date="2017-06-13T13:31:00Z"/>
                <w:szCs w:val="20"/>
              </w:rPr>
            </w:pPr>
            <w:ins w:id="1537" w:author="Dietzel, Ranae N [AGRON]" w:date="2017-06-13T13:31:00Z">
              <w:r w:rsidRPr="00B901D7">
                <w:rPr>
                  <w:szCs w:val="20"/>
                </w:rPr>
                <w:t>B</w:t>
              </w:r>
            </w:ins>
          </w:p>
        </w:tc>
        <w:tc>
          <w:tcPr>
            <w:tcW w:w="720" w:type="dxa"/>
            <w:noWrap/>
            <w:vAlign w:val="bottom"/>
            <w:hideMark/>
          </w:tcPr>
          <w:p w14:paraId="1F56339A" w14:textId="77777777" w:rsidR="00513FDC" w:rsidRPr="00B901D7" w:rsidRDefault="00513FDC" w:rsidP="00A70798">
            <w:pPr>
              <w:rPr>
                <w:ins w:id="1538" w:author="Dietzel, Ranae N [AGRON]" w:date="2017-06-13T13:31:00Z"/>
                <w:szCs w:val="20"/>
              </w:rPr>
            </w:pPr>
            <w:ins w:id="1539" w:author="Dietzel, Ranae N [AGRON]" w:date="2017-06-13T13:31:00Z">
              <w:r w:rsidRPr="00B901D7">
                <w:rPr>
                  <w:szCs w:val="20"/>
                </w:rPr>
                <w:t>0.052</w:t>
              </w:r>
            </w:ins>
          </w:p>
        </w:tc>
        <w:tc>
          <w:tcPr>
            <w:tcW w:w="405" w:type="dxa"/>
            <w:noWrap/>
            <w:vAlign w:val="bottom"/>
            <w:hideMark/>
          </w:tcPr>
          <w:p w14:paraId="49066B1E" w14:textId="77777777" w:rsidR="00513FDC" w:rsidRPr="00B901D7" w:rsidRDefault="00513FDC" w:rsidP="00A70798">
            <w:pPr>
              <w:rPr>
                <w:ins w:id="1540" w:author="Dietzel, Ranae N [AGRON]" w:date="2017-06-13T13:31:00Z"/>
                <w:szCs w:val="20"/>
              </w:rPr>
            </w:pPr>
            <w:ins w:id="1541" w:author="Dietzel, Ranae N [AGRON]" w:date="2017-06-13T13:31:00Z">
              <w:r w:rsidRPr="00B901D7">
                <w:rPr>
                  <w:szCs w:val="20"/>
                </w:rPr>
                <w:t>c</w:t>
              </w:r>
            </w:ins>
          </w:p>
        </w:tc>
        <w:tc>
          <w:tcPr>
            <w:tcW w:w="675" w:type="dxa"/>
            <w:noWrap/>
            <w:vAlign w:val="bottom"/>
            <w:hideMark/>
          </w:tcPr>
          <w:p w14:paraId="16484561" w14:textId="77777777" w:rsidR="00513FDC" w:rsidRPr="00B901D7" w:rsidRDefault="00513FDC" w:rsidP="00A70798">
            <w:pPr>
              <w:rPr>
                <w:ins w:id="1542" w:author="Dietzel, Ranae N [AGRON]" w:date="2017-06-13T13:31:00Z"/>
                <w:szCs w:val="20"/>
              </w:rPr>
            </w:pPr>
            <w:ins w:id="1543" w:author="Dietzel, Ranae N [AGRON]" w:date="2017-06-13T13:31:00Z">
              <w:r w:rsidRPr="00B901D7">
                <w:rPr>
                  <w:szCs w:val="20"/>
                </w:rPr>
                <w:t>A</w:t>
              </w:r>
            </w:ins>
          </w:p>
        </w:tc>
        <w:tc>
          <w:tcPr>
            <w:tcW w:w="720" w:type="dxa"/>
            <w:noWrap/>
            <w:vAlign w:val="bottom"/>
            <w:hideMark/>
          </w:tcPr>
          <w:p w14:paraId="6D9A47CB" w14:textId="77777777" w:rsidR="00513FDC" w:rsidRPr="00B901D7" w:rsidRDefault="00513FDC" w:rsidP="00A70798">
            <w:pPr>
              <w:rPr>
                <w:ins w:id="1544" w:author="Dietzel, Ranae N [AGRON]" w:date="2017-06-13T13:31:00Z"/>
                <w:szCs w:val="20"/>
              </w:rPr>
            </w:pPr>
            <w:ins w:id="1545" w:author="Dietzel, Ranae N [AGRON]" w:date="2017-06-13T13:31:00Z">
              <w:r w:rsidRPr="00B901D7">
                <w:rPr>
                  <w:szCs w:val="20"/>
                </w:rPr>
                <w:t>0.022</w:t>
              </w:r>
            </w:ins>
          </w:p>
        </w:tc>
        <w:tc>
          <w:tcPr>
            <w:tcW w:w="360" w:type="dxa"/>
            <w:noWrap/>
            <w:vAlign w:val="bottom"/>
            <w:hideMark/>
          </w:tcPr>
          <w:p w14:paraId="52C1215E" w14:textId="77777777" w:rsidR="00513FDC" w:rsidRPr="00B901D7" w:rsidRDefault="00513FDC" w:rsidP="00A70798">
            <w:pPr>
              <w:rPr>
                <w:ins w:id="1546" w:author="Dietzel, Ranae N [AGRON]" w:date="2017-06-13T13:31:00Z"/>
                <w:szCs w:val="20"/>
              </w:rPr>
            </w:pPr>
            <w:ins w:id="1547" w:author="Dietzel, Ranae N [AGRON]" w:date="2017-06-13T13:31:00Z">
              <w:r w:rsidRPr="00B901D7">
                <w:rPr>
                  <w:szCs w:val="20"/>
                </w:rPr>
                <w:t>b</w:t>
              </w:r>
            </w:ins>
          </w:p>
        </w:tc>
        <w:tc>
          <w:tcPr>
            <w:tcW w:w="720" w:type="dxa"/>
            <w:noWrap/>
            <w:vAlign w:val="bottom"/>
            <w:hideMark/>
          </w:tcPr>
          <w:p w14:paraId="5629FF45" w14:textId="77777777" w:rsidR="00513FDC" w:rsidRPr="00B901D7" w:rsidRDefault="00513FDC" w:rsidP="00A70798">
            <w:pPr>
              <w:rPr>
                <w:ins w:id="1548" w:author="Dietzel, Ranae N [AGRON]" w:date="2017-06-13T13:31:00Z"/>
                <w:szCs w:val="20"/>
              </w:rPr>
            </w:pPr>
            <w:ins w:id="1549" w:author="Dietzel, Ranae N [AGRON]" w:date="2017-06-13T13:31:00Z">
              <w:r w:rsidRPr="00B901D7">
                <w:rPr>
                  <w:szCs w:val="20"/>
                </w:rPr>
                <w:t>C</w:t>
              </w:r>
            </w:ins>
          </w:p>
        </w:tc>
      </w:tr>
      <w:tr w:rsidR="00513FDC" w:rsidRPr="00CE3A2F" w14:paraId="60F000EF" w14:textId="77777777" w:rsidTr="00A70798">
        <w:trPr>
          <w:trHeight w:val="300"/>
          <w:jc w:val="center"/>
          <w:ins w:id="1550" w:author="Dietzel, Ranae N [AGRON]" w:date="2017-06-13T13:31:00Z"/>
        </w:trPr>
        <w:tc>
          <w:tcPr>
            <w:tcW w:w="960" w:type="dxa"/>
            <w:vMerge/>
            <w:tcBorders>
              <w:bottom w:val="single" w:sz="4" w:space="0" w:color="auto"/>
            </w:tcBorders>
            <w:vAlign w:val="center"/>
            <w:hideMark/>
          </w:tcPr>
          <w:p w14:paraId="4D9655D7" w14:textId="77777777" w:rsidR="00513FDC" w:rsidRPr="00B901D7" w:rsidRDefault="00513FDC" w:rsidP="00A70798">
            <w:pPr>
              <w:rPr>
                <w:ins w:id="1551" w:author="Dietzel, Ranae N [AGRON]" w:date="2017-06-13T13:31:00Z"/>
                <w:szCs w:val="20"/>
              </w:rPr>
            </w:pPr>
          </w:p>
        </w:tc>
        <w:tc>
          <w:tcPr>
            <w:tcW w:w="1020" w:type="dxa"/>
            <w:tcBorders>
              <w:bottom w:val="single" w:sz="4" w:space="0" w:color="auto"/>
            </w:tcBorders>
            <w:noWrap/>
            <w:vAlign w:val="bottom"/>
            <w:hideMark/>
          </w:tcPr>
          <w:p w14:paraId="1B67F605" w14:textId="77777777" w:rsidR="00513FDC" w:rsidRPr="00B901D7" w:rsidRDefault="00513FDC" w:rsidP="00A70798">
            <w:pPr>
              <w:jc w:val="center"/>
              <w:rPr>
                <w:ins w:id="1552" w:author="Dietzel, Ranae N [AGRON]" w:date="2017-06-13T13:31:00Z"/>
                <w:szCs w:val="20"/>
              </w:rPr>
            </w:pPr>
            <w:ins w:id="1553" w:author="Dietzel, Ranae N [AGRON]" w:date="2017-06-13T13:31:00Z">
              <w:r w:rsidRPr="00B901D7">
                <w:rPr>
                  <w:szCs w:val="20"/>
                </w:rPr>
                <w:t>60-100</w:t>
              </w:r>
            </w:ins>
          </w:p>
        </w:tc>
        <w:tc>
          <w:tcPr>
            <w:tcW w:w="666" w:type="dxa"/>
            <w:tcBorders>
              <w:bottom w:val="single" w:sz="4" w:space="0" w:color="auto"/>
            </w:tcBorders>
            <w:noWrap/>
            <w:vAlign w:val="bottom"/>
            <w:hideMark/>
          </w:tcPr>
          <w:p w14:paraId="7E55DA48" w14:textId="77777777" w:rsidR="00513FDC" w:rsidRPr="00B901D7" w:rsidRDefault="00513FDC" w:rsidP="00A70798">
            <w:pPr>
              <w:rPr>
                <w:ins w:id="1554" w:author="Dietzel, Ranae N [AGRON]" w:date="2017-06-13T13:31:00Z"/>
                <w:szCs w:val="20"/>
              </w:rPr>
            </w:pPr>
            <w:ins w:id="1555" w:author="Dietzel, Ranae N [AGRON]" w:date="2017-06-13T13:31:00Z">
              <w:r w:rsidRPr="00B901D7">
                <w:rPr>
                  <w:szCs w:val="20"/>
                </w:rPr>
                <w:t>0.045</w:t>
              </w:r>
            </w:ins>
          </w:p>
        </w:tc>
        <w:tc>
          <w:tcPr>
            <w:tcW w:w="324" w:type="dxa"/>
            <w:tcBorders>
              <w:bottom w:val="single" w:sz="4" w:space="0" w:color="auto"/>
            </w:tcBorders>
            <w:noWrap/>
            <w:vAlign w:val="bottom"/>
            <w:hideMark/>
          </w:tcPr>
          <w:p w14:paraId="3EA3EC66" w14:textId="77777777" w:rsidR="00513FDC" w:rsidRPr="00B901D7" w:rsidRDefault="00513FDC" w:rsidP="00A70798">
            <w:pPr>
              <w:rPr>
                <w:ins w:id="1556" w:author="Dietzel, Ranae N [AGRON]" w:date="2017-06-13T13:31:00Z"/>
                <w:szCs w:val="20"/>
              </w:rPr>
            </w:pPr>
            <w:ins w:id="1557" w:author="Dietzel, Ranae N [AGRON]" w:date="2017-06-13T13:31:00Z">
              <w:r w:rsidRPr="00B901D7">
                <w:rPr>
                  <w:szCs w:val="20"/>
                </w:rPr>
                <w:t>a</w:t>
              </w:r>
            </w:ins>
          </w:p>
        </w:tc>
        <w:tc>
          <w:tcPr>
            <w:tcW w:w="630" w:type="dxa"/>
            <w:tcBorders>
              <w:bottom w:val="single" w:sz="4" w:space="0" w:color="auto"/>
            </w:tcBorders>
            <w:noWrap/>
            <w:vAlign w:val="bottom"/>
            <w:hideMark/>
          </w:tcPr>
          <w:p w14:paraId="31B0E2CB" w14:textId="77777777" w:rsidR="00513FDC" w:rsidRPr="00B901D7" w:rsidRDefault="00513FDC" w:rsidP="00A70798">
            <w:pPr>
              <w:rPr>
                <w:ins w:id="1558" w:author="Dietzel, Ranae N [AGRON]" w:date="2017-06-13T13:31:00Z"/>
                <w:szCs w:val="20"/>
              </w:rPr>
            </w:pPr>
            <w:ins w:id="1559" w:author="Dietzel, Ranae N [AGRON]" w:date="2017-06-13T13:31:00Z">
              <w:r w:rsidRPr="00B901D7">
                <w:rPr>
                  <w:szCs w:val="20"/>
                </w:rPr>
                <w:t>C</w:t>
              </w:r>
            </w:ins>
          </w:p>
        </w:tc>
        <w:tc>
          <w:tcPr>
            <w:tcW w:w="720" w:type="dxa"/>
            <w:tcBorders>
              <w:bottom w:val="single" w:sz="4" w:space="0" w:color="auto"/>
            </w:tcBorders>
            <w:noWrap/>
            <w:vAlign w:val="bottom"/>
            <w:hideMark/>
          </w:tcPr>
          <w:p w14:paraId="69F94223" w14:textId="77777777" w:rsidR="00513FDC" w:rsidRPr="00B901D7" w:rsidRDefault="00513FDC" w:rsidP="00A70798">
            <w:pPr>
              <w:rPr>
                <w:ins w:id="1560" w:author="Dietzel, Ranae N [AGRON]" w:date="2017-06-13T13:31:00Z"/>
                <w:szCs w:val="20"/>
              </w:rPr>
            </w:pPr>
            <w:ins w:id="1561" w:author="Dietzel, Ranae N [AGRON]" w:date="2017-06-13T13:31:00Z">
              <w:r w:rsidRPr="00B901D7">
                <w:rPr>
                  <w:szCs w:val="20"/>
                </w:rPr>
                <w:t>0.074</w:t>
              </w:r>
            </w:ins>
          </w:p>
        </w:tc>
        <w:tc>
          <w:tcPr>
            <w:tcW w:w="405" w:type="dxa"/>
            <w:tcBorders>
              <w:bottom w:val="single" w:sz="4" w:space="0" w:color="auto"/>
            </w:tcBorders>
            <w:noWrap/>
            <w:vAlign w:val="bottom"/>
            <w:hideMark/>
          </w:tcPr>
          <w:p w14:paraId="1A6B21FE" w14:textId="77777777" w:rsidR="00513FDC" w:rsidRPr="00B901D7" w:rsidRDefault="00513FDC" w:rsidP="00A70798">
            <w:pPr>
              <w:rPr>
                <w:ins w:id="1562" w:author="Dietzel, Ranae N [AGRON]" w:date="2017-06-13T13:31:00Z"/>
                <w:szCs w:val="20"/>
              </w:rPr>
            </w:pPr>
            <w:ins w:id="1563" w:author="Dietzel, Ranae N [AGRON]" w:date="2017-06-13T13:31:00Z">
              <w:r w:rsidRPr="00B901D7">
                <w:rPr>
                  <w:szCs w:val="20"/>
                </w:rPr>
                <w:t>b</w:t>
              </w:r>
            </w:ins>
          </w:p>
        </w:tc>
        <w:tc>
          <w:tcPr>
            <w:tcW w:w="675" w:type="dxa"/>
            <w:tcBorders>
              <w:bottom w:val="single" w:sz="4" w:space="0" w:color="auto"/>
            </w:tcBorders>
            <w:noWrap/>
            <w:vAlign w:val="bottom"/>
            <w:hideMark/>
          </w:tcPr>
          <w:p w14:paraId="1B03C89F" w14:textId="77777777" w:rsidR="00513FDC" w:rsidRPr="00B901D7" w:rsidRDefault="00513FDC" w:rsidP="00A70798">
            <w:pPr>
              <w:rPr>
                <w:ins w:id="1564" w:author="Dietzel, Ranae N [AGRON]" w:date="2017-06-13T13:31:00Z"/>
                <w:szCs w:val="20"/>
              </w:rPr>
            </w:pPr>
            <w:ins w:id="1565" w:author="Dietzel, Ranae N [AGRON]" w:date="2017-06-13T13:31:00Z">
              <w:r w:rsidRPr="00B901D7">
                <w:rPr>
                  <w:szCs w:val="20"/>
                </w:rPr>
                <w:t>B</w:t>
              </w:r>
            </w:ins>
          </w:p>
        </w:tc>
        <w:tc>
          <w:tcPr>
            <w:tcW w:w="720" w:type="dxa"/>
            <w:tcBorders>
              <w:bottom w:val="single" w:sz="4" w:space="0" w:color="auto"/>
            </w:tcBorders>
            <w:noWrap/>
            <w:vAlign w:val="bottom"/>
            <w:hideMark/>
          </w:tcPr>
          <w:p w14:paraId="7B3429D7" w14:textId="77777777" w:rsidR="00513FDC" w:rsidRPr="00B901D7" w:rsidRDefault="00513FDC" w:rsidP="00A70798">
            <w:pPr>
              <w:rPr>
                <w:ins w:id="1566" w:author="Dietzel, Ranae N [AGRON]" w:date="2017-06-13T13:31:00Z"/>
                <w:szCs w:val="20"/>
              </w:rPr>
            </w:pPr>
            <w:ins w:id="1567" w:author="Dietzel, Ranae N [AGRON]" w:date="2017-06-13T13:31:00Z">
              <w:r w:rsidRPr="00B901D7">
                <w:rPr>
                  <w:szCs w:val="20"/>
                </w:rPr>
                <w:t>0.087</w:t>
              </w:r>
            </w:ins>
          </w:p>
        </w:tc>
        <w:tc>
          <w:tcPr>
            <w:tcW w:w="360" w:type="dxa"/>
            <w:tcBorders>
              <w:bottom w:val="single" w:sz="4" w:space="0" w:color="auto"/>
            </w:tcBorders>
            <w:noWrap/>
            <w:vAlign w:val="bottom"/>
            <w:hideMark/>
          </w:tcPr>
          <w:p w14:paraId="1B361225" w14:textId="77777777" w:rsidR="00513FDC" w:rsidRPr="00B901D7" w:rsidRDefault="00513FDC" w:rsidP="00A70798">
            <w:pPr>
              <w:rPr>
                <w:ins w:id="1568" w:author="Dietzel, Ranae N [AGRON]" w:date="2017-06-13T13:31:00Z"/>
                <w:szCs w:val="20"/>
              </w:rPr>
            </w:pPr>
            <w:ins w:id="1569" w:author="Dietzel, Ranae N [AGRON]" w:date="2017-06-13T13:31:00Z">
              <w:r w:rsidRPr="00B901D7">
                <w:rPr>
                  <w:szCs w:val="20"/>
                </w:rPr>
                <w:t>a</w:t>
              </w:r>
            </w:ins>
          </w:p>
        </w:tc>
        <w:tc>
          <w:tcPr>
            <w:tcW w:w="720" w:type="dxa"/>
            <w:tcBorders>
              <w:bottom w:val="single" w:sz="4" w:space="0" w:color="auto"/>
            </w:tcBorders>
            <w:noWrap/>
            <w:vAlign w:val="bottom"/>
            <w:hideMark/>
          </w:tcPr>
          <w:p w14:paraId="0462E4CB" w14:textId="77777777" w:rsidR="00513FDC" w:rsidRPr="00B901D7" w:rsidRDefault="00513FDC" w:rsidP="00A70798">
            <w:pPr>
              <w:rPr>
                <w:ins w:id="1570" w:author="Dietzel, Ranae N [AGRON]" w:date="2017-06-13T13:31:00Z"/>
                <w:szCs w:val="20"/>
              </w:rPr>
            </w:pPr>
            <w:ins w:id="1571" w:author="Dietzel, Ranae N [AGRON]" w:date="2017-06-13T13:31:00Z">
              <w:r w:rsidRPr="00B901D7">
                <w:rPr>
                  <w:szCs w:val="20"/>
                </w:rPr>
                <w:t>A</w:t>
              </w:r>
            </w:ins>
          </w:p>
        </w:tc>
      </w:tr>
    </w:tbl>
    <w:p w14:paraId="7068772E" w14:textId="77777777" w:rsidR="00513FDC" w:rsidRPr="00532388" w:rsidRDefault="00513FDC" w:rsidP="00F03621">
      <w:pPr>
        <w:rPr>
          <w:color w:val="000000" w:themeColor="text1"/>
          <w:szCs w:val="20"/>
        </w:rPr>
      </w:pPr>
    </w:p>
    <w:p w14:paraId="4F5FAB6A" w14:textId="77777777" w:rsidR="00F03621" w:rsidRDefault="00F03621" w:rsidP="00532388">
      <w:pPr>
        <w:rPr>
          <w:szCs w:val="20"/>
        </w:rPr>
      </w:pPr>
    </w:p>
    <w:p w14:paraId="340A8786" w14:textId="77777777" w:rsidR="003D4C84" w:rsidRDefault="003D4C84" w:rsidP="00532388">
      <w:pPr>
        <w:rPr>
          <w:szCs w:val="20"/>
        </w:rPr>
      </w:pPr>
    </w:p>
    <w:p w14:paraId="576C615B" w14:textId="1CFF0333" w:rsidR="007561B4" w:rsidRPr="00227A0F" w:rsidRDefault="007561B4" w:rsidP="00532388">
      <w:pPr>
        <w:rPr>
          <w:b/>
          <w:szCs w:val="20"/>
        </w:rPr>
      </w:pPr>
      <w:r w:rsidRPr="00227A0F">
        <w:rPr>
          <w:b/>
          <w:szCs w:val="20"/>
        </w:rPr>
        <w:t>Competing interests</w:t>
      </w:r>
    </w:p>
    <w:p w14:paraId="70F206AF" w14:textId="10A40981" w:rsidR="00227A0F" w:rsidRDefault="00227A0F" w:rsidP="00532388">
      <w:pPr>
        <w:rPr>
          <w:szCs w:val="20"/>
        </w:rPr>
      </w:pPr>
      <w:r>
        <w:rPr>
          <w:szCs w:val="20"/>
        </w:rPr>
        <w:t>The authors have no competing interests.</w:t>
      </w:r>
    </w:p>
    <w:p w14:paraId="000D49BF" w14:textId="77777777" w:rsidR="00EA405D" w:rsidRDefault="00EA405D" w:rsidP="00532388">
      <w:pPr>
        <w:rPr>
          <w:szCs w:val="20"/>
        </w:rPr>
      </w:pPr>
    </w:p>
    <w:p w14:paraId="79EB63DC" w14:textId="47AA3C80" w:rsidR="007561B4" w:rsidRPr="00EA405D" w:rsidRDefault="007561B4" w:rsidP="00532388">
      <w:pPr>
        <w:rPr>
          <w:rFonts w:asciiTheme="minorHAnsi" w:hAnsiTheme="minorHAnsi" w:cstheme="minorHAnsi"/>
          <w:b/>
          <w:szCs w:val="20"/>
        </w:rPr>
      </w:pPr>
      <w:r w:rsidRPr="00EA405D">
        <w:rPr>
          <w:rFonts w:asciiTheme="minorHAnsi" w:hAnsiTheme="minorHAnsi" w:cstheme="minorHAnsi"/>
          <w:b/>
          <w:szCs w:val="20"/>
        </w:rPr>
        <w:t>Acknowledgements</w:t>
      </w:r>
    </w:p>
    <w:p w14:paraId="68DFDE27" w14:textId="607BA1A0" w:rsidR="009179CC" w:rsidRDefault="009179CC" w:rsidP="00532388">
      <w:pPr>
        <w:rPr>
          <w:rFonts w:asciiTheme="minorHAnsi" w:hAnsiTheme="minorHAnsi" w:cstheme="minorHAnsi"/>
          <w:color w:val="111111"/>
          <w:szCs w:val="20"/>
          <w:shd w:val="clear" w:color="auto" w:fill="FFFFFF"/>
        </w:rPr>
      </w:pPr>
      <w:r w:rsidRPr="002029EA">
        <w:rPr>
          <w:rFonts w:asciiTheme="minorHAnsi" w:hAnsiTheme="minorHAnsi" w:cstheme="minorHAnsi"/>
          <w:color w:val="111111"/>
          <w:szCs w:val="20"/>
          <w:shd w:val="clear" w:color="auto" w:fill="FFFFFF"/>
        </w:rPr>
        <w:t>T</w:t>
      </w:r>
      <w:r w:rsidR="002029EA" w:rsidRPr="002029EA">
        <w:rPr>
          <w:rFonts w:asciiTheme="minorHAnsi" w:hAnsiTheme="minorHAnsi" w:cstheme="minorHAnsi"/>
          <w:color w:val="111111"/>
          <w:szCs w:val="20"/>
          <w:shd w:val="clear" w:color="auto" w:fill="FFFFFF"/>
        </w:rPr>
        <w:t>his project was supported by</w:t>
      </w:r>
      <w:r w:rsidRPr="002029EA">
        <w:rPr>
          <w:rFonts w:asciiTheme="minorHAnsi" w:hAnsiTheme="minorHAnsi" w:cstheme="minorHAnsi"/>
          <w:color w:val="111111"/>
          <w:szCs w:val="20"/>
          <w:shd w:val="clear" w:color="auto" w:fill="FFFFFF"/>
        </w:rPr>
        <w:t xml:space="preserve"> Agriculture and Food Research</w:t>
      </w:r>
      <w:r w:rsidR="002029EA" w:rsidRPr="002029EA">
        <w:rPr>
          <w:rFonts w:asciiTheme="minorHAnsi" w:hAnsiTheme="minorHAnsi" w:cstheme="minorHAnsi"/>
          <w:color w:val="111111"/>
          <w:szCs w:val="20"/>
          <w:shd w:val="clear" w:color="auto" w:fill="FFFFFF"/>
        </w:rPr>
        <w:t xml:space="preserve"> Initiative Competitive Grant numbers</w:t>
      </w:r>
      <w:r w:rsidRPr="002029EA">
        <w:rPr>
          <w:rFonts w:asciiTheme="minorHAnsi" w:hAnsiTheme="minorHAnsi" w:cstheme="minorHAnsi"/>
          <w:color w:val="111111"/>
          <w:szCs w:val="20"/>
          <w:shd w:val="clear" w:color="auto" w:fill="FFFFFF"/>
        </w:rPr>
        <w:t xml:space="preserve"> 2012-67011-1966 </w:t>
      </w:r>
      <w:r w:rsidR="002029EA" w:rsidRPr="002029EA">
        <w:rPr>
          <w:rFonts w:asciiTheme="minorHAnsi" w:hAnsiTheme="minorHAnsi" w:cstheme="minorHAnsi"/>
          <w:color w:val="111111"/>
          <w:szCs w:val="20"/>
          <w:shd w:val="clear" w:color="auto" w:fill="FFFFFF"/>
        </w:rPr>
        <w:t xml:space="preserve">and 2016-67012-25170 </w:t>
      </w:r>
      <w:r w:rsidRPr="002029EA">
        <w:rPr>
          <w:rFonts w:asciiTheme="minorHAnsi" w:hAnsiTheme="minorHAnsi" w:cstheme="minorHAnsi"/>
          <w:color w:val="111111"/>
          <w:szCs w:val="20"/>
          <w:shd w:val="clear" w:color="auto" w:fill="FFFFFF"/>
        </w:rPr>
        <w:t>from the USDA National Institute of Food and Agriculture</w:t>
      </w:r>
      <w:r w:rsidR="002029EA" w:rsidRPr="002029EA">
        <w:rPr>
          <w:rFonts w:asciiTheme="minorHAnsi" w:hAnsiTheme="minorHAnsi" w:cstheme="minorHAnsi"/>
          <w:color w:val="111111"/>
          <w:szCs w:val="20"/>
          <w:shd w:val="clear" w:color="auto" w:fill="FFFFFF"/>
        </w:rPr>
        <w:t xml:space="preserve"> </w:t>
      </w:r>
      <w:r w:rsidRPr="002029EA">
        <w:rPr>
          <w:rFonts w:asciiTheme="minorHAnsi" w:hAnsiTheme="minorHAnsi" w:cstheme="minorHAnsi"/>
          <w:color w:val="111111"/>
          <w:szCs w:val="20"/>
          <w:shd w:val="clear" w:color="auto" w:fill="FFFFFF"/>
        </w:rPr>
        <w:t xml:space="preserve">and Iowa State University’s College of Agriculture and Life Sciences, Department of Agronomy, Graduate Program in Sustainable Agriculture, and Wallace Chair for Sustainable Agriculture. We thank Dave Sundberg, </w:t>
      </w:r>
      <w:r w:rsidR="002029EA" w:rsidRPr="002029EA">
        <w:rPr>
          <w:rFonts w:asciiTheme="minorHAnsi" w:hAnsiTheme="minorHAnsi" w:cstheme="minorHAnsi"/>
          <w:color w:val="111111"/>
          <w:szCs w:val="20"/>
          <w:shd w:val="clear" w:color="auto" w:fill="FFFFFF"/>
        </w:rPr>
        <w:t xml:space="preserve">Bruce Hall, Kevin Day, </w:t>
      </w:r>
      <w:r w:rsidRPr="002029EA">
        <w:rPr>
          <w:rFonts w:asciiTheme="minorHAnsi" w:hAnsiTheme="minorHAnsi" w:cstheme="minorHAnsi"/>
          <w:color w:val="111111"/>
          <w:szCs w:val="20"/>
          <w:shd w:val="clear" w:color="auto" w:fill="FFFFFF"/>
        </w:rPr>
        <w:t>Jake Anderson, Brent Beelner, Shane Bugeja, Robi</w:t>
      </w:r>
      <w:r w:rsidR="002029EA" w:rsidRPr="002029EA">
        <w:rPr>
          <w:rFonts w:asciiTheme="minorHAnsi" w:hAnsiTheme="minorHAnsi" w:cstheme="minorHAnsi"/>
          <w:color w:val="111111"/>
          <w:szCs w:val="20"/>
          <w:shd w:val="clear" w:color="auto" w:fill="FFFFFF"/>
        </w:rPr>
        <w:t>n Gómez-Gómez, Céline Guignard</w:t>
      </w:r>
      <w:r w:rsidRPr="002029EA">
        <w:rPr>
          <w:rFonts w:asciiTheme="minorHAnsi" w:hAnsiTheme="minorHAnsi" w:cstheme="minorHAnsi"/>
          <w:color w:val="111111"/>
          <w:szCs w:val="20"/>
          <w:shd w:val="clear" w:color="auto" w:fill="FFFFFF"/>
        </w:rPr>
        <w:t xml:space="preserve">, Sarah Hirsh, Brady North, Nick Siepker, and Madeline Tomka for technical assistance in the field and laboratory. We are also grateful to </w:t>
      </w:r>
      <w:r w:rsidR="002029EA" w:rsidRPr="002029EA">
        <w:rPr>
          <w:rFonts w:asciiTheme="minorHAnsi" w:hAnsiTheme="minorHAnsi" w:cstheme="minorHAnsi"/>
          <w:color w:val="111111"/>
          <w:szCs w:val="20"/>
          <w:shd w:val="clear" w:color="auto" w:fill="FFFFFF"/>
        </w:rPr>
        <w:t>Lendie Follett</w:t>
      </w:r>
      <w:r w:rsidRPr="002029EA">
        <w:rPr>
          <w:rFonts w:asciiTheme="minorHAnsi" w:hAnsiTheme="minorHAnsi" w:cstheme="minorHAnsi"/>
          <w:color w:val="111111"/>
          <w:szCs w:val="20"/>
          <w:shd w:val="clear" w:color="auto" w:fill="FFFFFF"/>
        </w:rPr>
        <w:t xml:space="preserve"> and the R community for help with statistics and coding as well as </w:t>
      </w:r>
      <w:ins w:id="1572" w:author="Dietzel, Ranae N [AGRON]" w:date="2017-06-14T13:00:00Z">
        <w:r w:rsidR="00016B99">
          <w:rPr>
            <w:rFonts w:asciiTheme="minorHAnsi" w:hAnsiTheme="minorHAnsi" w:cstheme="minorHAnsi"/>
            <w:color w:val="111111"/>
            <w:szCs w:val="20"/>
            <w:shd w:val="clear" w:color="auto" w:fill="FFFFFF"/>
          </w:rPr>
          <w:t xml:space="preserve">Mike Castellano and </w:t>
        </w:r>
      </w:ins>
      <w:r w:rsidRPr="002029EA">
        <w:rPr>
          <w:rFonts w:asciiTheme="minorHAnsi" w:hAnsiTheme="minorHAnsi" w:cstheme="minorHAnsi"/>
          <w:color w:val="111111"/>
          <w:szCs w:val="20"/>
          <w:shd w:val="clear" w:color="auto" w:fill="FFFFFF"/>
        </w:rPr>
        <w:t>several anonymous reviewers for useful comments on earlier drafts of the manuscript.</w:t>
      </w:r>
    </w:p>
    <w:p w14:paraId="17213214" w14:textId="77777777" w:rsidR="002029EA" w:rsidRPr="002029EA" w:rsidRDefault="002029EA" w:rsidP="00532388">
      <w:pPr>
        <w:rPr>
          <w:rFonts w:asciiTheme="minorHAnsi" w:hAnsiTheme="minorHAnsi" w:cstheme="minorHAnsi"/>
          <w:szCs w:val="20"/>
        </w:rPr>
      </w:pPr>
    </w:p>
    <w:p w14:paraId="6F35BB07" w14:textId="77777777" w:rsidR="00F03621" w:rsidRDefault="00F03621" w:rsidP="0023163E">
      <w:pPr>
        <w:pStyle w:val="Bibliography"/>
        <w:rPr>
          <w:b/>
          <w:sz w:val="20"/>
          <w:szCs w:val="20"/>
        </w:rPr>
      </w:pPr>
    </w:p>
    <w:p w14:paraId="7D8618E3" w14:textId="77777777" w:rsidR="00F03621" w:rsidRDefault="00F03621" w:rsidP="0023163E">
      <w:pPr>
        <w:pStyle w:val="Bibliography"/>
        <w:rPr>
          <w:b/>
          <w:sz w:val="20"/>
          <w:szCs w:val="20"/>
        </w:rPr>
      </w:pPr>
    </w:p>
    <w:p w14:paraId="05B923A9" w14:textId="77777777" w:rsidR="00F03621" w:rsidRDefault="00F03621" w:rsidP="0023163E">
      <w:pPr>
        <w:pStyle w:val="Bibliography"/>
        <w:rPr>
          <w:b/>
          <w:sz w:val="20"/>
          <w:szCs w:val="20"/>
        </w:rPr>
      </w:pPr>
    </w:p>
    <w:p w14:paraId="30538B45" w14:textId="5A338E5A" w:rsidR="00AE3B56" w:rsidRPr="00AE3B56" w:rsidRDefault="00AE3B56" w:rsidP="0023163E">
      <w:pPr>
        <w:pStyle w:val="Bibliography"/>
        <w:rPr>
          <w:b/>
          <w:sz w:val="20"/>
          <w:szCs w:val="20"/>
        </w:rPr>
      </w:pPr>
      <w:r w:rsidRPr="00AE3B56">
        <w:rPr>
          <w:b/>
          <w:sz w:val="20"/>
          <w:szCs w:val="20"/>
        </w:rPr>
        <w:t>References</w:t>
      </w:r>
    </w:p>
    <w:p w14:paraId="75F11EF1" w14:textId="0B970A3E" w:rsidR="00EA405D" w:rsidRPr="00EA405D" w:rsidRDefault="00EA405D" w:rsidP="0023163E">
      <w:pPr>
        <w:pStyle w:val="Bibliography"/>
        <w:rPr>
          <w:rFonts w:asciiTheme="majorHAnsi" w:hAnsiTheme="majorHAnsi" w:cstheme="majorHAnsi"/>
          <w:sz w:val="20"/>
          <w:szCs w:val="20"/>
        </w:rPr>
      </w:pPr>
      <w:r w:rsidRPr="00EA405D">
        <w:rPr>
          <w:rFonts w:asciiTheme="majorHAnsi" w:hAnsiTheme="majorHAnsi" w:cstheme="majorHAnsi"/>
          <w:sz w:val="20"/>
          <w:szCs w:val="20"/>
          <w:shd w:val="clear" w:color="auto" w:fill="FFFFFF"/>
        </w:rPr>
        <w:lastRenderedPageBreak/>
        <w:t>Abendroth, L.J., Elmore, R.W., Boyer, M.J. and Marlay. S.K.:</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Maize growth and development,</w:t>
      </w:r>
      <w:r w:rsidRPr="00EA405D">
        <w:rPr>
          <w:rFonts w:asciiTheme="majorHAnsi" w:hAnsiTheme="majorHAnsi" w:cstheme="majorHAnsi"/>
          <w:sz w:val="20"/>
          <w:szCs w:val="20"/>
          <w:shd w:val="clear" w:color="auto" w:fill="FFFFFF"/>
        </w:rPr>
        <w:t xml:space="preserve"> Iowa State University Extension,</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Ames, Iowa, 2011.</w:t>
      </w:r>
    </w:p>
    <w:p w14:paraId="392B6ACE" w14:textId="7ACA92B8" w:rsidR="00494AEE" w:rsidRDefault="00494AEE" w:rsidP="0023163E">
      <w:pPr>
        <w:pStyle w:val="Bibliography"/>
        <w:rPr>
          <w:sz w:val="20"/>
          <w:szCs w:val="20"/>
        </w:rPr>
      </w:pPr>
      <w:r w:rsidRPr="00494AEE">
        <w:rPr>
          <w:sz w:val="20"/>
          <w:szCs w:val="20"/>
        </w:rPr>
        <w:t>B</w:t>
      </w:r>
      <w:r>
        <w:rPr>
          <w:sz w:val="20"/>
          <w:szCs w:val="20"/>
        </w:rPr>
        <w:t>adri</w:t>
      </w:r>
      <w:r w:rsidRPr="00494AEE">
        <w:rPr>
          <w:sz w:val="20"/>
          <w:szCs w:val="20"/>
        </w:rPr>
        <w:t>, D. V. and V</w:t>
      </w:r>
      <w:r>
        <w:rPr>
          <w:sz w:val="20"/>
          <w:szCs w:val="20"/>
        </w:rPr>
        <w:t>ivanco</w:t>
      </w:r>
      <w:r w:rsidRPr="00494AEE">
        <w:rPr>
          <w:sz w:val="20"/>
          <w:szCs w:val="20"/>
        </w:rPr>
        <w:t>, J. M.: Regulation and function of root exudates, Plant, Cell &amp; Environment, 32(6), 666–681, 2009.</w:t>
      </w:r>
    </w:p>
    <w:p w14:paraId="19076E16" w14:textId="3321F7C7" w:rsidR="0023163E" w:rsidRPr="00AE3B56" w:rsidRDefault="0023163E" w:rsidP="0023163E">
      <w:pPr>
        <w:pStyle w:val="Bibliography"/>
        <w:rPr>
          <w:sz w:val="20"/>
          <w:szCs w:val="20"/>
        </w:rPr>
      </w:pPr>
      <w:r w:rsidRPr="00AE3B56">
        <w:rPr>
          <w:sz w:val="20"/>
          <w:szCs w:val="20"/>
        </w:rPr>
        <w:t>Balesdent, J. and Balabane, M.: Major contribution of roots to soil carbon storage inferred from maize cultivated soils, Soil Biology and Biochemistry, 28(9), 1261–1263, 1996.</w:t>
      </w:r>
    </w:p>
    <w:p w14:paraId="4D16FA0A" w14:textId="77777777" w:rsidR="0023163E" w:rsidRPr="00AE3B56" w:rsidRDefault="0023163E" w:rsidP="0023163E">
      <w:pPr>
        <w:pStyle w:val="Bibliography"/>
        <w:rPr>
          <w:sz w:val="20"/>
          <w:szCs w:val="20"/>
        </w:rPr>
      </w:pPr>
      <w:r w:rsidRPr="00AE3B56">
        <w:rPr>
          <w:sz w:val="20"/>
          <w:szCs w:val="20"/>
        </w:rPr>
        <w:t>Beniston, J. W., DuPont, S. T., Glover, J. D., Lal, R. and Dungait, J. A.: Soil organic carbon dynamics 75 years after land-use change in perennial grassland and annual wheat agricultural systems, Biogeochemistry, 120(1-3), 37–49, 2014.</w:t>
      </w:r>
    </w:p>
    <w:p w14:paraId="05832661" w14:textId="6F84F20E" w:rsidR="0023163E" w:rsidRPr="00AE3B56" w:rsidRDefault="0023163E" w:rsidP="0023163E">
      <w:pPr>
        <w:pStyle w:val="Bibliography"/>
        <w:rPr>
          <w:sz w:val="20"/>
          <w:szCs w:val="20"/>
        </w:rPr>
      </w:pPr>
      <w:r w:rsidRPr="00AE3B56">
        <w:rPr>
          <w:sz w:val="20"/>
          <w:szCs w:val="20"/>
        </w:rPr>
        <w:t>Blackmer, A.</w:t>
      </w:r>
      <w:r w:rsidR="006057D1">
        <w:rPr>
          <w:sz w:val="20"/>
          <w:szCs w:val="20"/>
        </w:rPr>
        <w:t>, Voss, R.D., and Mallarino, A.P.</w:t>
      </w:r>
      <w:r w:rsidRPr="00AE3B56">
        <w:rPr>
          <w:sz w:val="20"/>
          <w:szCs w:val="20"/>
        </w:rPr>
        <w:t>: Nitrogen fertiliz</w:t>
      </w:r>
      <w:r w:rsidR="00CC65A8">
        <w:rPr>
          <w:sz w:val="20"/>
          <w:szCs w:val="20"/>
        </w:rPr>
        <w:t>er recommendations for corn in I</w:t>
      </w:r>
      <w:r w:rsidRPr="00AE3B56">
        <w:rPr>
          <w:sz w:val="20"/>
          <w:szCs w:val="20"/>
        </w:rPr>
        <w:t xml:space="preserve">owa, </w:t>
      </w:r>
      <w:r w:rsidR="006057D1">
        <w:rPr>
          <w:sz w:val="20"/>
          <w:szCs w:val="20"/>
        </w:rPr>
        <w:t xml:space="preserve">Iowa State University Extension, Ames, Iowa, </w:t>
      </w:r>
      <w:r w:rsidRPr="00AE3B56">
        <w:rPr>
          <w:sz w:val="20"/>
          <w:szCs w:val="20"/>
        </w:rPr>
        <w:t>1997.</w:t>
      </w:r>
    </w:p>
    <w:p w14:paraId="13641B6D" w14:textId="34C79A9F" w:rsidR="0023163E" w:rsidRDefault="0023163E" w:rsidP="0023163E">
      <w:pPr>
        <w:pStyle w:val="Bibliography"/>
        <w:rPr>
          <w:ins w:id="1573" w:author="Dietzel, Ranae N [AGRON]" w:date="2017-06-14T11:32:00Z"/>
          <w:sz w:val="20"/>
          <w:szCs w:val="20"/>
        </w:rPr>
      </w:pPr>
      <w:r w:rsidRPr="00AE3B56">
        <w:rPr>
          <w:sz w:val="20"/>
          <w:szCs w:val="20"/>
        </w:rPr>
        <w:t>Buyanovsky, G., Kucera, C. and Wagner, G.: Comparative analyses of carbon dynamics in native and cultivated ecosystems, Ecology, 68(6), 2023–2031, 1987.</w:t>
      </w:r>
      <w:ins w:id="1574" w:author="Dietzel, Ranae N [AGRON]" w:date="2017-06-14T11:32:00Z">
        <w:r w:rsidR="009350FC">
          <w:rPr>
            <w:sz w:val="20"/>
            <w:szCs w:val="20"/>
          </w:rPr>
          <w:t xml:space="preserve">  </w:t>
        </w:r>
      </w:ins>
    </w:p>
    <w:p w14:paraId="0783592A" w14:textId="0586A321" w:rsidR="009350FC" w:rsidRPr="009350FC" w:rsidRDefault="009350FC" w:rsidP="009350FC">
      <w:pPr>
        <w:pStyle w:val="Bibliography"/>
        <w:rPr>
          <w:ins w:id="1575" w:author="Dietzel, Ranae N [AGRON]" w:date="2017-06-14T11:32:00Z"/>
          <w:sz w:val="20"/>
          <w:szCs w:val="20"/>
          <w:rPrChange w:id="1576" w:author="Dietzel, Ranae N [AGRON]" w:date="2017-06-14T11:32:00Z">
            <w:rPr>
              <w:ins w:id="1577" w:author="Dietzel, Ranae N [AGRON]" w:date="2017-06-14T11:32:00Z"/>
            </w:rPr>
          </w:rPrChange>
        </w:rPr>
      </w:pPr>
      <w:ins w:id="1578" w:author="Dietzel, Ranae N [AGRON]" w:date="2017-06-14T11:32:00Z">
        <w:r w:rsidRPr="009350FC">
          <w:rPr>
            <w:sz w:val="20"/>
            <w:szCs w:val="20"/>
            <w:rPrChange w:id="1579" w:author="Dietzel, Ranae N [AGRON]" w:date="2017-06-14T11:32:00Z">
              <w:rPr/>
            </w:rPrChange>
          </w:rPr>
          <w:t>Castellano, M. J., Mueller, K. E., Olk, D. C., Sawyer, J. E. and Six, J.: Integrating plant litter quality, soil organic matter stabilization, and the carbon saturation concept, Global Change Biology, 21(9), 3200–3209, 2015.</w:t>
        </w:r>
      </w:ins>
    </w:p>
    <w:p w14:paraId="6883885F" w14:textId="78E54A7F" w:rsidR="009350FC" w:rsidRPr="00AE3B56" w:rsidDel="009350FC" w:rsidRDefault="009350FC" w:rsidP="0023163E">
      <w:pPr>
        <w:pStyle w:val="Bibliography"/>
        <w:rPr>
          <w:del w:id="1580" w:author="Dietzel, Ranae N [AGRON]" w:date="2017-06-14T11:32:00Z"/>
          <w:sz w:val="20"/>
          <w:szCs w:val="20"/>
        </w:rPr>
      </w:pPr>
    </w:p>
    <w:p w14:paraId="027CE351" w14:textId="0EFEAF4B" w:rsidR="0023163E" w:rsidRPr="00AE3B56" w:rsidRDefault="0023163E" w:rsidP="0023163E">
      <w:pPr>
        <w:pStyle w:val="Bibliography"/>
        <w:rPr>
          <w:sz w:val="20"/>
          <w:szCs w:val="20"/>
        </w:rPr>
      </w:pPr>
      <w:r w:rsidRPr="00AE3B56">
        <w:rPr>
          <w:sz w:val="20"/>
          <w:szCs w:val="20"/>
        </w:rPr>
        <w:t xml:space="preserve">Cotrufo, M. F., Soong, J. L., Horton, A. J., Campbell, E. E., Haddix, M. L., Wall, D. H. and Parton, W. J.: Formation of soil organic matter via biochemical and physical pathways of litter mass loss, Nature Geoscience, </w:t>
      </w:r>
      <w:ins w:id="1581" w:author="Dietzel, Ranae N [AGRON]" w:date="2017-06-14T13:38:00Z">
        <w:r w:rsidR="00AB3594">
          <w:rPr>
            <w:sz w:val="20"/>
            <w:szCs w:val="20"/>
          </w:rPr>
          <w:t xml:space="preserve">8, 776-781, </w:t>
        </w:r>
      </w:ins>
      <w:r w:rsidRPr="00AE3B56">
        <w:rPr>
          <w:sz w:val="20"/>
          <w:szCs w:val="20"/>
        </w:rPr>
        <w:t>2015.</w:t>
      </w:r>
    </w:p>
    <w:p w14:paraId="0C294F2E" w14:textId="77777777" w:rsidR="0023163E" w:rsidRPr="00AE3B56" w:rsidRDefault="0023163E" w:rsidP="0023163E">
      <w:pPr>
        <w:pStyle w:val="Bibliography"/>
        <w:rPr>
          <w:sz w:val="20"/>
          <w:szCs w:val="20"/>
        </w:rPr>
      </w:pPr>
      <w:r w:rsidRPr="00AE3B56">
        <w:rPr>
          <w:sz w:val="20"/>
          <w:szCs w:val="20"/>
        </w:rPr>
        <w:t>David, M. B., McIsaac, G. F., Darmody, R. G. and Omonode, R. A.: Long-term changes in mollisol organic carbon and nitrogen, Journal of Environmental Quality, 38(1), 200–211, 2009.</w:t>
      </w:r>
    </w:p>
    <w:p w14:paraId="27CF4665" w14:textId="77777777" w:rsidR="0023163E" w:rsidRPr="00AE3B56" w:rsidRDefault="0023163E" w:rsidP="0023163E">
      <w:pPr>
        <w:pStyle w:val="Bibliography"/>
        <w:rPr>
          <w:sz w:val="20"/>
          <w:szCs w:val="20"/>
        </w:rPr>
      </w:pPr>
      <w:r w:rsidRPr="00AE3B56">
        <w:rPr>
          <w:sz w:val="20"/>
          <w:szCs w:val="20"/>
        </w:rPr>
        <w:t>Davidson, E. A. and Ackerman, I. L.: Changes in soil carbon inventories following cultivation of previously untilled soils, Biogeochemistry, 20(3), 161–193, 1993.</w:t>
      </w:r>
    </w:p>
    <w:p w14:paraId="55CC6161" w14:textId="2699AD19" w:rsidR="0023163E" w:rsidRDefault="0023163E" w:rsidP="0023163E">
      <w:pPr>
        <w:pStyle w:val="Bibliography"/>
        <w:rPr>
          <w:ins w:id="1582" w:author="Dietzel, Ranae N [AGRON]" w:date="2017-06-14T13:34:00Z"/>
          <w:sz w:val="20"/>
          <w:szCs w:val="20"/>
        </w:rPr>
      </w:pPr>
      <w:r w:rsidRPr="00AE3B56">
        <w:rPr>
          <w:sz w:val="20"/>
          <w:szCs w:val="20"/>
        </w:rPr>
        <w:t>Dupont, S. T., Beniston, J., Glover, J., Hodson, A., Culman, S., Lal, R. and Ferris, H.: Root traits and soil properties in harvested perennial grassland, annual wheat, and never-</w:t>
      </w:r>
      <w:r w:rsidR="00D1323C">
        <w:rPr>
          <w:sz w:val="20"/>
          <w:szCs w:val="20"/>
        </w:rPr>
        <w:t>tilled annual wheat, Plant and S</w:t>
      </w:r>
      <w:r w:rsidRPr="00AE3B56">
        <w:rPr>
          <w:sz w:val="20"/>
          <w:szCs w:val="20"/>
        </w:rPr>
        <w:t>oil, 381(1-2), 405–420, 2014.</w:t>
      </w:r>
    </w:p>
    <w:p w14:paraId="709260FC" w14:textId="1928585E" w:rsidR="00AB3594" w:rsidRPr="00AE3B56" w:rsidRDefault="00AB3594" w:rsidP="0023163E">
      <w:pPr>
        <w:pStyle w:val="Bibliography"/>
        <w:rPr>
          <w:sz w:val="20"/>
          <w:szCs w:val="20"/>
        </w:rPr>
      </w:pPr>
      <w:ins w:id="1583" w:author="Dietzel, Ranae N [AGRON]" w:date="2017-06-14T13:34:00Z">
        <w:r>
          <w:rPr>
            <w:sz w:val="20"/>
            <w:szCs w:val="20"/>
          </w:rPr>
          <w:t>Fontaine, S., Barot, S., Barre, P., Bdioui, N., Mary, B., and Rumpel, C.: Stability of organic carbon in deep soil layers controlled by fresh carbon supply, Natur</w:t>
        </w:r>
      </w:ins>
      <w:ins w:id="1584" w:author="Dietzel, Ranae N [AGRON]" w:date="2017-06-14T13:36:00Z">
        <w:r>
          <w:rPr>
            <w:sz w:val="20"/>
            <w:szCs w:val="20"/>
          </w:rPr>
          <w:t>e, 450, 277-281, 2007.</w:t>
        </w:r>
      </w:ins>
    </w:p>
    <w:p w14:paraId="1CC0A8E2" w14:textId="6E25B878" w:rsidR="0023163E" w:rsidRPr="00AE3B56" w:rsidRDefault="0023163E" w:rsidP="0023163E">
      <w:pPr>
        <w:pStyle w:val="Bibliography"/>
        <w:rPr>
          <w:sz w:val="20"/>
          <w:szCs w:val="20"/>
        </w:rPr>
      </w:pPr>
      <w:r w:rsidRPr="00AE3B56">
        <w:rPr>
          <w:sz w:val="20"/>
          <w:szCs w:val="20"/>
        </w:rPr>
        <w:t>Gill, R., Burke, I. C., Milchunas, D. G. and Lauenroth, W. K.: Relationship between root biomass and soil organic matter pools in th</w:t>
      </w:r>
      <w:r w:rsidR="00D1323C">
        <w:rPr>
          <w:sz w:val="20"/>
          <w:szCs w:val="20"/>
        </w:rPr>
        <w:t>e shortgrass steppe of eastern C</w:t>
      </w:r>
      <w:r w:rsidRPr="00AE3B56">
        <w:rPr>
          <w:sz w:val="20"/>
          <w:szCs w:val="20"/>
        </w:rPr>
        <w:t>olorado, Ecosystems, 2(3), 226–236, 1999.</w:t>
      </w:r>
    </w:p>
    <w:p w14:paraId="261BB1C8" w14:textId="77777777" w:rsidR="0023163E" w:rsidRPr="00AE3B56" w:rsidRDefault="0023163E" w:rsidP="0023163E">
      <w:pPr>
        <w:pStyle w:val="Bibliography"/>
        <w:rPr>
          <w:sz w:val="20"/>
          <w:szCs w:val="20"/>
        </w:rPr>
      </w:pPr>
      <w:r w:rsidRPr="00AE3B56">
        <w:rPr>
          <w:sz w:val="20"/>
          <w:szCs w:val="20"/>
        </w:rPr>
        <w:t>Gill, R. A. and Burke, I. C.: Influence of soil depth on the decomposition of bouteloua gracilis roots in the shortgrass steppe, Plant and Soil, 241(2), 233–242, 2002.</w:t>
      </w:r>
    </w:p>
    <w:p w14:paraId="0F800AAB" w14:textId="1322A757" w:rsidR="0023163E" w:rsidRPr="00AE3B56" w:rsidRDefault="0023163E" w:rsidP="0023163E">
      <w:pPr>
        <w:pStyle w:val="Bibliography"/>
        <w:rPr>
          <w:sz w:val="20"/>
          <w:szCs w:val="20"/>
        </w:rPr>
      </w:pPr>
      <w:r w:rsidRPr="00AE3B56">
        <w:rPr>
          <w:sz w:val="20"/>
          <w:szCs w:val="20"/>
        </w:rPr>
        <w:t>Gregory, A., Dungait, J., Watts, C., Bol, R., Dixon, E., White, R. and Whitmore, A.: Long-term management changes topsoil and subsoil organic carbon and nitrogen dynamics in a temperate</w:t>
      </w:r>
      <w:r w:rsidR="00D1323C">
        <w:rPr>
          <w:sz w:val="20"/>
          <w:szCs w:val="20"/>
        </w:rPr>
        <w:t xml:space="preserve"> agricultural system, European Journal of S</w:t>
      </w:r>
      <w:r w:rsidRPr="00AE3B56">
        <w:rPr>
          <w:sz w:val="20"/>
          <w:szCs w:val="20"/>
        </w:rPr>
        <w:t xml:space="preserve">oil </w:t>
      </w:r>
      <w:r w:rsidR="00D1323C">
        <w:rPr>
          <w:sz w:val="20"/>
          <w:szCs w:val="20"/>
        </w:rPr>
        <w:t>S</w:t>
      </w:r>
      <w:r w:rsidRPr="00AE3B56">
        <w:rPr>
          <w:sz w:val="20"/>
          <w:szCs w:val="20"/>
        </w:rPr>
        <w:t>cience, 67(4), 421–430, 2016.</w:t>
      </w:r>
    </w:p>
    <w:p w14:paraId="3E2600C3" w14:textId="56FFCF1D" w:rsidR="0023163E" w:rsidRPr="00AE3B56" w:rsidRDefault="0023163E" w:rsidP="0023163E">
      <w:pPr>
        <w:pStyle w:val="Bibliography"/>
        <w:rPr>
          <w:sz w:val="20"/>
          <w:szCs w:val="20"/>
        </w:rPr>
      </w:pPr>
      <w:r w:rsidRPr="00AE3B56">
        <w:rPr>
          <w:sz w:val="20"/>
          <w:szCs w:val="20"/>
        </w:rPr>
        <w:t>Guo, L. B. and Gifford, R.: Soil carbon stocks and land use c</w:t>
      </w:r>
      <w:r w:rsidR="00D1323C">
        <w:rPr>
          <w:sz w:val="20"/>
          <w:szCs w:val="20"/>
        </w:rPr>
        <w:t>hange: A meta analysis, Global Change B</w:t>
      </w:r>
      <w:r w:rsidRPr="00AE3B56">
        <w:rPr>
          <w:sz w:val="20"/>
          <w:szCs w:val="20"/>
        </w:rPr>
        <w:t>iology, 8(4), 345–360, 2002.</w:t>
      </w:r>
    </w:p>
    <w:p w14:paraId="52F80CFC" w14:textId="20758037" w:rsidR="0023163E" w:rsidRPr="00AE3B56" w:rsidRDefault="0023163E" w:rsidP="0023163E">
      <w:pPr>
        <w:pStyle w:val="Bibliography"/>
        <w:rPr>
          <w:sz w:val="20"/>
          <w:szCs w:val="20"/>
        </w:rPr>
      </w:pPr>
      <w:r w:rsidRPr="00AE3B56">
        <w:rPr>
          <w:sz w:val="20"/>
          <w:szCs w:val="20"/>
        </w:rPr>
        <w:t xml:space="preserve">Guzman, J. G. and Al-Kaisi, M. M.: Soil carbon dynamics and carbon budget of newly reconstructed tall-grass prairies in south central </w:t>
      </w:r>
      <w:r w:rsidR="00D1323C">
        <w:rPr>
          <w:sz w:val="20"/>
          <w:szCs w:val="20"/>
        </w:rPr>
        <w:t>I</w:t>
      </w:r>
      <w:r w:rsidRPr="00AE3B56">
        <w:rPr>
          <w:sz w:val="20"/>
          <w:szCs w:val="20"/>
        </w:rPr>
        <w:t xml:space="preserve">owa, Journal of </w:t>
      </w:r>
      <w:r w:rsidR="00D1323C">
        <w:rPr>
          <w:sz w:val="20"/>
          <w:szCs w:val="20"/>
        </w:rPr>
        <w:t>Environmental Q</w:t>
      </w:r>
      <w:r w:rsidRPr="00AE3B56">
        <w:rPr>
          <w:sz w:val="20"/>
          <w:szCs w:val="20"/>
        </w:rPr>
        <w:t>uality, 39(1), 136–146, 2010.</w:t>
      </w:r>
    </w:p>
    <w:p w14:paraId="1116F8B7" w14:textId="77777777" w:rsidR="0023163E" w:rsidRPr="00AE3B56" w:rsidRDefault="0023163E" w:rsidP="0023163E">
      <w:pPr>
        <w:pStyle w:val="Bibliography"/>
        <w:rPr>
          <w:sz w:val="20"/>
          <w:szCs w:val="20"/>
        </w:rPr>
      </w:pPr>
      <w:r w:rsidRPr="00AE3B56">
        <w:rPr>
          <w:sz w:val="20"/>
          <w:szCs w:val="20"/>
        </w:rPr>
        <w:t>Heggenstaller, A. H., Moore, K. J., Liebman, M. and Anex, R. P.: Nitrogen influences biomass and nutrient partitioning by perennial, warm-season grasses, Agronomy Journal, 101(6), 1363–1371, 2009.</w:t>
      </w:r>
    </w:p>
    <w:p w14:paraId="39503DCD" w14:textId="2218AC1E" w:rsidR="0023163E" w:rsidRPr="00AE3B56" w:rsidRDefault="0023163E" w:rsidP="0023163E">
      <w:pPr>
        <w:pStyle w:val="Bibliography"/>
        <w:rPr>
          <w:sz w:val="20"/>
          <w:szCs w:val="20"/>
        </w:rPr>
      </w:pPr>
      <w:r w:rsidRPr="00AE3B56">
        <w:rPr>
          <w:sz w:val="20"/>
          <w:szCs w:val="20"/>
        </w:rPr>
        <w:t xml:space="preserve">Huggins, D., Buyanovsky, G., Wagner, G., Brown, J., Darmody, R., Peck, T., Lesoing, G., Vanotti, </w:t>
      </w:r>
      <w:r w:rsidR="00D1323C">
        <w:rPr>
          <w:sz w:val="20"/>
          <w:szCs w:val="20"/>
        </w:rPr>
        <w:t>M. and Bundy, L.: Soil organic C</w:t>
      </w:r>
      <w:r w:rsidRPr="00AE3B56">
        <w:rPr>
          <w:sz w:val="20"/>
          <w:szCs w:val="20"/>
        </w:rPr>
        <w:t xml:space="preserve"> in the tallgrass prairie-derived region of the corn belt: Effects of long-term crop management, Soil and Tillage Research, 47(3), 219–234, 1998.</w:t>
      </w:r>
    </w:p>
    <w:p w14:paraId="565FB996" w14:textId="77777777" w:rsidR="0023163E" w:rsidRPr="00AE3B56" w:rsidRDefault="0023163E" w:rsidP="0023163E">
      <w:pPr>
        <w:pStyle w:val="Bibliography"/>
        <w:rPr>
          <w:sz w:val="20"/>
          <w:szCs w:val="20"/>
        </w:rPr>
      </w:pPr>
      <w:r w:rsidRPr="00AE3B56">
        <w:rPr>
          <w:sz w:val="20"/>
          <w:szCs w:val="20"/>
        </w:rPr>
        <w:t>Jarchow, M. E. and Liebman, M.: Nitrogen fertilization increases diversity and productivity of prairie communities used for bioenergy, GCB Bioenergy, 5(3), 281–289, 2013.</w:t>
      </w:r>
    </w:p>
    <w:p w14:paraId="315FA0B6" w14:textId="30334390" w:rsidR="0023163E" w:rsidRPr="00AE3B56" w:rsidRDefault="0023163E" w:rsidP="0023163E">
      <w:pPr>
        <w:pStyle w:val="Bibliography"/>
        <w:rPr>
          <w:sz w:val="20"/>
          <w:szCs w:val="20"/>
        </w:rPr>
      </w:pPr>
      <w:r w:rsidRPr="00AE3B56">
        <w:rPr>
          <w:sz w:val="20"/>
          <w:szCs w:val="20"/>
        </w:rPr>
        <w:t>Jobbágy, E. G. and Jackson, R. B.: The vertical distribution of soil organic carbon and its relation to clim</w:t>
      </w:r>
      <w:r w:rsidR="00D1323C">
        <w:rPr>
          <w:sz w:val="20"/>
          <w:szCs w:val="20"/>
        </w:rPr>
        <w:t>ate and vegetation, Ecological A</w:t>
      </w:r>
      <w:r w:rsidRPr="00AE3B56">
        <w:rPr>
          <w:sz w:val="20"/>
          <w:szCs w:val="20"/>
        </w:rPr>
        <w:t>pplications, 10(2), 423–436, 2000.</w:t>
      </w:r>
    </w:p>
    <w:p w14:paraId="3CA52B34" w14:textId="77777777" w:rsidR="0023163E" w:rsidRPr="00AE3B56" w:rsidRDefault="0023163E" w:rsidP="0023163E">
      <w:pPr>
        <w:pStyle w:val="Bibliography"/>
        <w:rPr>
          <w:sz w:val="20"/>
          <w:szCs w:val="20"/>
        </w:rPr>
      </w:pPr>
      <w:r w:rsidRPr="00AE3B56">
        <w:rPr>
          <w:sz w:val="20"/>
          <w:szCs w:val="20"/>
        </w:rPr>
        <w:lastRenderedPageBreak/>
        <w:t>Kong, A. Y. and Six, J.: Tracing root vs. residue carbon into soils from conventional and alternative cropping systems, Soil Science Society of America Journal, 74(4), 1201–1210, 2010.</w:t>
      </w:r>
    </w:p>
    <w:p w14:paraId="27772F80" w14:textId="6132D06A" w:rsidR="0023163E" w:rsidRPr="00AE3B56" w:rsidRDefault="0023163E" w:rsidP="0023163E">
      <w:pPr>
        <w:pStyle w:val="Bibliography"/>
        <w:rPr>
          <w:sz w:val="20"/>
          <w:szCs w:val="20"/>
        </w:rPr>
      </w:pPr>
      <w:r w:rsidRPr="00AE3B56">
        <w:rPr>
          <w:sz w:val="20"/>
          <w:szCs w:val="20"/>
        </w:rPr>
        <w:t>Liang, C. and Balser, T. C.: Preferential sequestration of microbial carbon in subsoils of a g</w:t>
      </w:r>
      <w:r w:rsidR="00D1323C">
        <w:rPr>
          <w:sz w:val="20"/>
          <w:szCs w:val="20"/>
        </w:rPr>
        <w:t>lacial-landscape toposequence, Dane county, WI, U</w:t>
      </w:r>
      <w:r w:rsidRPr="00AE3B56">
        <w:rPr>
          <w:sz w:val="20"/>
          <w:szCs w:val="20"/>
        </w:rPr>
        <w:t>SA, Geoderma, 148(1), 113–119, 2008.</w:t>
      </w:r>
    </w:p>
    <w:p w14:paraId="22661187" w14:textId="77777777" w:rsidR="0023163E" w:rsidRPr="00AE3B56" w:rsidRDefault="0023163E" w:rsidP="0023163E">
      <w:pPr>
        <w:pStyle w:val="Bibliography"/>
        <w:rPr>
          <w:sz w:val="20"/>
          <w:szCs w:val="20"/>
        </w:rPr>
      </w:pPr>
      <w:r w:rsidRPr="00AE3B56">
        <w:rPr>
          <w:sz w:val="20"/>
          <w:szCs w:val="20"/>
        </w:rPr>
        <w:t>McGranahan, D. A., Daigh, A. L., Veenstra, J. J., Engle, D. M., Miller, J. R. and Debinski, D. M.: Connecting soil organic carbon and root biomass with land-use and vegetation in temperate grassland, The Scientific World Journal, 2014, 2014.</w:t>
      </w:r>
    </w:p>
    <w:p w14:paraId="40BB1B38" w14:textId="2DD1934C" w:rsidR="0023163E" w:rsidRPr="00AE3B56" w:rsidRDefault="0023163E" w:rsidP="0023163E">
      <w:pPr>
        <w:pStyle w:val="Bibliography"/>
        <w:rPr>
          <w:sz w:val="20"/>
          <w:szCs w:val="20"/>
        </w:rPr>
      </w:pPr>
      <w:r w:rsidRPr="00AE3B56">
        <w:rPr>
          <w:sz w:val="20"/>
          <w:szCs w:val="20"/>
        </w:rPr>
        <w:t>Omonode, R. A. and Vyn, T. J.: Vertical distribution of soil organic carbon and nitrogen under warm-season native grasses relativ</w:t>
      </w:r>
      <w:r w:rsidR="00D1323C">
        <w:rPr>
          <w:sz w:val="20"/>
          <w:szCs w:val="20"/>
        </w:rPr>
        <w:t>e to croplands in west-central Indiana, U</w:t>
      </w:r>
      <w:r w:rsidRPr="00AE3B56">
        <w:rPr>
          <w:sz w:val="20"/>
          <w:szCs w:val="20"/>
        </w:rPr>
        <w:t>SA, Agriculture, Ecosystems &amp; Environment, 117(2), 159–170, 2006.</w:t>
      </w:r>
    </w:p>
    <w:p w14:paraId="65100F81" w14:textId="66967A24" w:rsidR="0023163E" w:rsidRPr="00AE3B56" w:rsidRDefault="0023163E" w:rsidP="0023163E">
      <w:pPr>
        <w:pStyle w:val="Bibliography"/>
        <w:rPr>
          <w:sz w:val="20"/>
          <w:szCs w:val="20"/>
        </w:rPr>
      </w:pPr>
      <w:r w:rsidRPr="00AE3B56">
        <w:rPr>
          <w:sz w:val="20"/>
          <w:szCs w:val="20"/>
        </w:rPr>
        <w:t>O’</w:t>
      </w:r>
      <w:r w:rsidR="00CC65A8">
        <w:rPr>
          <w:sz w:val="20"/>
          <w:szCs w:val="20"/>
        </w:rPr>
        <w:t>Brien</w:t>
      </w:r>
      <w:r w:rsidRPr="00AE3B56">
        <w:rPr>
          <w:sz w:val="20"/>
          <w:szCs w:val="20"/>
        </w:rPr>
        <w:t>, S. L., Jastrow, J. D., Grimley, D. A. and G</w:t>
      </w:r>
      <w:r w:rsidR="00D1323C">
        <w:rPr>
          <w:sz w:val="20"/>
          <w:szCs w:val="20"/>
        </w:rPr>
        <w:t>onzalez-Meler</w:t>
      </w:r>
      <w:r w:rsidRPr="00AE3B56">
        <w:rPr>
          <w:sz w:val="20"/>
          <w:szCs w:val="20"/>
        </w:rPr>
        <w:t>, M. A.: Moisture and vegetation controls on decadal-scale accrual of soil organic carbon and total nitrogen in restored grasslands, Global Change Biology, 16(9), 2573–2588, 2010.</w:t>
      </w:r>
    </w:p>
    <w:p w14:paraId="342FB1BD" w14:textId="2390B014" w:rsidR="0023163E" w:rsidRPr="00AE3B56" w:rsidRDefault="0023163E" w:rsidP="0023163E">
      <w:pPr>
        <w:pStyle w:val="Bibliography"/>
        <w:rPr>
          <w:sz w:val="20"/>
          <w:szCs w:val="20"/>
        </w:rPr>
      </w:pPr>
      <w:r w:rsidRPr="00AE3B56">
        <w:rPr>
          <w:sz w:val="20"/>
          <w:szCs w:val="20"/>
        </w:rPr>
        <w:t>Pinheiro, J., Bates, D., DebRoy, S</w:t>
      </w:r>
      <w:r w:rsidR="00D1323C">
        <w:rPr>
          <w:sz w:val="20"/>
          <w:szCs w:val="20"/>
        </w:rPr>
        <w:t>., Sarkar, D. and Team, R. C.: n</w:t>
      </w:r>
      <w:r w:rsidRPr="00AE3B56">
        <w:rPr>
          <w:sz w:val="20"/>
          <w:szCs w:val="20"/>
        </w:rPr>
        <w:t>lme: Linear and n</w:t>
      </w:r>
      <w:r w:rsidR="00D1323C">
        <w:rPr>
          <w:sz w:val="20"/>
          <w:szCs w:val="20"/>
        </w:rPr>
        <w:t>onlinear mixed effects models. R</w:t>
      </w:r>
      <w:r w:rsidRPr="00AE3B56">
        <w:rPr>
          <w:sz w:val="20"/>
          <w:szCs w:val="20"/>
        </w:rPr>
        <w:t xml:space="preserve"> package version 3.1-113, available at </w:t>
      </w:r>
      <w:r w:rsidR="007E1FD0" w:rsidRPr="007E1FD0">
        <w:rPr>
          <w:sz w:val="20"/>
          <w:szCs w:val="20"/>
        </w:rPr>
        <w:t>https://CRAN.R-project.org/package=nlme</w:t>
      </w:r>
      <w:r w:rsidRPr="00AE3B56">
        <w:rPr>
          <w:sz w:val="20"/>
          <w:szCs w:val="20"/>
        </w:rPr>
        <w:t>, 2013.</w:t>
      </w:r>
    </w:p>
    <w:p w14:paraId="24C26C64" w14:textId="69339C48" w:rsidR="0023163E" w:rsidRPr="00AE3B56" w:rsidRDefault="0023163E" w:rsidP="0023163E">
      <w:pPr>
        <w:pStyle w:val="Bibliography"/>
        <w:rPr>
          <w:sz w:val="20"/>
          <w:szCs w:val="20"/>
        </w:rPr>
      </w:pPr>
      <w:r w:rsidRPr="00AE3B56">
        <w:rPr>
          <w:sz w:val="20"/>
          <w:szCs w:val="20"/>
        </w:rPr>
        <w:t>Rasse, D. P., Rumpel, C. and Dignac, M.-F.: Is soil carbon mostly root carbon? Mechanisms for a spe</w:t>
      </w:r>
      <w:r w:rsidR="007E1FD0">
        <w:rPr>
          <w:sz w:val="20"/>
          <w:szCs w:val="20"/>
        </w:rPr>
        <w:t>cific stabilisation, Plant and S</w:t>
      </w:r>
      <w:r w:rsidRPr="00AE3B56">
        <w:rPr>
          <w:sz w:val="20"/>
          <w:szCs w:val="20"/>
        </w:rPr>
        <w:t>oil, 269(1-2), 341–356, 2005.</w:t>
      </w:r>
    </w:p>
    <w:p w14:paraId="51C4EBCE" w14:textId="77777777" w:rsidR="0023163E" w:rsidRPr="00AE3B56" w:rsidRDefault="0023163E" w:rsidP="0023163E">
      <w:pPr>
        <w:pStyle w:val="Bibliography"/>
        <w:rPr>
          <w:sz w:val="20"/>
          <w:szCs w:val="20"/>
        </w:rPr>
      </w:pPr>
      <w:r w:rsidRPr="00AE3B56">
        <w:rPr>
          <w:sz w:val="20"/>
          <w:szCs w:val="20"/>
        </w:rPr>
        <w:t>Rumpel, C. and Kögel-Knabner, I.: Deep soil organic matter-a key but poorly understood component of terrestrial c cycle, Plant and Soil, 338(1-2), 143–158, 2011.</w:t>
      </w:r>
    </w:p>
    <w:p w14:paraId="0A970F83" w14:textId="77777777" w:rsidR="0023163E" w:rsidRPr="00AE3B56" w:rsidRDefault="0023163E" w:rsidP="0023163E">
      <w:pPr>
        <w:pStyle w:val="Bibliography"/>
        <w:rPr>
          <w:sz w:val="20"/>
          <w:szCs w:val="20"/>
        </w:rPr>
      </w:pPr>
      <w:r w:rsidRPr="00AE3B56">
        <w:rPr>
          <w:sz w:val="20"/>
          <w:szCs w:val="20"/>
        </w:rPr>
        <w:t>Silver, W. L. and Miya, R. K.: Global patterns in root decomposition: Comparisons of climate and litter quality effects, Oecologia, 129(3), 407–419, 2001.</w:t>
      </w:r>
    </w:p>
    <w:p w14:paraId="603AC79D" w14:textId="24D5B144" w:rsidR="0023163E" w:rsidRPr="00AE3B56" w:rsidRDefault="0023163E" w:rsidP="0023163E">
      <w:pPr>
        <w:pStyle w:val="Bibliography"/>
        <w:rPr>
          <w:sz w:val="20"/>
          <w:szCs w:val="20"/>
        </w:rPr>
      </w:pPr>
      <w:r w:rsidRPr="00AE3B56">
        <w:rPr>
          <w:sz w:val="20"/>
          <w:szCs w:val="20"/>
        </w:rPr>
        <w:t xml:space="preserve">Six, J., Conant, R., Paul, E. A. and Paustian, K.: Stabilization mechanisms of soil organic matter: Implications for </w:t>
      </w:r>
      <w:r w:rsidR="007E1FD0">
        <w:rPr>
          <w:sz w:val="20"/>
          <w:szCs w:val="20"/>
        </w:rPr>
        <w:t>C</w:t>
      </w:r>
      <w:r w:rsidRPr="00AE3B56">
        <w:rPr>
          <w:sz w:val="20"/>
          <w:szCs w:val="20"/>
        </w:rPr>
        <w:t xml:space="preserve">-saturation of soils, Plant and </w:t>
      </w:r>
      <w:r w:rsidR="007E1FD0">
        <w:rPr>
          <w:sz w:val="20"/>
          <w:szCs w:val="20"/>
        </w:rPr>
        <w:t>S</w:t>
      </w:r>
      <w:r w:rsidRPr="00AE3B56">
        <w:rPr>
          <w:sz w:val="20"/>
          <w:szCs w:val="20"/>
        </w:rPr>
        <w:t>oil, 241(2), 155–176, 2002.</w:t>
      </w:r>
    </w:p>
    <w:p w14:paraId="4A08C6A0" w14:textId="6D165D1E" w:rsidR="0023163E" w:rsidRPr="00AE3B56" w:rsidRDefault="0023163E" w:rsidP="0023163E">
      <w:pPr>
        <w:pStyle w:val="Bibliography"/>
        <w:rPr>
          <w:sz w:val="20"/>
          <w:szCs w:val="20"/>
        </w:rPr>
      </w:pPr>
      <w:r w:rsidRPr="00AE3B56">
        <w:rPr>
          <w:sz w:val="20"/>
          <w:szCs w:val="20"/>
        </w:rPr>
        <w:t>Tufekcioglu, A., Raich, J., Isenhart, T. and Schultz, R.: Biomass, carbon and nitrogen dynamics of multi-species riparian buffers within an agricultural wa</w:t>
      </w:r>
      <w:r w:rsidR="007E1FD0">
        <w:rPr>
          <w:sz w:val="20"/>
          <w:szCs w:val="20"/>
        </w:rPr>
        <w:t>tershed in Iowa, U</w:t>
      </w:r>
      <w:r w:rsidRPr="00AE3B56">
        <w:rPr>
          <w:sz w:val="20"/>
          <w:szCs w:val="20"/>
        </w:rPr>
        <w:t>SA, Agroforestry Systems, 57(3), 187–198, 2003.</w:t>
      </w:r>
    </w:p>
    <w:p w14:paraId="4DB8B3E1" w14:textId="694CA7FF" w:rsidR="0023163E" w:rsidRDefault="0023163E" w:rsidP="0023163E">
      <w:pPr>
        <w:pStyle w:val="Bibliography"/>
        <w:rPr>
          <w:ins w:id="1585" w:author="Dietzel, Ranae N [AGRON]" w:date="2017-06-14T11:26:00Z"/>
          <w:sz w:val="20"/>
          <w:szCs w:val="20"/>
        </w:rPr>
      </w:pPr>
      <w:r w:rsidRPr="00AE3B56">
        <w:rPr>
          <w:sz w:val="20"/>
          <w:szCs w:val="20"/>
        </w:rPr>
        <w:t>Van Es, H., Gomes, C., Sellmann, M. and Van Es, C.: Spatially-balanced complete block designs for field experiments, Geoderma, 140(4), 346–352, 2007.</w:t>
      </w:r>
    </w:p>
    <w:p w14:paraId="3CD5E210" w14:textId="5BA94DC7" w:rsidR="00154883" w:rsidRPr="00AE3B56" w:rsidRDefault="00154883" w:rsidP="0023163E">
      <w:pPr>
        <w:pStyle w:val="Bibliography"/>
        <w:rPr>
          <w:sz w:val="20"/>
          <w:szCs w:val="20"/>
        </w:rPr>
      </w:pPr>
      <w:ins w:id="1586" w:author="Dietzel, Ranae N [AGRON]" w:date="2017-06-14T11:26:00Z">
        <w:r>
          <w:rPr>
            <w:sz w:val="20"/>
            <w:szCs w:val="20"/>
          </w:rPr>
          <w:t>Weaver, J.E., Hougen, V. H., and Weldon, M.D.: Relation of root distribution or organic matter in prairie soil, Botanical Gazette, 96(3), 389-420, 1935.</w:t>
        </w:r>
      </w:ins>
    </w:p>
    <w:p w14:paraId="41D98AB7" w14:textId="77777777" w:rsidR="0023163E" w:rsidRPr="00AE3B56" w:rsidRDefault="0023163E" w:rsidP="0023163E">
      <w:pPr>
        <w:pStyle w:val="Bibliography"/>
        <w:rPr>
          <w:sz w:val="20"/>
          <w:szCs w:val="20"/>
        </w:rPr>
      </w:pPr>
      <w:r w:rsidRPr="00AE3B56">
        <w:rPr>
          <w:sz w:val="20"/>
          <w:szCs w:val="20"/>
        </w:rPr>
        <w:t>Wiles, L. J., Barlin, D. H., Schweizer, E. E., Duke, H. R. and Whitt, D. E.: A new soil sampler and elutriator for collecting and extracting weed seeds from soil, Weed Technology, 35–41, 1996.</w:t>
      </w:r>
    </w:p>
    <w:sectPr w:rsidR="0023163E" w:rsidRPr="00AE3B56" w:rsidSect="00D17B66">
      <w:footerReference w:type="default" r:id="rId18"/>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C0CBD" w14:textId="77777777" w:rsidR="003A29EB" w:rsidRDefault="003A29EB" w:rsidP="006D0C96">
      <w:pPr>
        <w:spacing w:line="240" w:lineRule="auto"/>
      </w:pPr>
      <w:r>
        <w:separator/>
      </w:r>
    </w:p>
  </w:endnote>
  <w:endnote w:type="continuationSeparator" w:id="0">
    <w:p w14:paraId="6700D010" w14:textId="77777777" w:rsidR="003A29EB" w:rsidRDefault="003A29EB"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250B178B" w:rsidR="007C62D8" w:rsidRDefault="007C62D8">
        <w:pPr>
          <w:pStyle w:val="Footer"/>
          <w:jc w:val="center"/>
        </w:pPr>
        <w:r>
          <w:fldChar w:fldCharType="begin"/>
        </w:r>
        <w:r>
          <w:instrText xml:space="preserve"> PAGE   \* MERGEFORMAT </w:instrText>
        </w:r>
        <w:r>
          <w:fldChar w:fldCharType="separate"/>
        </w:r>
        <w:r w:rsidR="00CF4953">
          <w:rPr>
            <w:noProof/>
          </w:rPr>
          <w:t>5</w:t>
        </w:r>
        <w:r>
          <w:rPr>
            <w:noProof/>
          </w:rPr>
          <w:fldChar w:fldCharType="end"/>
        </w:r>
      </w:p>
    </w:sdtContent>
  </w:sdt>
  <w:p w14:paraId="3669A038" w14:textId="77777777" w:rsidR="007C62D8" w:rsidRDefault="007C6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66D59" w14:textId="77777777" w:rsidR="003A29EB" w:rsidRDefault="003A29EB" w:rsidP="006D0C96">
      <w:pPr>
        <w:spacing w:line="240" w:lineRule="auto"/>
      </w:pPr>
      <w:r>
        <w:separator/>
      </w:r>
    </w:p>
  </w:footnote>
  <w:footnote w:type="continuationSeparator" w:id="0">
    <w:p w14:paraId="7B034104" w14:textId="77777777" w:rsidR="003A29EB" w:rsidRDefault="003A29EB"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tzel, Ranae N [AGRON]">
    <w15:presenceInfo w15:providerId="None" w15:userId="Dietzel, Ranae N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06DE4"/>
    <w:rsid w:val="00007608"/>
    <w:rsid w:val="00016B99"/>
    <w:rsid w:val="0002397F"/>
    <w:rsid w:val="00046168"/>
    <w:rsid w:val="0005690A"/>
    <w:rsid w:val="000611AC"/>
    <w:rsid w:val="00075F28"/>
    <w:rsid w:val="000834F6"/>
    <w:rsid w:val="000A1B66"/>
    <w:rsid w:val="000A2D5C"/>
    <w:rsid w:val="000A53AC"/>
    <w:rsid w:val="000C3A9F"/>
    <w:rsid w:val="000C5BFF"/>
    <w:rsid w:val="000D17EE"/>
    <w:rsid w:val="000D6CF0"/>
    <w:rsid w:val="000D7972"/>
    <w:rsid w:val="000E32E5"/>
    <w:rsid w:val="000F078B"/>
    <w:rsid w:val="00106F11"/>
    <w:rsid w:val="001070FF"/>
    <w:rsid w:val="0011126F"/>
    <w:rsid w:val="00144C5F"/>
    <w:rsid w:val="00154883"/>
    <w:rsid w:val="0017132B"/>
    <w:rsid w:val="00183331"/>
    <w:rsid w:val="0019073C"/>
    <w:rsid w:val="001A084F"/>
    <w:rsid w:val="001A0DC0"/>
    <w:rsid w:val="001A692A"/>
    <w:rsid w:val="001C5EB9"/>
    <w:rsid w:val="002029EA"/>
    <w:rsid w:val="002036E1"/>
    <w:rsid w:val="00203F92"/>
    <w:rsid w:val="00225F3A"/>
    <w:rsid w:val="00227A0F"/>
    <w:rsid w:val="0023077A"/>
    <w:rsid w:val="0023163E"/>
    <w:rsid w:val="00261B39"/>
    <w:rsid w:val="00273B2A"/>
    <w:rsid w:val="002858A7"/>
    <w:rsid w:val="002D0101"/>
    <w:rsid w:val="002D02EF"/>
    <w:rsid w:val="00305A19"/>
    <w:rsid w:val="0030714C"/>
    <w:rsid w:val="003118C8"/>
    <w:rsid w:val="00330B7C"/>
    <w:rsid w:val="00341834"/>
    <w:rsid w:val="003751D4"/>
    <w:rsid w:val="00381DCB"/>
    <w:rsid w:val="00394D2E"/>
    <w:rsid w:val="003A29EB"/>
    <w:rsid w:val="003A4FB4"/>
    <w:rsid w:val="003B3B7C"/>
    <w:rsid w:val="003D4C84"/>
    <w:rsid w:val="003D5288"/>
    <w:rsid w:val="003E6D6D"/>
    <w:rsid w:val="003F27F8"/>
    <w:rsid w:val="00450DB9"/>
    <w:rsid w:val="00451A08"/>
    <w:rsid w:val="00463568"/>
    <w:rsid w:val="00464891"/>
    <w:rsid w:val="004668F7"/>
    <w:rsid w:val="00494AEE"/>
    <w:rsid w:val="004A607E"/>
    <w:rsid w:val="004D0F1A"/>
    <w:rsid w:val="00513FDC"/>
    <w:rsid w:val="00522943"/>
    <w:rsid w:val="00532388"/>
    <w:rsid w:val="00537A1D"/>
    <w:rsid w:val="00540BD4"/>
    <w:rsid w:val="00545D37"/>
    <w:rsid w:val="0055217B"/>
    <w:rsid w:val="00554D80"/>
    <w:rsid w:val="00562308"/>
    <w:rsid w:val="00564213"/>
    <w:rsid w:val="00570C2E"/>
    <w:rsid w:val="005A4F32"/>
    <w:rsid w:val="005B4236"/>
    <w:rsid w:val="005C2F50"/>
    <w:rsid w:val="005F655C"/>
    <w:rsid w:val="006057D1"/>
    <w:rsid w:val="006121C1"/>
    <w:rsid w:val="006233A4"/>
    <w:rsid w:val="00626082"/>
    <w:rsid w:val="006326D7"/>
    <w:rsid w:val="00641571"/>
    <w:rsid w:val="006675FF"/>
    <w:rsid w:val="00670F05"/>
    <w:rsid w:val="0067146A"/>
    <w:rsid w:val="0067549D"/>
    <w:rsid w:val="0068118F"/>
    <w:rsid w:val="006943F1"/>
    <w:rsid w:val="006A0C9A"/>
    <w:rsid w:val="006A2BD8"/>
    <w:rsid w:val="006A43B8"/>
    <w:rsid w:val="006B6053"/>
    <w:rsid w:val="006C3CB2"/>
    <w:rsid w:val="006C6BC4"/>
    <w:rsid w:val="006D0C96"/>
    <w:rsid w:val="006D2DCF"/>
    <w:rsid w:val="006E10D7"/>
    <w:rsid w:val="006E59D9"/>
    <w:rsid w:val="0070537F"/>
    <w:rsid w:val="007227BD"/>
    <w:rsid w:val="00751A44"/>
    <w:rsid w:val="00752935"/>
    <w:rsid w:val="007561B4"/>
    <w:rsid w:val="00794933"/>
    <w:rsid w:val="00796A7F"/>
    <w:rsid w:val="007A1D7F"/>
    <w:rsid w:val="007C62D8"/>
    <w:rsid w:val="007E1FD0"/>
    <w:rsid w:val="007E2725"/>
    <w:rsid w:val="007E3EEB"/>
    <w:rsid w:val="008100C7"/>
    <w:rsid w:val="0084540A"/>
    <w:rsid w:val="00855006"/>
    <w:rsid w:val="00862449"/>
    <w:rsid w:val="008758FA"/>
    <w:rsid w:val="008B719F"/>
    <w:rsid w:val="008C4E85"/>
    <w:rsid w:val="008E213F"/>
    <w:rsid w:val="008E3110"/>
    <w:rsid w:val="008E35D4"/>
    <w:rsid w:val="008E7F42"/>
    <w:rsid w:val="008F3FDD"/>
    <w:rsid w:val="008F46B4"/>
    <w:rsid w:val="008F6F13"/>
    <w:rsid w:val="009060C1"/>
    <w:rsid w:val="00906BE3"/>
    <w:rsid w:val="009130B4"/>
    <w:rsid w:val="009150E4"/>
    <w:rsid w:val="0091791F"/>
    <w:rsid w:val="009179CC"/>
    <w:rsid w:val="00921A69"/>
    <w:rsid w:val="00923F6B"/>
    <w:rsid w:val="00932F15"/>
    <w:rsid w:val="009350FC"/>
    <w:rsid w:val="00943440"/>
    <w:rsid w:val="00955F29"/>
    <w:rsid w:val="00971CB0"/>
    <w:rsid w:val="00973372"/>
    <w:rsid w:val="009A4D11"/>
    <w:rsid w:val="009A5D78"/>
    <w:rsid w:val="009B08D9"/>
    <w:rsid w:val="009C6B24"/>
    <w:rsid w:val="009D38E2"/>
    <w:rsid w:val="009F2C0A"/>
    <w:rsid w:val="009F2E05"/>
    <w:rsid w:val="009F40A9"/>
    <w:rsid w:val="00A0548C"/>
    <w:rsid w:val="00A3597B"/>
    <w:rsid w:val="00A4321F"/>
    <w:rsid w:val="00A47340"/>
    <w:rsid w:val="00A57A1B"/>
    <w:rsid w:val="00A66BC2"/>
    <w:rsid w:val="00A70798"/>
    <w:rsid w:val="00A756DA"/>
    <w:rsid w:val="00AA225B"/>
    <w:rsid w:val="00AB3594"/>
    <w:rsid w:val="00AB4B4F"/>
    <w:rsid w:val="00AC74AC"/>
    <w:rsid w:val="00AD161F"/>
    <w:rsid w:val="00AD1FA1"/>
    <w:rsid w:val="00AD551C"/>
    <w:rsid w:val="00AE3B56"/>
    <w:rsid w:val="00AE4157"/>
    <w:rsid w:val="00B00567"/>
    <w:rsid w:val="00B17AB0"/>
    <w:rsid w:val="00B30BF9"/>
    <w:rsid w:val="00B4015F"/>
    <w:rsid w:val="00B5719D"/>
    <w:rsid w:val="00B57DB5"/>
    <w:rsid w:val="00B75342"/>
    <w:rsid w:val="00B76D3B"/>
    <w:rsid w:val="00B901D7"/>
    <w:rsid w:val="00B94A58"/>
    <w:rsid w:val="00BA0123"/>
    <w:rsid w:val="00BB138B"/>
    <w:rsid w:val="00BB2689"/>
    <w:rsid w:val="00BB6E2E"/>
    <w:rsid w:val="00BD0523"/>
    <w:rsid w:val="00BE0AC1"/>
    <w:rsid w:val="00BF164E"/>
    <w:rsid w:val="00BF1B55"/>
    <w:rsid w:val="00BF2B38"/>
    <w:rsid w:val="00C1589F"/>
    <w:rsid w:val="00C2251E"/>
    <w:rsid w:val="00C26311"/>
    <w:rsid w:val="00C33F13"/>
    <w:rsid w:val="00C35812"/>
    <w:rsid w:val="00C4589A"/>
    <w:rsid w:val="00C70FBD"/>
    <w:rsid w:val="00C82F79"/>
    <w:rsid w:val="00CA02A2"/>
    <w:rsid w:val="00CB0C40"/>
    <w:rsid w:val="00CB4D76"/>
    <w:rsid w:val="00CC0512"/>
    <w:rsid w:val="00CC51D0"/>
    <w:rsid w:val="00CC65A8"/>
    <w:rsid w:val="00CE1D36"/>
    <w:rsid w:val="00CE3A2F"/>
    <w:rsid w:val="00CF0992"/>
    <w:rsid w:val="00CF32F3"/>
    <w:rsid w:val="00CF4953"/>
    <w:rsid w:val="00D1323C"/>
    <w:rsid w:val="00D14064"/>
    <w:rsid w:val="00D17B66"/>
    <w:rsid w:val="00D31B19"/>
    <w:rsid w:val="00D349E2"/>
    <w:rsid w:val="00D40CE0"/>
    <w:rsid w:val="00D50D3D"/>
    <w:rsid w:val="00D5213F"/>
    <w:rsid w:val="00D55D3E"/>
    <w:rsid w:val="00D6671C"/>
    <w:rsid w:val="00D73EC2"/>
    <w:rsid w:val="00D94C81"/>
    <w:rsid w:val="00DA6086"/>
    <w:rsid w:val="00DB4E53"/>
    <w:rsid w:val="00DC393C"/>
    <w:rsid w:val="00DD5451"/>
    <w:rsid w:val="00DD5530"/>
    <w:rsid w:val="00DE704E"/>
    <w:rsid w:val="00E00339"/>
    <w:rsid w:val="00E142A8"/>
    <w:rsid w:val="00E205CA"/>
    <w:rsid w:val="00E62D26"/>
    <w:rsid w:val="00E87466"/>
    <w:rsid w:val="00E979B6"/>
    <w:rsid w:val="00EA13F0"/>
    <w:rsid w:val="00EA405D"/>
    <w:rsid w:val="00EA4D22"/>
    <w:rsid w:val="00EC19F3"/>
    <w:rsid w:val="00ED6B96"/>
    <w:rsid w:val="00EE58C0"/>
    <w:rsid w:val="00EF5314"/>
    <w:rsid w:val="00F03621"/>
    <w:rsid w:val="00F22177"/>
    <w:rsid w:val="00F228FB"/>
    <w:rsid w:val="00F2752C"/>
    <w:rsid w:val="00F35903"/>
    <w:rsid w:val="00F5258E"/>
    <w:rsid w:val="00F62758"/>
    <w:rsid w:val="00F645F1"/>
    <w:rsid w:val="00FB38D3"/>
    <w:rsid w:val="00FB6212"/>
    <w:rsid w:val="00FB6429"/>
    <w:rsid w:val="00FF0BCA"/>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 w:type="paragraph" w:styleId="Bibliography">
    <w:name w:val="Bibliography"/>
    <w:basedOn w:val="Normal"/>
    <w:qFormat/>
    <w:rsid w:val="0023163E"/>
    <w:pPr>
      <w:spacing w:after="200" w:line="240" w:lineRule="auto"/>
      <w:jc w:val="left"/>
    </w:pPr>
    <w:rPr>
      <w:rFonts w:asciiTheme="minorHAnsi" w:eastAsiaTheme="minorHAnsi" w:hAnsiTheme="minorHAnsi" w:cstheme="minorBidi"/>
      <w:sz w:val="24"/>
      <w:lang w:val="en-US" w:eastAsia="en-US"/>
    </w:rPr>
  </w:style>
  <w:style w:type="table" w:styleId="TableGrid">
    <w:name w:val="Table Grid"/>
    <w:basedOn w:val="TableNormal"/>
    <w:uiPriority w:val="59"/>
    <w:rsid w:val="00CE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120">
      <w:bodyDiv w:val="1"/>
      <w:marLeft w:val="0"/>
      <w:marRight w:val="0"/>
      <w:marTop w:val="0"/>
      <w:marBottom w:val="0"/>
      <w:divBdr>
        <w:top w:val="none" w:sz="0" w:space="0" w:color="auto"/>
        <w:left w:val="none" w:sz="0" w:space="0" w:color="auto"/>
        <w:bottom w:val="none" w:sz="0" w:space="0" w:color="auto"/>
        <w:right w:val="none" w:sz="0" w:space="0" w:color="auto"/>
      </w:divBdr>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49124661">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2119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C7B03-09EB-478C-8379-805636847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0</TotalTime>
  <Pages>20</Pages>
  <Words>7278</Words>
  <Characters>41489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48670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2</cp:revision>
  <cp:lastPrinted>2017-02-24T16:25:00Z</cp:lastPrinted>
  <dcterms:created xsi:type="dcterms:W3CDTF">2017-06-14T19:58:00Z</dcterms:created>
  <dcterms:modified xsi:type="dcterms:W3CDTF">2017-06-14T19:58:00Z</dcterms:modified>
</cp:coreProperties>
</file>