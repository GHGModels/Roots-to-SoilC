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5AA1" w14:textId="77777777" w:rsidR="00CA7CC2" w:rsidRPr="00F65520" w:rsidRDefault="00CA7CC2" w:rsidP="00885C19">
      <w:pPr>
        <w:spacing w:line="240" w:lineRule="auto"/>
        <w:rPr>
          <w:rFonts w:ascii="Times New Roman" w:hAnsi="Times New Roman" w:cs="Times New Roman"/>
          <w:sz w:val="28"/>
          <w:szCs w:val="28"/>
        </w:rPr>
      </w:pPr>
      <w:r w:rsidRPr="00F65520">
        <w:rPr>
          <w:rFonts w:ascii="Times New Roman" w:hAnsi="Times New Roman" w:cs="Times New Roman"/>
          <w:sz w:val="28"/>
          <w:szCs w:val="28"/>
        </w:rPr>
        <w:t xml:space="preserve">A deeper look at </w:t>
      </w:r>
      <w:r w:rsidR="00ED4DD7" w:rsidRPr="00F65520">
        <w:rPr>
          <w:rFonts w:ascii="Times New Roman" w:hAnsi="Times New Roman" w:cs="Times New Roman"/>
          <w:sz w:val="28"/>
          <w:szCs w:val="28"/>
        </w:rPr>
        <w:t xml:space="preserve">the relationship between </w:t>
      </w:r>
      <w:r w:rsidRPr="00F65520">
        <w:rPr>
          <w:rFonts w:ascii="Times New Roman" w:hAnsi="Times New Roman" w:cs="Times New Roman"/>
          <w:sz w:val="28"/>
          <w:szCs w:val="28"/>
        </w:rPr>
        <w:t>root C pools and the vert</w:t>
      </w:r>
      <w:r w:rsidR="002A7A63" w:rsidRPr="00F65520">
        <w:rPr>
          <w:rFonts w:ascii="Times New Roman" w:hAnsi="Times New Roman" w:cs="Times New Roman"/>
          <w:sz w:val="28"/>
          <w:szCs w:val="28"/>
        </w:rPr>
        <w:t>ical distribution of soil C pools</w:t>
      </w:r>
      <w:r w:rsidRPr="00F65520">
        <w:rPr>
          <w:rFonts w:ascii="Times New Roman" w:hAnsi="Times New Roman" w:cs="Times New Roman"/>
          <w:sz w:val="28"/>
          <w:szCs w:val="28"/>
        </w:rPr>
        <w:t xml:space="preserve"> under maize and reconstructed prairie</w:t>
      </w:r>
    </w:p>
    <w:p w14:paraId="56347FBE" w14:textId="77777777"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14:paraId="37159123" w14:textId="2645FC7D"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sidR="009251CC">
        <w:rPr>
          <w:rFonts w:ascii="Times New Roman" w:hAnsi="Times New Roman" w:cs="Times New Roman"/>
          <w:sz w:val="24"/>
          <w:szCs w:val="24"/>
        </w:rPr>
        <w:t>Mollisols</w:t>
      </w:r>
      <w:proofErr w:type="spellEnd"/>
      <w:r w:rsidR="009251CC">
        <w:rPr>
          <w:rFonts w:ascii="Times New Roman" w:hAnsi="Times New Roman" w:cs="Times New Roman"/>
          <w:sz w:val="24"/>
          <w:szCs w:val="24"/>
        </w:rPr>
        <w:t xml:space="preserve"> </w:t>
      </w:r>
      <w:r>
        <w:rPr>
          <w:rFonts w:ascii="Times New Roman" w:hAnsi="Times New Roman" w:cs="Times New Roman"/>
          <w:sz w:val="24"/>
          <w:szCs w:val="24"/>
        </w:rPr>
        <w:t xml:space="preserve">support some of the world’s most productive agriculture, but declines in levels of soil organic matter threaten the </w:t>
      </w:r>
      <w:r w:rsidR="00A26A28">
        <w:rPr>
          <w:rFonts w:ascii="Times New Roman" w:hAnsi="Times New Roman" w:cs="Times New Roman"/>
          <w:sz w:val="24"/>
          <w:szCs w:val="24"/>
        </w:rPr>
        <w:t xml:space="preserve">reliability </w:t>
      </w:r>
      <w:r w:rsidR="0053258C">
        <w:rPr>
          <w:rFonts w:ascii="Times New Roman" w:hAnsi="Times New Roman" w:cs="Times New Roman"/>
          <w:sz w:val="24"/>
          <w:szCs w:val="24"/>
        </w:rPr>
        <w:t xml:space="preserve">of this </w:t>
      </w:r>
      <w:commentRangeStart w:id="0"/>
      <w:r w:rsidR="0053258C">
        <w:rPr>
          <w:rFonts w:ascii="Times New Roman" w:hAnsi="Times New Roman" w:cs="Times New Roman"/>
          <w:sz w:val="24"/>
          <w:szCs w:val="24"/>
        </w:rPr>
        <w:t>production</w:t>
      </w:r>
      <w:commentRangeEnd w:id="0"/>
      <w:r w:rsidR="00A26A28">
        <w:rPr>
          <w:rStyle w:val="CommentReference"/>
        </w:rPr>
        <w:commentReference w:id="0"/>
      </w:r>
      <w:r w:rsidR="0053258C">
        <w:rPr>
          <w:rFonts w:ascii="Times New Roman" w:hAnsi="Times New Roman" w:cs="Times New Roman"/>
          <w:sz w:val="24"/>
          <w:szCs w:val="24"/>
        </w:rPr>
        <w:t xml:space="preserve">.  </w:t>
      </w:r>
      <w:commentRangeStart w:id="1"/>
      <w:r w:rsidR="00D51BC9">
        <w:rPr>
          <w:rFonts w:ascii="Times New Roman" w:hAnsi="Times New Roman" w:cs="Times New Roman"/>
          <w:sz w:val="24"/>
          <w:szCs w:val="24"/>
        </w:rPr>
        <w:t>Soil organic matter losses</w:t>
      </w:r>
      <w:commentRangeEnd w:id="1"/>
      <w:r w:rsidR="008F2C8F">
        <w:rPr>
          <w:rStyle w:val="CommentReference"/>
        </w:rPr>
        <w:commentReference w:id="1"/>
      </w:r>
      <w:r w:rsidR="00D51BC9">
        <w:rPr>
          <w:rFonts w:ascii="Times New Roman" w:hAnsi="Times New Roman" w:cs="Times New Roman"/>
          <w:sz w:val="24"/>
          <w:szCs w:val="24"/>
        </w:rPr>
        <w:t xml:space="preserve">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t>
      </w:r>
      <w:r w:rsidR="00A26A28">
        <w:rPr>
          <w:rFonts w:ascii="Times New Roman" w:hAnsi="Times New Roman" w:cs="Times New Roman"/>
          <w:sz w:val="24"/>
          <w:szCs w:val="24"/>
        </w:rPr>
        <w:t xml:space="preserve">that </w:t>
      </w:r>
      <w:r w:rsidR="00D51BC9">
        <w:rPr>
          <w:rFonts w:ascii="Times New Roman" w:hAnsi="Times New Roman" w:cs="Times New Roman"/>
          <w:sz w:val="24"/>
          <w:szCs w:val="24"/>
        </w:rPr>
        <w:t xml:space="preserve">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w:t>
      </w:r>
      <w:commentRangeStart w:id="2"/>
      <w:r w:rsidR="00471ACD">
        <w:rPr>
          <w:rFonts w:ascii="Times New Roman" w:hAnsi="Times New Roman" w:cs="Times New Roman"/>
          <w:sz w:val="24"/>
          <w:szCs w:val="24"/>
        </w:rPr>
        <w:t xml:space="preserve">The effects of changes </w:t>
      </w:r>
      <w:commentRangeEnd w:id="2"/>
      <w:r w:rsidR="00A26A28">
        <w:rPr>
          <w:rStyle w:val="CommentReference"/>
        </w:rPr>
        <w:commentReference w:id="2"/>
      </w:r>
      <w:r w:rsidR="00471ACD">
        <w:rPr>
          <w:rFonts w:ascii="Times New Roman" w:hAnsi="Times New Roman" w:cs="Times New Roman"/>
          <w:sz w:val="24"/>
          <w:szCs w:val="24"/>
        </w:rPr>
        <w:t xml:space="preserve">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14:paraId="516DC1E2" w14:textId="7412474B"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 xml:space="preserve">as deep as the rooting system </w:t>
      </w:r>
      <w:r w:rsidR="00A26A28">
        <w:rPr>
          <w:rFonts w:ascii="Times New Roman" w:hAnsi="Times New Roman" w:cs="Times New Roman"/>
          <w:sz w:val="24"/>
          <w:szCs w:val="24"/>
        </w:rPr>
        <w:t>occupies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w:t>
      </w:r>
      <w:r w:rsidR="00A26A28">
        <w:rPr>
          <w:rFonts w:ascii="Times New Roman" w:hAnsi="Times New Roman" w:cs="Times New Roman"/>
          <w:sz w:val="24"/>
          <w:szCs w:val="24"/>
        </w:rPr>
        <w:t xml:space="preserve">that </w:t>
      </w:r>
      <w:r w:rsidR="00DA69AD">
        <w:rPr>
          <w:rFonts w:ascii="Times New Roman" w:hAnsi="Times New Roman" w:cs="Times New Roman"/>
          <w:sz w:val="24"/>
          <w:szCs w:val="24"/>
        </w:rPr>
        <w:t>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w:t>
      </w:r>
      <w:r w:rsidR="00A26A28">
        <w:rPr>
          <w:rFonts w:ascii="Times New Roman" w:hAnsi="Times New Roman" w:cs="Times New Roman"/>
          <w:sz w:val="24"/>
          <w:szCs w:val="24"/>
        </w:rPr>
        <w:t xml:space="preserve">that engendered by </w:t>
      </w:r>
      <w:r w:rsidR="00E04DB3">
        <w:rPr>
          <w:rFonts w:ascii="Times New Roman" w:hAnsi="Times New Roman" w:cs="Times New Roman"/>
          <w:sz w:val="24"/>
          <w:szCs w:val="24"/>
        </w:rPr>
        <w:t>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w:t>
      </w:r>
      <w:r w:rsidR="00A26A28">
        <w:rPr>
          <w:rFonts w:ascii="Times New Roman" w:hAnsi="Times New Roman" w:cs="Times New Roman"/>
          <w:sz w:val="24"/>
          <w:szCs w:val="24"/>
        </w:rPr>
        <w:t xml:space="preserve">soil </w:t>
      </w:r>
      <w:r w:rsidR="00664C69">
        <w:rPr>
          <w:rFonts w:ascii="Times New Roman" w:hAnsi="Times New Roman" w:cs="Times New Roman"/>
          <w:sz w:val="24"/>
          <w:szCs w:val="24"/>
        </w:rPr>
        <w:t xml:space="preserve">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14:paraId="7AB3D097" w14:textId="6B14BD1D"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 xml:space="preserve">In the </w:t>
      </w:r>
      <w:r w:rsidR="00A26A28">
        <w:rPr>
          <w:rFonts w:ascii="Times New Roman" w:hAnsi="Times New Roman" w:cs="Times New Roman"/>
          <w:sz w:val="24"/>
          <w:szCs w:val="24"/>
        </w:rPr>
        <w:t xml:space="preserve">central </w:t>
      </w:r>
      <w:r w:rsidR="007A7E8D">
        <w:rPr>
          <w:rFonts w:ascii="Times New Roman" w:hAnsi="Times New Roman" w:cs="Times New Roman"/>
          <w:sz w:val="24"/>
          <w:szCs w:val="24"/>
        </w:rPr>
        <w:t>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 xml:space="preserve">organic matter, but only 23-29% of the total </w:t>
      </w:r>
      <w:r w:rsidR="00A26A28">
        <w:rPr>
          <w:rFonts w:ascii="Times New Roman" w:hAnsi="Times New Roman" w:cs="Times New Roman"/>
          <w:sz w:val="24"/>
          <w:szCs w:val="24"/>
        </w:rPr>
        <w:t xml:space="preserve">root mass </w:t>
      </w:r>
      <w:r>
        <w:rPr>
          <w:rFonts w:ascii="Times New Roman" w:hAnsi="Times New Roman" w:cs="Times New Roman"/>
          <w:sz w:val="24"/>
          <w:szCs w:val="24"/>
        </w:rPr>
        <w:t>in a tallgrass prairie were below 20 cm.  Similarly,</w:t>
      </w:r>
      <w:r w:rsidR="00CA3B69">
        <w:rPr>
          <w:rFonts w:ascii="Times New Roman" w:hAnsi="Times New Roman" w:cs="Times New Roman"/>
          <w:sz w:val="24"/>
          <w:szCs w:val="24"/>
        </w:rPr>
        <w:t xml:space="preserve"> Gill and colleagues (1999) found 77% of total soil organic matter</w:t>
      </w:r>
      <w:r w:rsidR="00A26A28">
        <w:rPr>
          <w:rFonts w:ascii="Times New Roman" w:hAnsi="Times New Roman" w:cs="Times New Roman"/>
          <w:sz w:val="24"/>
          <w:szCs w:val="24"/>
        </w:rPr>
        <w:t xml:space="preserve">, but </w:t>
      </w:r>
      <w:r w:rsidR="00CA3B69">
        <w:rPr>
          <w:rFonts w:ascii="Times New Roman" w:hAnsi="Times New Roman" w:cs="Times New Roman"/>
          <w:sz w:val="24"/>
          <w:szCs w:val="24"/>
        </w:rPr>
        <w:t>only 43% of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w:t>
      </w:r>
      <w:r w:rsidR="00A26A28">
        <w:rPr>
          <w:rFonts w:ascii="Times New Roman" w:hAnsi="Times New Roman" w:cs="Times New Roman"/>
          <w:sz w:val="24"/>
          <w:szCs w:val="24"/>
        </w:rPr>
        <w:t xml:space="preserve">has been </w:t>
      </w:r>
      <w:r w:rsidR="00C566A3">
        <w:rPr>
          <w:rFonts w:ascii="Times New Roman" w:hAnsi="Times New Roman" w:cs="Times New Roman"/>
          <w:sz w:val="24"/>
          <w:szCs w:val="24"/>
        </w:rPr>
        <w:t xml:space="preserve">known for some time, no widely accepted explanation exists to </w:t>
      </w:r>
      <w:r w:rsidR="00A26A28">
        <w:rPr>
          <w:rFonts w:ascii="Times New Roman" w:hAnsi="Times New Roman" w:cs="Times New Roman"/>
          <w:sz w:val="24"/>
          <w:szCs w:val="24"/>
        </w:rPr>
        <w:t xml:space="preserve">explain </w:t>
      </w:r>
      <w:r w:rsidR="00C566A3">
        <w:rPr>
          <w:rFonts w:ascii="Times New Roman" w:hAnsi="Times New Roman" w:cs="Times New Roman"/>
          <w:sz w:val="24"/>
          <w:szCs w:val="24"/>
        </w:rPr>
        <w:t xml:space="preserve">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14:paraId="5F563AB9" w14:textId="3366E103"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w:t>
      </w:r>
      <w:r w:rsidR="00AC3936">
        <w:rPr>
          <w:rFonts w:ascii="Times New Roman" w:hAnsi="Times New Roman" w:cs="Times New Roman"/>
          <w:sz w:val="24"/>
          <w:szCs w:val="24"/>
        </w:rPr>
        <w:t>Soil t</w:t>
      </w:r>
      <w:r w:rsidR="009138EF">
        <w:rPr>
          <w:rFonts w:ascii="Times New Roman" w:hAnsi="Times New Roman" w:cs="Times New Roman"/>
          <w:sz w:val="24"/>
          <w:szCs w:val="24"/>
        </w:rPr>
        <w: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w:t>
      </w:r>
      <w:r w:rsidR="00CD3CEC">
        <w:rPr>
          <w:rFonts w:ascii="Times New Roman" w:hAnsi="Times New Roman" w:cs="Times New Roman"/>
          <w:sz w:val="24"/>
          <w:szCs w:val="24"/>
        </w:rPr>
        <w:t xml:space="preserve">soil </w:t>
      </w:r>
      <w:r w:rsidR="007E2745">
        <w:rPr>
          <w:rFonts w:ascii="Times New Roman" w:hAnsi="Times New Roman" w:cs="Times New Roman"/>
          <w:sz w:val="24"/>
          <w:szCs w:val="24"/>
        </w:rPr>
        <w:t xml:space="preserve">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t>
      </w:r>
      <w:r w:rsidR="00CD3CEC">
        <w:rPr>
          <w:rFonts w:ascii="Times New Roman" w:hAnsi="Times New Roman" w:cs="Times New Roman"/>
          <w:sz w:val="24"/>
          <w:szCs w:val="24"/>
        </w:rPr>
        <w:t xml:space="preserve">that </w:t>
      </w:r>
      <w:r w:rsidR="00801EB2">
        <w:rPr>
          <w:rFonts w:ascii="Times New Roman" w:hAnsi="Times New Roman" w:cs="Times New Roman"/>
          <w:sz w:val="24"/>
          <w:szCs w:val="24"/>
        </w:rPr>
        <w:t xml:space="preserve">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needed.</w:t>
      </w:r>
      <w:r w:rsidR="0054165F">
        <w:rPr>
          <w:rFonts w:ascii="Times New Roman" w:hAnsi="Times New Roman" w:cs="Times New Roman"/>
          <w:sz w:val="24"/>
          <w:szCs w:val="24"/>
        </w:rPr>
        <w:t xml:space="preserve">  </w:t>
      </w:r>
    </w:p>
    <w:p w14:paraId="0A17AD71" w14:textId="059289A3"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w:t>
      </w:r>
      <w:commentRangeStart w:id="3"/>
      <w:r>
        <w:rPr>
          <w:rFonts w:ascii="Times New Roman" w:hAnsi="Times New Roman" w:cs="Times New Roman"/>
          <w:sz w:val="24"/>
          <w:szCs w:val="24"/>
        </w:rPr>
        <w:t xml:space="preserve">&gt;100 years </w:t>
      </w:r>
      <w:commentRangeEnd w:id="3"/>
      <w:r w:rsidR="00E859F4">
        <w:rPr>
          <w:rStyle w:val="CommentReference"/>
        </w:rPr>
        <w:commentReference w:id="3"/>
      </w:r>
      <w:r>
        <w:rPr>
          <w:rFonts w:ascii="Times New Roman" w:hAnsi="Times New Roman" w:cs="Times New Roman"/>
          <w:sz w:val="24"/>
          <w:szCs w:val="24"/>
        </w:rPr>
        <w:t>of annual cropping to gain a unique</w:t>
      </w:r>
      <w:r w:rsidRPr="00746E2F">
        <w:rPr>
          <w:rFonts w:ascii="Times New Roman" w:hAnsi="Times New Roman" w:cs="Times New Roman"/>
          <w:sz w:val="24"/>
          <w:szCs w:val="24"/>
        </w:rPr>
        <w:t xml:space="preserve"> perspective on characteristics of root inputs that would not necessarily be </w:t>
      </w:r>
      <w:r w:rsidR="00A56484">
        <w:rPr>
          <w:rFonts w:ascii="Times New Roman" w:hAnsi="Times New Roman" w:cs="Times New Roman"/>
          <w:sz w:val="24"/>
          <w:szCs w:val="24"/>
        </w:rPr>
        <w:t>detected</w:t>
      </w:r>
      <w:r w:rsidR="00A56484" w:rsidRPr="00746E2F">
        <w:rPr>
          <w:rFonts w:ascii="Times New Roman" w:hAnsi="Times New Roman" w:cs="Times New Roman"/>
          <w:sz w:val="24"/>
          <w:szCs w:val="24"/>
        </w:rPr>
        <w:t xml:space="preserve"> </w:t>
      </w:r>
      <w:r w:rsidRPr="00746E2F">
        <w:rPr>
          <w:rFonts w:ascii="Times New Roman" w:hAnsi="Times New Roman" w:cs="Times New Roman"/>
          <w:sz w:val="24"/>
          <w:szCs w:val="24"/>
        </w:rPr>
        <w:t>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to </w:t>
      </w:r>
      <w:r w:rsidR="00A56484">
        <w:rPr>
          <w:rFonts w:ascii="Times New Roman" w:hAnsi="Times New Roman" w:cs="Times New Roman"/>
          <w:sz w:val="24"/>
          <w:szCs w:val="24"/>
        </w:rPr>
        <w:t xml:space="preserve">a depth of </w:t>
      </w:r>
      <w:r w:rsidR="00BA58E1">
        <w:rPr>
          <w:rFonts w:ascii="Times New Roman" w:hAnsi="Times New Roman" w:cs="Times New Roman"/>
          <w:sz w:val="24"/>
          <w:szCs w:val="24"/>
        </w:rPr>
        <w:t xml:space="preserve">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w:t>
      </w:r>
      <w:r w:rsidR="00A56484">
        <w:rPr>
          <w:rFonts w:ascii="Times New Roman" w:hAnsi="Times New Roman" w:cs="Times New Roman"/>
          <w:sz w:val="24"/>
          <w:szCs w:val="24"/>
        </w:rPr>
        <w:t>inform</w:t>
      </w:r>
      <w:ins w:id="4" w:author="Archontoulis, Sotirios [AGRON]" w:date="2016-09-21T19:34:00Z">
        <w:r w:rsidR="00AC3936">
          <w:rPr>
            <w:rFonts w:ascii="Times New Roman" w:hAnsi="Times New Roman" w:cs="Times New Roman"/>
            <w:sz w:val="24"/>
            <w:szCs w:val="24"/>
          </w:rPr>
          <w:t>/improve</w:t>
        </w:r>
      </w:ins>
      <w:r w:rsidR="00A56484">
        <w:rPr>
          <w:rFonts w:ascii="Times New Roman" w:hAnsi="Times New Roman" w:cs="Times New Roman"/>
          <w:sz w:val="24"/>
          <w:szCs w:val="24"/>
        </w:rPr>
        <w:t xml:space="preserve"> </w:t>
      </w:r>
      <w:r w:rsidR="00CA5BFA">
        <w:rPr>
          <w:rFonts w:ascii="Times New Roman" w:hAnsi="Times New Roman" w:cs="Times New Roman"/>
          <w:sz w:val="24"/>
          <w:szCs w:val="24"/>
        </w:rPr>
        <w:t>our understanding of the impact</w:t>
      </w:r>
      <w:r w:rsidR="00A56484">
        <w:rPr>
          <w:rFonts w:ascii="Times New Roman" w:hAnsi="Times New Roman" w:cs="Times New Roman"/>
          <w:sz w:val="24"/>
          <w:szCs w:val="24"/>
        </w:rPr>
        <w:t>s</w:t>
      </w:r>
      <w:r w:rsidR="00CA5BFA">
        <w:rPr>
          <w:rFonts w:ascii="Times New Roman" w:hAnsi="Times New Roman" w:cs="Times New Roman"/>
          <w:sz w:val="24"/>
          <w:szCs w:val="24"/>
        </w:rPr>
        <w:t xml:space="preserve"> of shifting </w:t>
      </w:r>
      <w:r w:rsidR="00CA5BFA" w:rsidRPr="00AC3936">
        <w:rPr>
          <w:rFonts w:ascii="Times New Roman" w:hAnsi="Times New Roman" w:cs="Times New Roman"/>
          <w:sz w:val="24"/>
          <w:szCs w:val="24"/>
          <w:highlight w:val="yellow"/>
          <w:rPrChange w:id="5" w:author="Archontoulis, Sotirios [AGRON]" w:date="2016-09-21T19:35:00Z">
            <w:rPr>
              <w:rFonts w:ascii="Times New Roman" w:hAnsi="Times New Roman" w:cs="Times New Roman"/>
              <w:sz w:val="24"/>
              <w:szCs w:val="24"/>
            </w:rPr>
          </w:rPrChange>
        </w:rPr>
        <w:t>millions of</w:t>
      </w:r>
      <w:r w:rsidR="00CA5BFA">
        <w:rPr>
          <w:rFonts w:ascii="Times New Roman" w:hAnsi="Times New Roman" w:cs="Times New Roman"/>
          <w:sz w:val="24"/>
          <w:szCs w:val="24"/>
        </w:rPr>
        <w:t xml:space="preserve"> </w:t>
      </w:r>
      <w:r w:rsidR="00A56484">
        <w:rPr>
          <w:rFonts w:ascii="Times New Roman" w:hAnsi="Times New Roman" w:cs="Times New Roman"/>
          <w:sz w:val="24"/>
          <w:szCs w:val="24"/>
        </w:rPr>
        <w:t xml:space="preserve">hectares </w:t>
      </w:r>
      <w:r w:rsidR="00CA5BFA">
        <w:rPr>
          <w:rFonts w:ascii="Times New Roman" w:hAnsi="Times New Roman" w:cs="Times New Roman"/>
          <w:sz w:val="24"/>
          <w:szCs w:val="24"/>
        </w:rPr>
        <w:t>from perennial to annua</w:t>
      </w:r>
      <w:r w:rsidR="001A1E3D">
        <w:rPr>
          <w:rFonts w:ascii="Times New Roman" w:hAnsi="Times New Roman" w:cs="Times New Roman"/>
          <w:sz w:val="24"/>
          <w:szCs w:val="24"/>
        </w:rPr>
        <w:t>l vegetation</w:t>
      </w:r>
      <w:r w:rsidR="00A56484">
        <w:rPr>
          <w:rFonts w:ascii="Times New Roman" w:hAnsi="Times New Roman" w:cs="Times New Roman"/>
          <w:sz w:val="24"/>
          <w:szCs w:val="24"/>
        </w:rPr>
        <w:t>,</w:t>
      </w:r>
      <w:r w:rsidR="001A1E3D">
        <w:rPr>
          <w:rFonts w:ascii="Times New Roman" w:hAnsi="Times New Roman" w:cs="Times New Roman"/>
          <w:sz w:val="24"/>
          <w:szCs w:val="24"/>
        </w:rPr>
        <w:t xml:space="preserve"> and 2) </w:t>
      </w:r>
      <w:r w:rsidR="00A56484">
        <w:rPr>
          <w:rFonts w:ascii="Times New Roman" w:hAnsi="Times New Roman" w:cs="Times New Roman"/>
          <w:sz w:val="24"/>
          <w:szCs w:val="24"/>
        </w:rPr>
        <w:t>c</w:t>
      </w:r>
      <w:r w:rsidR="001A1E3D">
        <w:rPr>
          <w:rFonts w:ascii="Times New Roman" w:hAnsi="Times New Roman" w:cs="Times New Roman"/>
          <w:sz w:val="24"/>
          <w:szCs w:val="24"/>
        </w:rPr>
        <w:t>ontribute</w:t>
      </w:r>
      <w:r w:rsidR="00CA5BFA">
        <w:rPr>
          <w:rFonts w:ascii="Times New Roman" w:hAnsi="Times New Roman" w:cs="Times New Roman"/>
          <w:sz w:val="24"/>
          <w:szCs w:val="24"/>
        </w:rPr>
        <w:t xml:space="preserve"> to an explanation of why levels of soil organic C found below 20 cm are greater than </w:t>
      </w:r>
      <w:commentRangeStart w:id="6"/>
      <w:r w:rsidR="00CA5BFA">
        <w:rPr>
          <w:rFonts w:ascii="Times New Roman" w:hAnsi="Times New Roman" w:cs="Times New Roman"/>
          <w:sz w:val="24"/>
          <w:szCs w:val="24"/>
        </w:rPr>
        <w:t>expected</w:t>
      </w:r>
      <w:commentRangeEnd w:id="6"/>
      <w:r w:rsidR="00A56484">
        <w:rPr>
          <w:rStyle w:val="CommentReference"/>
        </w:rPr>
        <w:commentReference w:id="6"/>
      </w:r>
      <w:r w:rsidR="00CA5BF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w:t>
      </w:r>
      <w:r w:rsidR="00C11DCF">
        <w:rPr>
          <w:rFonts w:ascii="Times New Roman" w:hAnsi="Times New Roman" w:cs="Times New Roman"/>
          <w:sz w:val="24"/>
          <w:szCs w:val="24"/>
        </w:rPr>
        <w:t xml:space="preserve">how </w:t>
      </w:r>
      <w:r w:rsidR="0054165F">
        <w:rPr>
          <w:rFonts w:ascii="Times New Roman" w:hAnsi="Times New Roman" w:cs="Times New Roman"/>
          <w:sz w:val="24"/>
          <w:szCs w:val="24"/>
        </w:rPr>
        <w:t xml:space="preserve">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t>
      </w:r>
      <w:r w:rsidR="0048571A">
        <w:rPr>
          <w:rFonts w:ascii="Times New Roman" w:hAnsi="Times New Roman" w:cs="Times New Roman"/>
          <w:sz w:val="24"/>
          <w:szCs w:val="24"/>
        </w:rPr>
        <w:t>w</w:t>
      </w:r>
      <w:r w:rsidR="0054165F">
        <w:rPr>
          <w:rFonts w:ascii="Times New Roman" w:hAnsi="Times New Roman" w:cs="Times New Roman"/>
          <w:sz w:val="24"/>
          <w:szCs w:val="24"/>
        </w:rPr>
        <w:t xml:space="preserve">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14:paraId="4965808C" w14:textId="77777777"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14:paraId="5601530D"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14:paraId="0BDBEB8C" w14:textId="45B7F8E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14:paraId="0EE81AD3" w14:textId="19C2AC65"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 xml:space="preserve">The three cropping systems used </w:t>
      </w:r>
      <w:r w:rsidR="006D4EF5">
        <w:rPr>
          <w:rFonts w:ascii="Times New Roman" w:hAnsi="Times New Roman" w:cs="Times New Roman"/>
          <w:sz w:val="24"/>
          <w:szCs w:val="24"/>
        </w:rPr>
        <w:t>for the present</w:t>
      </w:r>
      <w:r w:rsidR="00EB3E3D">
        <w:rPr>
          <w:rFonts w:ascii="Times New Roman" w:hAnsi="Times New Roman" w:cs="Times New Roman"/>
          <w:sz w:val="24"/>
          <w:szCs w:val="24"/>
        </w:rPr>
        <w:t xml:space="preserve">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w:t>
      </w:r>
      <w:r w:rsidR="006D4EF5">
        <w:rPr>
          <w:rFonts w:ascii="Times New Roman" w:hAnsi="Times New Roman" w:cs="Times New Roman"/>
          <w:sz w:val="24"/>
          <w:szCs w:val="24"/>
        </w:rPr>
        <w:t xml:space="preserve">removal of </w:t>
      </w:r>
      <w:r w:rsidRPr="00746E2F">
        <w:rPr>
          <w:rFonts w:ascii="Times New Roman" w:hAnsi="Times New Roman" w:cs="Times New Roman"/>
          <w:sz w:val="24"/>
          <w:szCs w:val="24"/>
        </w:rPr>
        <w:t xml:space="preserve">grain and </w:t>
      </w:r>
      <w:r w:rsidR="006D4EF5">
        <w:rPr>
          <w:rFonts w:ascii="Times New Roman" w:hAnsi="Times New Roman" w:cs="Times New Roman"/>
          <w:sz w:val="24"/>
          <w:szCs w:val="24"/>
        </w:rPr>
        <w:t xml:space="preserve">about 50% of the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reconstructed multispecies prairie with annual aboveground biomass removal (hereafter unfertilized prairie), and N-fertilized reconstructed multispecies prairie with </w:t>
      </w:r>
      <w:commentRangeStart w:id="7"/>
      <w:r w:rsidRPr="00746E2F">
        <w:rPr>
          <w:rFonts w:ascii="Times New Roman" w:hAnsi="Times New Roman" w:cs="Times New Roman"/>
          <w:sz w:val="24"/>
          <w:szCs w:val="24"/>
        </w:rPr>
        <w:t>annual aboveground biomass removal</w:t>
      </w:r>
      <w:commentRangeEnd w:id="7"/>
      <w:r w:rsidR="00884847">
        <w:rPr>
          <w:rStyle w:val="CommentReference"/>
        </w:rPr>
        <w:commentReference w:id="7"/>
      </w:r>
      <w:r w:rsidRPr="00746E2F">
        <w:rPr>
          <w:rFonts w:ascii="Times New Roman" w:hAnsi="Times New Roman" w:cs="Times New Roman"/>
          <w:sz w:val="24"/>
          <w:szCs w:val="24"/>
        </w:rPr>
        <w:t xml:space="preserve">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14:paraId="7959D6A2" w14:textId="77777777" w:rsidR="00F6552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w:t>
      </w:r>
      <w:r w:rsidR="00F65520"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46EDCB81" wp14:editId="2BA5018F">
            <wp:simplePos x="0" y="0"/>
            <wp:positionH relativeFrom="margin">
              <wp:posOffset>-5715</wp:posOffset>
            </wp:positionH>
            <wp:positionV relativeFrom="margin">
              <wp:posOffset>242570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 xml:space="preserve">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commentRangeStart w:id="8"/>
      <w:r w:rsidR="00F65520" w:rsidRPr="00746E2F">
        <w:rPr>
          <w:rFonts w:ascii="Times New Roman" w:hAnsi="Times New Roman" w:cs="Times New Roman"/>
          <w:sz w:val="24"/>
          <w:szCs w:val="24"/>
        </w:rPr>
        <w:t>Table 1</w:t>
      </w:r>
      <w:commentRangeEnd w:id="8"/>
      <w:r w:rsidR="00F65520">
        <w:rPr>
          <w:rStyle w:val="CommentReference"/>
        </w:rPr>
        <w:commentReference w:id="8"/>
      </w:r>
      <w:r w:rsidR="00F65520" w:rsidRPr="00746E2F">
        <w:rPr>
          <w:rFonts w:ascii="Times New Roman" w:hAnsi="Times New Roman" w:cs="Times New Roman"/>
          <w:sz w:val="24"/>
          <w:szCs w:val="24"/>
        </w:rPr>
        <w:t>. N fertilizer amount, type, and date applied for all COBS treatments.</w:t>
      </w:r>
      <w:r w:rsidR="00F65520">
        <w:rPr>
          <w:rFonts w:ascii="Times New Roman" w:hAnsi="Times New Roman" w:cs="Times New Roman"/>
          <w:sz w:val="24"/>
          <w:szCs w:val="24"/>
        </w:rPr>
        <w:t xml:space="preserve"> Need to update.</w:t>
      </w:r>
    </w:p>
    <w:p w14:paraId="068BF7B8" w14:textId="5C5C6952"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fertilized prairie treatment received no fertilizer in 2008 (the establishment year), </w:t>
      </w:r>
      <w:r w:rsidR="006D4EF5">
        <w:rPr>
          <w:rFonts w:ascii="Times New Roman" w:hAnsi="Times New Roman" w:cs="Times New Roman"/>
          <w:sz w:val="24"/>
          <w:szCs w:val="24"/>
        </w:rPr>
        <w:t>but</w:t>
      </w:r>
      <w:r w:rsidR="006D4EF5" w:rsidRPr="00746E2F">
        <w:rPr>
          <w:rFonts w:ascii="Times New Roman" w:hAnsi="Times New Roman" w:cs="Times New Roman"/>
          <w:sz w:val="24"/>
          <w:szCs w:val="24"/>
        </w:rPr>
        <w:t xml:space="preserve"> </w:t>
      </w:r>
      <w:r w:rsidRPr="00746E2F">
        <w:rPr>
          <w:rFonts w:ascii="Times New Roman" w:hAnsi="Times New Roman" w:cs="Times New Roman"/>
          <w:sz w:val="24"/>
          <w:szCs w:val="24"/>
        </w:rPr>
        <w:t>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w:t>
      </w:r>
      <w:r w:rsidR="00F65520">
        <w:rPr>
          <w:rFonts w:ascii="Times New Roman" w:hAnsi="Times New Roman" w:cs="Times New Roman"/>
          <w:sz w:val="24"/>
          <w:szCs w:val="24"/>
        </w:rPr>
        <w:t xml:space="preserve"> </w:t>
      </w:r>
      <w:r w:rsidRPr="00746E2F">
        <w:rPr>
          <w:rFonts w:ascii="Times New Roman" w:hAnsi="Times New Roman" w:cs="Times New Roman"/>
          <w:sz w:val="24"/>
          <w:szCs w:val="24"/>
        </w:rPr>
        <w:t>chosen because it was similar to the maximum rate of pre-planting N fertilization recommended</w:t>
      </w:r>
      <w:r w:rsidR="006D4EF5">
        <w:rPr>
          <w:rFonts w:ascii="Times New Roman" w:hAnsi="Times New Roman" w:cs="Times New Roman"/>
          <w:sz w:val="24"/>
          <w:szCs w:val="24"/>
        </w:rPr>
        <w:t xml:space="preserve"> </w:t>
      </w: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14:paraId="42AB12DA" w14:textId="77777777"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(Abendroth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2011) </w:t>
      </w:r>
      <w:commentRangeStart w:id="9"/>
      <w:r w:rsidRPr="00746E2F">
        <w:rPr>
          <w:rFonts w:ascii="Times New Roman" w:hAnsi="Times New Roman" w:cs="Times New Roman"/>
          <w:sz w:val="24"/>
          <w:szCs w:val="24"/>
        </w:rPr>
        <w:t>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w:t>
      </w:r>
      <w:commentRangeEnd w:id="9"/>
      <w:r w:rsidR="006D4EF5">
        <w:rPr>
          <w:rStyle w:val="CommentReference"/>
        </w:rPr>
        <w:commentReference w:id="9"/>
      </w:r>
      <w:r w:rsidRPr="00746E2F">
        <w:rPr>
          <w:rFonts w:ascii="Times New Roman" w:hAnsi="Times New Roman" w:cs="Times New Roman"/>
          <w:sz w:val="24"/>
          <w:szCs w:val="24"/>
        </w:rPr>
        <w:t xml:space="preserve">.  Fertilizer rates and types can be found in Table 1.  Rates of N added after planting were based on results of late-spring tests of soil </w:t>
      </w:r>
      <w:proofErr w:type="gramStart"/>
      <w:r w:rsidRPr="00746E2F">
        <w:rPr>
          <w:rFonts w:ascii="Times New Roman" w:hAnsi="Times New Roman" w:cs="Times New Roman"/>
          <w:sz w:val="24"/>
          <w:szCs w:val="24"/>
        </w:rPr>
        <w:t>nitrate</w:t>
      </w:r>
      <w:proofErr w:type="gramEnd"/>
      <w:r w:rsidRPr="00746E2F">
        <w:rPr>
          <w:rFonts w:ascii="Times New Roman" w:hAnsi="Times New Roman" w:cs="Times New Roman"/>
          <w:sz w:val="24"/>
          <w:szCs w:val="24"/>
        </w:rPr>
        <w:t>-N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14:paraId="37FF1A33" w14:textId="77777777" w:rsidR="009B4A10" w:rsidRPr="00746E2F" w:rsidRDefault="009B4A10" w:rsidP="00885C19">
      <w:pPr>
        <w:spacing w:after="0" w:line="240" w:lineRule="auto"/>
        <w:rPr>
          <w:rFonts w:ascii="Times New Roman" w:hAnsi="Times New Roman" w:cs="Times New Roman"/>
          <w:sz w:val="24"/>
          <w:szCs w:val="24"/>
        </w:rPr>
      </w:pPr>
    </w:p>
    <w:p w14:paraId="509CEAAC"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14:paraId="2EE3A1A7"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14:paraId="6DBD3CFC" w14:textId="6041455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taken to 1 m depth in all plots each year using a hydraulic soil probe (Giddings Machine Co., Windsor, CO, USA) after all crop </w:t>
      </w:r>
      <w:r w:rsidR="00531320">
        <w:rPr>
          <w:rFonts w:ascii="Times New Roman" w:hAnsi="Times New Roman" w:cs="Times New Roman"/>
          <w:sz w:val="24"/>
          <w:szCs w:val="24"/>
        </w:rPr>
        <w:t xml:space="preserve">and prairie plots </w:t>
      </w:r>
      <w:r w:rsidRPr="00746E2F">
        <w:rPr>
          <w:rFonts w:ascii="Times New Roman" w:hAnsi="Times New Roman" w:cs="Times New Roman"/>
          <w:sz w:val="24"/>
          <w:szCs w:val="24"/>
        </w:rPr>
        <w:t>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14:paraId="0FD98E07" w14:textId="430D9FDA"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t>
      </w:r>
      <w:r w:rsidR="00531320">
        <w:rPr>
          <w:rFonts w:ascii="Times New Roman" w:hAnsi="Times New Roman" w:cs="Times New Roman"/>
          <w:sz w:val="24"/>
          <w:szCs w:val="24"/>
        </w:rPr>
        <w:t>were</w:t>
      </w:r>
      <w:r w:rsidR="00531320" w:rsidRPr="00746E2F">
        <w:rPr>
          <w:rFonts w:ascii="Times New Roman" w:hAnsi="Times New Roman" w:cs="Times New Roman"/>
          <w:sz w:val="24"/>
          <w:szCs w:val="24"/>
        </w:rPr>
        <w:t xml:space="preserve"> </w:t>
      </w:r>
      <w:r w:rsidRPr="00746E2F">
        <w:rPr>
          <w:rFonts w:ascii="Times New Roman" w:hAnsi="Times New Roman" w:cs="Times New Roman"/>
          <w:sz w:val="24"/>
          <w:szCs w:val="24"/>
        </w:rPr>
        <w:t xml:space="preserve">taken within the same hole as the 0-30 cm fraction, but with a smaller soil probe.  In Blocks 1 and 4, the internal diameter of the core was 6.0 cm.  In Blocks 2 and 3, the internal diameter of the core was 5.2 cm. </w:t>
      </w:r>
    </w:p>
    <w:p w14:paraId="282A6D66" w14:textId="7A58FB3F"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In 2009 and 2010, four cores were taken per plot.  The 0-30 cm fraction of the cores was taken with a 10.2 cm internal diameter soil probe; the 30-100 cm fraction</w:t>
      </w:r>
      <w:r w:rsidR="00531320">
        <w:rPr>
          <w:rFonts w:ascii="Times New Roman" w:hAnsi="Times New Roman" w:cs="Times New Roman"/>
          <w:sz w:val="24"/>
          <w:szCs w:val="24"/>
        </w:rPr>
        <w:t>s</w:t>
      </w:r>
      <w:r w:rsidRPr="00746E2F">
        <w:rPr>
          <w:rFonts w:ascii="Times New Roman" w:hAnsi="Times New Roman" w:cs="Times New Roman"/>
          <w:sz w:val="24"/>
          <w:szCs w:val="24"/>
        </w:rPr>
        <w:t xml:space="preserve"> of the cores were taken directly below the 0-30 cm fraction with a 5.1 cm internal diameter probe.  In 2011-2013, four cores were taken per plot, and the entire core was taken with a 5.1 cm internal diameter probe. </w:t>
      </w:r>
    </w:p>
    <w:p w14:paraId="7EB3A723" w14:textId="77777777"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4D1FD5B0" w14:textId="7CBA3D17"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w:t>
      </w:r>
      <w:r w:rsidR="00394E7E">
        <w:rPr>
          <w:rFonts w:ascii="Times New Roman" w:hAnsi="Times New Roman" w:cs="Times New Roman"/>
          <w:color w:val="000000" w:themeColor="text1"/>
          <w:sz w:val="24"/>
          <w:szCs w:val="24"/>
          <w:shd w:val="clear" w:color="auto" w:fill="FFFFFF"/>
        </w:rPr>
        <w:t>OH</w:t>
      </w:r>
      <w:r w:rsidR="00531320">
        <w:rPr>
          <w:rFonts w:ascii="Times New Roman" w:hAnsi="Times New Roman" w:cs="Times New Roman"/>
          <w:color w:val="000000" w:themeColor="text1"/>
          <w:sz w:val="24"/>
          <w:szCs w:val="24"/>
          <w:shd w:val="clear" w:color="auto" w:fill="FFFFFF"/>
        </w:rPr>
        <w:t>, USA</w:t>
      </w:r>
      <w:r w:rsidRPr="00746E2F">
        <w:rPr>
          <w:rFonts w:ascii="Times New Roman" w:hAnsi="Times New Roman" w:cs="Times New Roman"/>
          <w:color w:val="000000" w:themeColor="text1"/>
          <w:sz w:val="24"/>
          <w:szCs w:val="24"/>
          <w:shd w:val="clear" w:color="auto" w:fill="FFFFFF"/>
        </w:rPr>
        <w:t xml:space="preserve">). </w:t>
      </w:r>
    </w:p>
    <w:p w14:paraId="59559109" w14:textId="77777777" w:rsidR="001E50F7" w:rsidRDefault="001E50F7" w:rsidP="00885C19">
      <w:pPr>
        <w:spacing w:after="0" w:line="240" w:lineRule="auto"/>
        <w:rPr>
          <w:rFonts w:ascii="Times New Roman" w:hAnsi="Times New Roman" w:cs="Times New Roman"/>
          <w:i/>
          <w:sz w:val="24"/>
          <w:szCs w:val="24"/>
        </w:rPr>
      </w:pPr>
    </w:p>
    <w:p w14:paraId="42A9E6C7" w14:textId="77777777"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14:paraId="0B073856" w14:textId="5B7A9A50" w:rsidR="00870744" w:rsidRDefault="00884847"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sets of root </w:t>
      </w:r>
      <w:r w:rsidR="00DA4E30">
        <w:rPr>
          <w:rFonts w:ascii="Times New Roman" w:hAnsi="Times New Roman" w:cs="Times New Roman"/>
          <w:sz w:val="24"/>
          <w:szCs w:val="24"/>
        </w:rPr>
        <w:t xml:space="preserve">pool </w:t>
      </w:r>
      <w:r>
        <w:rPr>
          <w:rFonts w:ascii="Times New Roman" w:hAnsi="Times New Roman" w:cs="Times New Roman"/>
          <w:sz w:val="24"/>
          <w:szCs w:val="24"/>
        </w:rPr>
        <w:t xml:space="preserve">measurements </w:t>
      </w:r>
      <w:r w:rsidR="00FC2C03">
        <w:rPr>
          <w:rFonts w:ascii="Times New Roman" w:hAnsi="Times New Roman" w:cs="Times New Roman"/>
          <w:sz w:val="24"/>
          <w:szCs w:val="24"/>
        </w:rPr>
        <w:t xml:space="preserve">were </w:t>
      </w:r>
      <w:r>
        <w:rPr>
          <w:rFonts w:ascii="Times New Roman" w:hAnsi="Times New Roman" w:cs="Times New Roman"/>
          <w:sz w:val="24"/>
          <w:szCs w:val="24"/>
        </w:rPr>
        <w:t>collected: a) end</w:t>
      </w:r>
      <w:r w:rsidR="00DA4E30">
        <w:rPr>
          <w:rFonts w:ascii="Times New Roman" w:hAnsi="Times New Roman" w:cs="Times New Roman"/>
          <w:sz w:val="24"/>
          <w:szCs w:val="24"/>
        </w:rPr>
        <w:t>-</w:t>
      </w:r>
      <w:r>
        <w:rPr>
          <w:rFonts w:ascii="Times New Roman" w:hAnsi="Times New Roman" w:cs="Times New Roman"/>
          <w:sz w:val="24"/>
          <w:szCs w:val="24"/>
        </w:rPr>
        <w:t>of</w:t>
      </w:r>
      <w:r w:rsidR="00DA4E30">
        <w:rPr>
          <w:rFonts w:ascii="Times New Roman" w:hAnsi="Times New Roman" w:cs="Times New Roman"/>
          <w:sz w:val="24"/>
          <w:szCs w:val="24"/>
        </w:rPr>
        <w:t>--</w:t>
      </w:r>
      <w:r>
        <w:rPr>
          <w:rFonts w:ascii="Times New Roman" w:hAnsi="Times New Roman" w:cs="Times New Roman"/>
          <w:sz w:val="24"/>
          <w:szCs w:val="24"/>
        </w:rPr>
        <w:t xml:space="preserve"> season root data for each year (depth 0 to 1</w:t>
      </w:r>
      <w:r w:rsidR="00DA4E30">
        <w:rPr>
          <w:rFonts w:ascii="Times New Roman" w:hAnsi="Times New Roman" w:cs="Times New Roman"/>
          <w:sz w:val="24"/>
          <w:szCs w:val="24"/>
        </w:rPr>
        <w:t>0</w:t>
      </w:r>
      <w:r>
        <w:rPr>
          <w:rFonts w:ascii="Times New Roman" w:hAnsi="Times New Roman" w:cs="Times New Roman"/>
          <w:sz w:val="24"/>
          <w:szCs w:val="24"/>
        </w:rPr>
        <w:t xml:space="preserve">0 cm) and b) in-season root measurements during 2010 and 2011 (depth 0-30 cm). </w:t>
      </w:r>
      <w:r w:rsidR="00870744">
        <w:rPr>
          <w:rFonts w:ascii="Times New Roman" w:hAnsi="Times New Roman" w:cs="Times New Roman"/>
          <w:sz w:val="24"/>
          <w:szCs w:val="24"/>
        </w:rPr>
        <w:t xml:space="preserve">The first, described in this section, was used to track changes in the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14:paraId="2F08FF21" w14:textId="77777777" w:rsidR="00870744" w:rsidRPr="00870744" w:rsidRDefault="00870744" w:rsidP="00885C19">
      <w:pPr>
        <w:spacing w:after="0" w:line="240" w:lineRule="auto"/>
        <w:rPr>
          <w:rFonts w:ascii="Times New Roman" w:hAnsi="Times New Roman" w:cs="Times New Roman"/>
          <w:sz w:val="24"/>
          <w:szCs w:val="24"/>
        </w:rPr>
      </w:pPr>
    </w:p>
    <w:p w14:paraId="07305E32"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14:paraId="659A6965" w14:textId="77777777"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14:paraId="6FCA4199" w14:textId="70CCED94"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Root-free zones were located randomly within prairie plots and at 20 cm from maize rows.  Eight root-free areas were situated within each plot, allowing duplicate sampling at four time points throughout the growing season.  Two 4-cm-diam</w:t>
      </w:r>
      <w:r w:rsidR="00A53793">
        <w:rPr>
          <w:rFonts w:ascii="Times New Roman" w:hAnsi="Times New Roman" w:cs="Times New Roman"/>
          <w:sz w:val="24"/>
          <w:szCs w:val="24"/>
        </w:rPr>
        <w:t>eter</w:t>
      </w:r>
      <w:r w:rsidRPr="00FC740F">
        <w:rPr>
          <w:rFonts w:ascii="Times New Roman" w:hAnsi="Times New Roman" w:cs="Times New Roman"/>
          <w:sz w:val="24"/>
          <w:szCs w:val="24"/>
        </w:rPr>
        <w:t xml:space="preserve">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14:paraId="3D4378BA" w14:textId="77777777" w:rsidR="009B4A10" w:rsidRDefault="009B4A10" w:rsidP="00885C19">
      <w:pPr>
        <w:spacing w:after="0" w:line="240" w:lineRule="auto"/>
        <w:rPr>
          <w:rFonts w:ascii="Times New Roman" w:hAnsi="Times New Roman" w:cs="Times New Roman"/>
          <w:sz w:val="24"/>
          <w:szCs w:val="24"/>
        </w:rPr>
      </w:pPr>
    </w:p>
    <w:p w14:paraId="607B5202"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2.3 Data Analysis</w:t>
      </w:r>
    </w:p>
    <w:p w14:paraId="7605F9C7" w14:textId="17831900"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were compared </w:t>
      </w:r>
      <w:r w:rsidR="00D27AC0">
        <w:rPr>
          <w:rFonts w:ascii="Times New Roman" w:hAnsi="Times New Roman" w:cs="Times New Roman"/>
          <w:sz w:val="24"/>
          <w:szCs w:val="24"/>
        </w:rPr>
        <w:t>between</w:t>
      </w:r>
      <w:r w:rsidR="00D27AC0" w:rsidRPr="00746E2F">
        <w:rPr>
          <w:rFonts w:ascii="Times New Roman" w:hAnsi="Times New Roman" w:cs="Times New Roman"/>
          <w:sz w:val="24"/>
          <w:szCs w:val="24"/>
        </w:rPr>
        <w:t xml:space="preserve"> treatments </w:t>
      </w:r>
      <w:r w:rsidRPr="00746E2F">
        <w:rPr>
          <w:rFonts w:ascii="Times New Roman" w:hAnsi="Times New Roman" w:cs="Times New Roman"/>
          <w:sz w:val="24"/>
          <w:szCs w:val="24"/>
        </w:rPr>
        <w:t xml:space="preserve">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w:t>
      </w:r>
      <w:r w:rsidR="0044798B">
        <w:rPr>
          <w:rFonts w:ascii="Times New Roman" w:hAnsi="Times New Roman" w:cs="Times New Roman"/>
          <w:sz w:val="24"/>
          <w:szCs w:val="24"/>
        </w:rPr>
        <w:t xml:space="preserve"> using</w:t>
      </w:r>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t>
      </w:r>
    </w:p>
    <w:p w14:paraId="5E4C4C70" w14:textId="1B62CA9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Because root mass in 2008 was measured at three increments (0-30 cm, 30-60 cm, and 60-100 cm) instead of </w:t>
      </w:r>
      <w:r w:rsidR="00E930F0">
        <w:rPr>
          <w:rFonts w:ascii="Times New Roman" w:hAnsi="Times New Roman" w:cs="Times New Roman"/>
          <w:sz w:val="24"/>
          <w:szCs w:val="24"/>
        </w:rPr>
        <w:t xml:space="preserve">the </w:t>
      </w:r>
      <w:r w:rsidRPr="00746E2F">
        <w:rPr>
          <w:rFonts w:ascii="Times New Roman" w:hAnsi="Times New Roman" w:cs="Times New Roman"/>
          <w:sz w:val="24"/>
          <w:szCs w:val="24"/>
        </w:rPr>
        <w:t>five increments</w:t>
      </w:r>
      <w:r w:rsidR="00E930F0">
        <w:rPr>
          <w:rFonts w:ascii="Times New Roman" w:hAnsi="Times New Roman" w:cs="Times New Roman"/>
          <w:sz w:val="24"/>
          <w:szCs w:val="24"/>
        </w:rPr>
        <w:t xml:space="preserve"> used later in the experiment</w:t>
      </w:r>
      <w:r w:rsidRPr="00746E2F">
        <w:rPr>
          <w:rFonts w:ascii="Times New Roman" w:hAnsi="Times New Roman" w:cs="Times New Roman"/>
          <w:sz w:val="24"/>
          <w:szCs w:val="24"/>
        </w:rPr>
        <w:t xml:space="preserve"> (0-5 cm, 5-15 cm, 15-30 cm, 30-60 cm, and 60-100 cm), 2008 root mass for 0-5 cm, 5-15 cm, and 15-30 cm </w:t>
      </w:r>
      <w:r w:rsidR="00E930F0">
        <w:rPr>
          <w:rFonts w:ascii="Times New Roman" w:hAnsi="Times New Roman" w:cs="Times New Roman"/>
          <w:sz w:val="24"/>
          <w:szCs w:val="24"/>
        </w:rPr>
        <w:t xml:space="preserve">depths </w:t>
      </w:r>
      <w:r w:rsidRPr="00746E2F">
        <w:rPr>
          <w:rFonts w:ascii="Times New Roman" w:hAnsi="Times New Roman" w:cs="Times New Roman"/>
          <w:sz w:val="24"/>
          <w:szCs w:val="24"/>
        </w:rPr>
        <w:t xml:space="preserve">was estimated by multiplying the average 2009-2013 </w:t>
      </w:r>
      <w:r w:rsidR="00E930F0">
        <w:rPr>
          <w:rFonts w:ascii="Times New Roman" w:hAnsi="Times New Roman" w:cs="Times New Roman"/>
          <w:sz w:val="24"/>
          <w:szCs w:val="24"/>
        </w:rPr>
        <w:t xml:space="preserve">depth distribution </w:t>
      </w:r>
      <w:r w:rsidRPr="00746E2F">
        <w:rPr>
          <w:rFonts w:ascii="Times New Roman" w:hAnsi="Times New Roman" w:cs="Times New Roman"/>
          <w:sz w:val="24"/>
          <w:szCs w:val="24"/>
        </w:rPr>
        <w:t>proportion</w:t>
      </w:r>
      <w:r w:rsidR="00E930F0">
        <w:rPr>
          <w:rFonts w:ascii="Times New Roman" w:hAnsi="Times New Roman" w:cs="Times New Roman"/>
          <w:sz w:val="24"/>
          <w:szCs w:val="24"/>
        </w:rPr>
        <w:t>s</w:t>
      </w:r>
      <w:r w:rsidRPr="00746E2F">
        <w:rPr>
          <w:rFonts w:ascii="Times New Roman" w:hAnsi="Times New Roman" w:cs="Times New Roman"/>
          <w:sz w:val="24"/>
          <w:szCs w:val="24"/>
        </w:rPr>
        <w:t xml:space="preserve">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14:paraId="301D5C59" w14:textId="5430B304"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w:t>
      </w:r>
      <w:r w:rsidR="00E930F0">
        <w:rPr>
          <w:rFonts w:ascii="Times New Roman" w:hAnsi="Times New Roman" w:cs="Times New Roman"/>
          <w:sz w:val="24"/>
          <w:szCs w:val="24"/>
        </w:rPr>
        <w:t xml:space="preserve">Information </w:t>
      </w:r>
      <w:r w:rsidRPr="00746E2F">
        <w:rPr>
          <w:rFonts w:ascii="Times New Roman" w:hAnsi="Times New Roman" w:cs="Times New Roman"/>
          <w:sz w:val="24"/>
          <w:szCs w:val="24"/>
        </w:rPr>
        <w:t xml:space="preserve">Criterion (AIC) and the model with the lowest AIC was chosen.  The AIC was not </w:t>
      </w:r>
      <w:r w:rsidR="00E930F0">
        <w:rPr>
          <w:rFonts w:ascii="Times New Roman" w:hAnsi="Times New Roman" w:cs="Times New Roman"/>
          <w:sz w:val="24"/>
          <w:szCs w:val="24"/>
        </w:rPr>
        <w:t>greatly</w:t>
      </w:r>
      <w:r w:rsidR="00E930F0" w:rsidRPr="00746E2F">
        <w:rPr>
          <w:rFonts w:ascii="Times New Roman" w:hAnsi="Times New Roman" w:cs="Times New Roman"/>
          <w:sz w:val="24"/>
          <w:szCs w:val="24"/>
        </w:rPr>
        <w:t xml:space="preserve"> </w:t>
      </w:r>
      <w:r w:rsidRPr="00746E2F">
        <w:rPr>
          <w:rFonts w:ascii="Times New Roman" w:hAnsi="Times New Roman" w:cs="Times New Roman"/>
          <w:sz w:val="24"/>
          <w:szCs w:val="24"/>
        </w:rPr>
        <w:t>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r w:rsidR="006E2C38">
        <w:rPr>
          <w:rFonts w:ascii="Times New Roman" w:hAnsi="Times New Roman" w:cs="Times New Roman"/>
          <w:sz w:val="24"/>
          <w:szCs w:val="24"/>
        </w:rPr>
        <w:t xml:space="preserve">  </w:t>
      </w:r>
    </w:p>
    <w:p w14:paraId="716C9F3E" w14:textId="54B1CCE0"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w:t>
      </w:r>
      <w:r w:rsidR="00E930F0">
        <w:rPr>
          <w:rFonts w:ascii="Times New Roman" w:hAnsi="Times New Roman" w:cs="Times New Roman"/>
          <w:sz w:val="24"/>
          <w:szCs w:val="24"/>
        </w:rPr>
        <w:t xml:space="preserve">root mass </w:t>
      </w:r>
      <w:r w:rsidRPr="00746E2F">
        <w:rPr>
          <w:rFonts w:ascii="Times New Roman" w:hAnsi="Times New Roman" w:cs="Times New Roman"/>
          <w:sz w:val="24"/>
          <w:szCs w:val="24"/>
        </w:rPr>
        <w:t xml:space="preserve">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14:paraId="440D7FB9" w14:textId="031A3D1E" w:rsidR="006E2C38" w:rsidRPr="00746E2F" w:rsidRDefault="006E2C38" w:rsidP="00885C19">
      <w:pPr>
        <w:spacing w:line="240" w:lineRule="auto"/>
        <w:rPr>
          <w:rFonts w:ascii="Times New Roman" w:hAnsi="Times New Roman" w:cs="Times New Roman"/>
          <w:sz w:val="24"/>
          <w:szCs w:val="24"/>
        </w:rPr>
      </w:pPr>
      <w:r>
        <w:rPr>
          <w:rFonts w:ascii="Times New Roman" w:hAnsi="Times New Roman" w:cs="Times New Roman"/>
          <w:sz w:val="24"/>
          <w:szCs w:val="24"/>
        </w:rPr>
        <w:t>Models used to fit root mass over time did not accurately reflect within year biomass fluctuations caused by the start and stop of plant growth</w:t>
      </w:r>
      <w:r w:rsidR="007C5104">
        <w:rPr>
          <w:rFonts w:ascii="Times New Roman" w:hAnsi="Times New Roman" w:cs="Times New Roman"/>
          <w:sz w:val="24"/>
          <w:szCs w:val="24"/>
        </w:rPr>
        <w:t xml:space="preserve"> and freezing and thawing of soil</w:t>
      </w:r>
      <w:r>
        <w:rPr>
          <w:rFonts w:ascii="Times New Roman" w:hAnsi="Times New Roman" w:cs="Times New Roman"/>
          <w:sz w:val="24"/>
          <w:szCs w:val="24"/>
        </w:rPr>
        <w:t>, rather t</w:t>
      </w:r>
      <w:r w:rsidR="00BE6D57">
        <w:rPr>
          <w:rFonts w:ascii="Times New Roman" w:hAnsi="Times New Roman" w:cs="Times New Roman"/>
          <w:sz w:val="24"/>
          <w:szCs w:val="24"/>
        </w:rPr>
        <w:t>hese curves were used to compare</w:t>
      </w:r>
      <w:r>
        <w:rPr>
          <w:rFonts w:ascii="Times New Roman" w:hAnsi="Times New Roman" w:cs="Times New Roman"/>
          <w:sz w:val="24"/>
          <w:szCs w:val="24"/>
        </w:rPr>
        <w:t xml:space="preserve"> long-term trends in root mass accumulation.  Accordingly, the daily rate of root mass accumulation</w:t>
      </w:r>
      <w:r w:rsidR="00BE6D57">
        <w:rPr>
          <w:rFonts w:ascii="Times New Roman" w:hAnsi="Times New Roman" w:cs="Times New Roman"/>
          <w:sz w:val="24"/>
          <w:szCs w:val="24"/>
        </w:rPr>
        <w:t xml:space="preserve"> was also inaccurate, but very useful to </w:t>
      </w:r>
      <w:r w:rsidR="00A22BCE">
        <w:rPr>
          <w:rFonts w:ascii="Times New Roman" w:hAnsi="Times New Roman" w:cs="Times New Roman"/>
          <w:sz w:val="24"/>
          <w:szCs w:val="24"/>
        </w:rPr>
        <w:t>compare accumulation rates among treatments and soil depths.</w:t>
      </w:r>
      <w:r w:rsidR="007C5104">
        <w:rPr>
          <w:rFonts w:ascii="Times New Roman" w:hAnsi="Times New Roman" w:cs="Times New Roman"/>
          <w:sz w:val="24"/>
          <w:szCs w:val="24"/>
        </w:rPr>
        <w:t xml:space="preserve"> An average daily root mass accumulation rate was calculated by considering the period of possible root growth and decomposition to be between April 1</w:t>
      </w:r>
      <w:r w:rsidR="007C5104" w:rsidRPr="007C5104">
        <w:rPr>
          <w:rFonts w:ascii="Times New Roman" w:hAnsi="Times New Roman" w:cs="Times New Roman"/>
          <w:sz w:val="24"/>
          <w:szCs w:val="24"/>
          <w:vertAlign w:val="superscript"/>
        </w:rPr>
        <w:t>st</w:t>
      </w:r>
      <w:r w:rsidR="007C5104">
        <w:rPr>
          <w:rFonts w:ascii="Times New Roman" w:hAnsi="Times New Roman" w:cs="Times New Roman"/>
          <w:sz w:val="24"/>
          <w:szCs w:val="24"/>
        </w:rPr>
        <w:t xml:space="preserve"> and </w:t>
      </w:r>
      <w:r w:rsidR="005C7772">
        <w:rPr>
          <w:rFonts w:ascii="Times New Roman" w:hAnsi="Times New Roman" w:cs="Times New Roman"/>
          <w:sz w:val="24"/>
          <w:szCs w:val="24"/>
        </w:rPr>
        <w:t>November 30</w:t>
      </w:r>
      <w:r w:rsidR="005C7772" w:rsidRPr="005C7772">
        <w:rPr>
          <w:rFonts w:ascii="Times New Roman" w:hAnsi="Times New Roman" w:cs="Times New Roman"/>
          <w:sz w:val="24"/>
          <w:szCs w:val="24"/>
          <w:vertAlign w:val="superscript"/>
        </w:rPr>
        <w:t>th</w:t>
      </w:r>
      <w:r w:rsidR="005C7772">
        <w:rPr>
          <w:rFonts w:ascii="Times New Roman" w:hAnsi="Times New Roman" w:cs="Times New Roman"/>
          <w:sz w:val="24"/>
          <w:szCs w:val="24"/>
        </w:rPr>
        <w:t xml:space="preserve"> </w:t>
      </w:r>
      <w:r w:rsidR="007C5104">
        <w:rPr>
          <w:rFonts w:ascii="Times New Roman" w:hAnsi="Times New Roman" w:cs="Times New Roman"/>
          <w:sz w:val="24"/>
          <w:szCs w:val="24"/>
        </w:rPr>
        <w:t xml:space="preserve">of each year.  </w:t>
      </w:r>
      <w:r w:rsidR="00A22BC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25F05A" w14:textId="624F7C2C"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14:paraId="1D829D04" w14:textId="38330B19" w:rsidR="009B4A10" w:rsidRPr="00746E2F" w:rsidRDefault="0001119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Root samples were not taken at equivalent depth increments</w:t>
      </w:r>
      <w:r w:rsidR="0004658A">
        <w:rPr>
          <w:rFonts w:ascii="Times New Roman" w:hAnsi="Times New Roman" w:cs="Times New Roman"/>
          <w:sz w:val="24"/>
          <w:szCs w:val="24"/>
        </w:rPr>
        <w:t xml:space="preserve">, making visual comparisons among depths, such as 0-5 cm and 60-100 cm, difficult. </w:t>
      </w:r>
      <w:r w:rsidR="008416B0">
        <w:rPr>
          <w:rFonts w:ascii="Times New Roman" w:hAnsi="Times New Roman" w:cs="Times New Roman"/>
          <w:sz w:val="24"/>
          <w:szCs w:val="24"/>
        </w:rPr>
        <w:t>Thus s</w:t>
      </w:r>
      <w:r w:rsidR="0093127B">
        <w:rPr>
          <w:rFonts w:ascii="Times New Roman" w:hAnsi="Times New Roman" w:cs="Times New Roman"/>
          <w:sz w:val="24"/>
          <w:szCs w:val="24"/>
        </w:rPr>
        <w:t xml:space="preserve">plines were fit to the data and integrated by 5 cm depths to create accurate visualization of root and soil organic C distribution in the soil profile.  </w:t>
      </w:r>
    </w:p>
    <w:p w14:paraId="36CE60B8" w14:textId="77777777" w:rsidR="00F8559E" w:rsidRDefault="00F8559E" w:rsidP="00885C19">
      <w:pPr>
        <w:spacing w:line="240" w:lineRule="auto"/>
        <w:rPr>
          <w:rFonts w:ascii="Times New Roman" w:hAnsi="Times New Roman" w:cs="Times New Roman"/>
          <w:sz w:val="24"/>
          <w:szCs w:val="24"/>
        </w:rPr>
      </w:pPr>
    </w:p>
    <w:p w14:paraId="26614A83" w14:textId="77777777"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14:paraId="7D744AFE" w14:textId="77777777"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w:t>
      </w:r>
      <w:commentRangeStart w:id="10"/>
      <w:r w:rsidR="004F51B6">
        <w:rPr>
          <w:rFonts w:ascii="Times New Roman" w:hAnsi="Times New Roman" w:cs="Times New Roman"/>
          <w:sz w:val="24"/>
          <w:szCs w:val="24"/>
        </w:rPr>
        <w:t>created</w:t>
      </w:r>
      <w:commentRangeEnd w:id="10"/>
      <w:r w:rsidR="00F65520">
        <w:rPr>
          <w:rStyle w:val="CommentReference"/>
        </w:rPr>
        <w:commentReference w:id="10"/>
      </w:r>
      <w:r w:rsidR="004F51B6">
        <w:rPr>
          <w:rFonts w:ascii="Times New Roman" w:hAnsi="Times New Roman" w:cs="Times New Roman"/>
          <w:sz w:val="24"/>
          <w:szCs w:val="24"/>
        </w:rPr>
        <w:t>)</w:t>
      </w:r>
    </w:p>
    <w:p w14:paraId="716DF672" w14:textId="507628C2" w:rsidR="00B86343" w:rsidRDefault="00A44421" w:rsidP="00A52D8A">
      <w:pPr>
        <w:spacing w:line="240" w:lineRule="auto"/>
        <w:jc w:val="center"/>
        <w:rPr>
          <w:rFonts w:ascii="Times New Roman" w:hAnsi="Times New Roman" w:cs="Times New Roman"/>
          <w:sz w:val="24"/>
          <w:szCs w:val="24"/>
        </w:rPr>
      </w:pPr>
      <w:r w:rsidRPr="00A44421">
        <w:drawing>
          <wp:inline distT="0" distB="0" distL="0" distR="0" wp14:anchorId="60068AB8" wp14:editId="26E16729">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8590"/>
                    </a:xfrm>
                    <a:prstGeom prst="rect">
                      <a:avLst/>
                    </a:prstGeom>
                  </pic:spPr>
                </pic:pic>
              </a:graphicData>
            </a:graphic>
          </wp:inline>
        </w:drawing>
      </w:r>
      <w:bookmarkStart w:id="11" w:name="_GoBack"/>
      <w:bookmarkEnd w:id="11"/>
    </w:p>
    <w:p w14:paraId="22945D24" w14:textId="4F68C946" w:rsidR="001C6274" w:rsidRDefault="007F3AF4"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A) T</w:t>
      </w:r>
      <w:r w:rsidR="00B86343">
        <w:rPr>
          <w:rFonts w:ascii="Times New Roman" w:hAnsi="Times New Roman" w:cs="Times New Roman"/>
          <w:sz w:val="24"/>
          <w:szCs w:val="24"/>
        </w:rPr>
        <w:t>otal soil carbon</w:t>
      </w:r>
      <w:r>
        <w:rPr>
          <w:rFonts w:ascii="Times New Roman" w:hAnsi="Times New Roman" w:cs="Times New Roman"/>
          <w:sz w:val="24"/>
          <w:szCs w:val="24"/>
        </w:rPr>
        <w:t xml:space="preserve"> with each treatment represented by a point and the site average represented by a solid line</w:t>
      </w:r>
      <w:r w:rsidR="00B86343">
        <w:rPr>
          <w:rFonts w:ascii="Times New Roman" w:hAnsi="Times New Roman" w:cs="Times New Roman"/>
          <w:sz w:val="24"/>
          <w:szCs w:val="24"/>
        </w:rPr>
        <w:t>,</w:t>
      </w:r>
      <w:r>
        <w:rPr>
          <w:rFonts w:ascii="Times New Roman" w:hAnsi="Times New Roman" w:cs="Times New Roman"/>
          <w:sz w:val="24"/>
          <w:szCs w:val="24"/>
        </w:rPr>
        <w:t xml:space="preserve"> b)</w:t>
      </w:r>
      <w:r w:rsidR="00B86343">
        <w:rPr>
          <w:rFonts w:ascii="Times New Roman" w:hAnsi="Times New Roman" w:cs="Times New Roman"/>
          <w:sz w:val="24"/>
          <w:szCs w:val="24"/>
        </w:rPr>
        <w:t xml:space="preserve"> maize root carbon,</w:t>
      </w:r>
      <w:r>
        <w:rPr>
          <w:rFonts w:ascii="Times New Roman" w:hAnsi="Times New Roman" w:cs="Times New Roman"/>
          <w:sz w:val="24"/>
          <w:szCs w:val="24"/>
        </w:rPr>
        <w:t xml:space="preserve"> c)</w:t>
      </w:r>
      <w:r w:rsidR="00B86343">
        <w:rPr>
          <w:rFonts w:ascii="Times New Roman" w:hAnsi="Times New Roman" w:cs="Times New Roman"/>
          <w:sz w:val="24"/>
          <w:szCs w:val="24"/>
        </w:rPr>
        <w:t xml:space="preserve"> fertilized prairie root carbon, </w:t>
      </w:r>
      <w:r>
        <w:rPr>
          <w:rFonts w:ascii="Times New Roman" w:hAnsi="Times New Roman" w:cs="Times New Roman"/>
          <w:sz w:val="24"/>
          <w:szCs w:val="24"/>
        </w:rPr>
        <w:t xml:space="preserve">d) </w:t>
      </w:r>
      <w:r w:rsidR="00B86343">
        <w:rPr>
          <w:rFonts w:ascii="Times New Roman" w:hAnsi="Times New Roman" w:cs="Times New Roman"/>
          <w:sz w:val="24"/>
          <w:szCs w:val="24"/>
        </w:rPr>
        <w:t>unfertilized prairie root carbon</w:t>
      </w:r>
      <w:r w:rsidR="00EB3E3D">
        <w:rPr>
          <w:rFonts w:ascii="Times New Roman" w:hAnsi="Times New Roman" w:cs="Times New Roman"/>
          <w:sz w:val="24"/>
          <w:szCs w:val="24"/>
        </w:rPr>
        <w:t xml:space="preserve"> </w:t>
      </w:r>
      <w:r>
        <w:rPr>
          <w:rFonts w:ascii="Times New Roman" w:hAnsi="Times New Roman" w:cs="Times New Roman"/>
          <w:sz w:val="24"/>
          <w:szCs w:val="24"/>
        </w:rPr>
        <w:t>measured in 2013, six years after establishment of the experiment</w:t>
      </w:r>
      <w:r w:rsidR="00B86343">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w:t>
      </w:r>
      <w:r>
        <w:rPr>
          <w:rFonts w:ascii="Times New Roman" w:hAnsi="Times New Roman" w:cs="Times New Roman"/>
          <w:sz w:val="24"/>
          <w:szCs w:val="24"/>
        </w:rPr>
        <w:t xml:space="preserve">profile </w:t>
      </w:r>
      <w:r w:rsidR="001C6274">
        <w:rPr>
          <w:rFonts w:ascii="Times New Roman" w:hAnsi="Times New Roman" w:cs="Times New Roman"/>
          <w:sz w:val="24"/>
          <w:szCs w:val="24"/>
        </w:rPr>
        <w:t>distribution patterns, not absolute mass amounts</w:t>
      </w:r>
      <w:r w:rsidR="00F65520">
        <w:rPr>
          <w:rFonts w:ascii="Times New Roman" w:hAnsi="Times New Roman" w:cs="Times New Roman"/>
          <w:sz w:val="24"/>
          <w:szCs w:val="24"/>
        </w:rPr>
        <w:t xml:space="preserve"> (see Fig 2)</w:t>
      </w:r>
      <w:r w:rsidR="001C6274">
        <w:rPr>
          <w:rFonts w:ascii="Times New Roman" w:hAnsi="Times New Roman" w:cs="Times New Roman"/>
          <w:sz w:val="24"/>
          <w:szCs w:val="24"/>
        </w:rPr>
        <w:t xml:space="preserve">. </w:t>
      </w:r>
    </w:p>
    <w:p w14:paraId="30C5ECF2" w14:textId="3B8181F2"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amount of total organic C found in the soil 6 years after establishment of the experiment </w:t>
      </w:r>
      <w:r w:rsidR="005D2303">
        <w:rPr>
          <w:rFonts w:ascii="Times New Roman" w:hAnsi="Times New Roman" w:cs="Times New Roman"/>
          <w:sz w:val="24"/>
          <w:szCs w:val="24"/>
        </w:rPr>
        <w:t>did not differ</w:t>
      </w:r>
      <w:r>
        <w:rPr>
          <w:rFonts w:ascii="Times New Roman" w:hAnsi="Times New Roman" w:cs="Times New Roman"/>
          <w:sz w:val="24"/>
          <w:szCs w:val="24"/>
        </w:rPr>
        <w:t xml:space="preserve"> among treatments at any depth (Fig 1), nor was it different from initial total organic C levels measured at the beginning of the experiment (data not shown).  Half of the total soil organic C was found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w:t>
      </w:r>
      <w:r w:rsidR="00A3141C">
        <w:rPr>
          <w:rFonts w:ascii="Times New Roman" w:hAnsi="Times New Roman" w:cs="Times New Roman"/>
          <w:sz w:val="24"/>
          <w:szCs w:val="24"/>
        </w:rPr>
        <w:t xml:space="preserve">was similar to </w:t>
      </w:r>
      <w:r>
        <w:rPr>
          <w:rFonts w:ascii="Times New Roman" w:hAnsi="Times New Roman" w:cs="Times New Roman"/>
          <w:sz w:val="24"/>
          <w:szCs w:val="24"/>
        </w:rPr>
        <w:t xml:space="preserve">the pattern of maize root distribution, not prairie root distribution (Fig 1).      </w:t>
      </w:r>
    </w:p>
    <w:p w14:paraId="341FC29A" w14:textId="77777777" w:rsidR="00B86343" w:rsidRPr="00377864" w:rsidRDefault="00B86343" w:rsidP="00885C19">
      <w:pPr>
        <w:spacing w:line="240" w:lineRule="auto"/>
        <w:rPr>
          <w:rFonts w:ascii="Times New Roman" w:hAnsi="Times New Roman" w:cs="Times New Roman"/>
          <w:sz w:val="24"/>
          <w:szCs w:val="24"/>
          <w:u w:val="single"/>
        </w:rPr>
      </w:pPr>
    </w:p>
    <w:p w14:paraId="41795ABF" w14:textId="77777777"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6F102885" wp14:editId="59EF588C">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718" cy="4948958"/>
                    </a:xfrm>
                    <a:prstGeom prst="rect">
                      <a:avLst/>
                    </a:prstGeom>
                  </pic:spPr>
                </pic:pic>
              </a:graphicData>
            </a:graphic>
          </wp:inline>
        </w:drawing>
      </w:r>
    </w:p>
    <w:p w14:paraId="679B3231" w14:textId="77777777"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xml:space="preserve">. </w:t>
      </w:r>
      <w:commentRangeStart w:id="12"/>
      <w:r w:rsidR="00C469B3">
        <w:rPr>
          <w:rFonts w:ascii="Times New Roman" w:hAnsi="Times New Roman" w:cs="Times New Roman"/>
          <w:sz w:val="24"/>
          <w:szCs w:val="24"/>
        </w:rPr>
        <w:t>Absolute difference in root C pools six years after prairie establishment.</w:t>
      </w:r>
      <w:commentRangeEnd w:id="12"/>
      <w:r w:rsidR="008E496C">
        <w:rPr>
          <w:rStyle w:val="CommentReference"/>
        </w:rPr>
        <w:commentReference w:id="12"/>
      </w:r>
    </w:p>
    <w:p w14:paraId="47E175B7" w14:textId="77777777"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14:paraId="2F6DC73F" w14:textId="77777777"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14:paraId="21818698" w14:textId="77777777"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4E24D1CB" wp14:editId="759137E7">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75" cy="1406662"/>
                    </a:xfrm>
                    <a:prstGeom prst="rect">
                      <a:avLst/>
                    </a:prstGeom>
                  </pic:spPr>
                </pic:pic>
              </a:graphicData>
            </a:graphic>
          </wp:inline>
        </w:drawing>
      </w:r>
    </w:p>
    <w:p w14:paraId="01152C5F" w14:textId="77777777" w:rsidR="00B110DF" w:rsidRPr="00475684" w:rsidRDefault="00B110DF" w:rsidP="00885C19">
      <w:pPr>
        <w:spacing w:line="240" w:lineRule="auto"/>
        <w:rPr>
          <w:rFonts w:ascii="Times New Roman" w:hAnsi="Times New Roman" w:cs="Times New Roman"/>
          <w:sz w:val="20"/>
          <w:szCs w:val="20"/>
        </w:rPr>
      </w:pPr>
    </w:p>
    <w:p w14:paraId="2453E000" w14:textId="6B01736C" w:rsidR="00943877" w:rsidRDefault="00D85B5C" w:rsidP="00885C19">
      <w:pPr>
        <w:spacing w:line="240" w:lineRule="auto"/>
        <w:rPr>
          <w:rFonts w:ascii="Times New Roman" w:hAnsi="Times New Roman" w:cs="Times New Roman"/>
          <w:sz w:val="24"/>
          <w:szCs w:val="24"/>
        </w:rPr>
      </w:pPr>
      <w:r w:rsidRPr="00D85B5C">
        <w:lastRenderedPageBreak/>
        <w:drawing>
          <wp:inline distT="0" distB="0" distL="0" distR="0" wp14:anchorId="31B5ED72" wp14:editId="59F0EC0F">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9800"/>
                    </a:xfrm>
                    <a:prstGeom prst="rect">
                      <a:avLst/>
                    </a:prstGeom>
                  </pic:spPr>
                </pic:pic>
              </a:graphicData>
            </a:graphic>
          </wp:inline>
        </w:drawing>
      </w:r>
    </w:p>
    <w:p w14:paraId="40C52F47" w14:textId="25F8108B"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xml:space="preserve">. </w:t>
      </w:r>
      <w:r w:rsidR="00C920C0">
        <w:rPr>
          <w:rFonts w:ascii="Times New Roman" w:hAnsi="Times New Roman" w:cs="Times New Roman"/>
          <w:sz w:val="24"/>
          <w:szCs w:val="24"/>
        </w:rPr>
        <w:t>Modeled a</w:t>
      </w:r>
      <w:r w:rsidR="00943877">
        <w:rPr>
          <w:rFonts w:ascii="Times New Roman" w:hAnsi="Times New Roman" w:cs="Times New Roman"/>
          <w:sz w:val="24"/>
          <w:szCs w:val="24"/>
        </w:rPr>
        <w:t>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r w:rsidR="00C920C0">
        <w:rPr>
          <w:rFonts w:ascii="Times New Roman" w:hAnsi="Times New Roman" w:cs="Times New Roman"/>
          <w:sz w:val="24"/>
          <w:szCs w:val="24"/>
        </w:rPr>
        <w:t xml:space="preserve"> Seasonal effects are smoothed.</w:t>
      </w:r>
    </w:p>
    <w:p w14:paraId="67B37C83" w14:textId="28F7C034" w:rsidR="003D55F5" w:rsidRDefault="00D85B5C" w:rsidP="00885C19">
      <w:pPr>
        <w:spacing w:line="240" w:lineRule="auto"/>
        <w:rPr>
          <w:rFonts w:ascii="Times New Roman" w:hAnsi="Times New Roman" w:cs="Times New Roman"/>
          <w:sz w:val="24"/>
          <w:szCs w:val="24"/>
        </w:rPr>
      </w:pPr>
      <w:r w:rsidRPr="00D85B5C">
        <w:lastRenderedPageBreak/>
        <w:drawing>
          <wp:inline distT="0" distB="0" distL="0" distR="0" wp14:anchorId="43954FC0" wp14:editId="52214FD1">
            <wp:extent cx="4647619" cy="6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6980952"/>
                    </a:xfrm>
                    <a:prstGeom prst="rect">
                      <a:avLst/>
                    </a:prstGeom>
                  </pic:spPr>
                </pic:pic>
              </a:graphicData>
            </a:graphic>
          </wp:inline>
        </w:drawing>
      </w:r>
    </w:p>
    <w:p w14:paraId="6BBC9B48" w14:textId="4DDE85B1"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xml:space="preserve">. </w:t>
      </w:r>
      <w:r w:rsidR="0009711F">
        <w:rPr>
          <w:rFonts w:ascii="Times New Roman" w:hAnsi="Times New Roman" w:cs="Times New Roman"/>
          <w:sz w:val="24"/>
          <w:szCs w:val="24"/>
        </w:rPr>
        <w:t>Modeled r</w:t>
      </w:r>
      <w:r w:rsidR="00943877">
        <w:rPr>
          <w:rFonts w:ascii="Times New Roman" w:hAnsi="Times New Roman" w:cs="Times New Roman"/>
          <w:sz w:val="24"/>
          <w:szCs w:val="24"/>
        </w:rPr>
        <w:t>ates of root pool mass accumulation over 6 years</w:t>
      </w:r>
      <w:r w:rsidR="002C7F81">
        <w:rPr>
          <w:rFonts w:ascii="Times New Roman" w:hAnsi="Times New Roman" w:cs="Times New Roman"/>
          <w:sz w:val="24"/>
          <w:szCs w:val="24"/>
        </w:rPr>
        <w:t xml:space="preserve"> in </w:t>
      </w:r>
      <w:r w:rsidR="00E361B5">
        <w:rPr>
          <w:rFonts w:ascii="Times New Roman" w:hAnsi="Times New Roman" w:cs="Times New Roman"/>
          <w:sz w:val="24"/>
          <w:szCs w:val="24"/>
        </w:rPr>
        <w:t xml:space="preserve">a) </w:t>
      </w:r>
      <w:r w:rsidR="002C7F81">
        <w:rPr>
          <w:rFonts w:ascii="Times New Roman" w:hAnsi="Times New Roman" w:cs="Times New Roman"/>
          <w:sz w:val="24"/>
          <w:szCs w:val="24"/>
        </w:rPr>
        <w:t xml:space="preserve">continuous corn, </w:t>
      </w:r>
      <w:r w:rsidR="00E361B5">
        <w:rPr>
          <w:rFonts w:ascii="Times New Roman" w:hAnsi="Times New Roman" w:cs="Times New Roman"/>
          <w:sz w:val="24"/>
          <w:szCs w:val="24"/>
        </w:rPr>
        <w:t xml:space="preserve">b) </w:t>
      </w:r>
      <w:r w:rsidR="002C7F81">
        <w:rPr>
          <w:rFonts w:ascii="Times New Roman" w:hAnsi="Times New Roman" w:cs="Times New Roman"/>
          <w:sz w:val="24"/>
          <w:szCs w:val="24"/>
        </w:rPr>
        <w:t xml:space="preserve">fertilized prairie and </w:t>
      </w:r>
      <w:r w:rsidR="00E361B5">
        <w:rPr>
          <w:rFonts w:ascii="Times New Roman" w:hAnsi="Times New Roman" w:cs="Times New Roman"/>
          <w:sz w:val="24"/>
          <w:szCs w:val="24"/>
        </w:rPr>
        <w:t xml:space="preserve">c) </w:t>
      </w:r>
      <w:r w:rsidR="002C7F81">
        <w:rPr>
          <w:rFonts w:ascii="Times New Roman" w:hAnsi="Times New Roman" w:cs="Times New Roman"/>
          <w:sz w:val="24"/>
          <w:szCs w:val="24"/>
        </w:rPr>
        <w:t xml:space="preserve">unfertilized prairie </w:t>
      </w:r>
      <w:r w:rsidR="00415612">
        <w:rPr>
          <w:rFonts w:ascii="Times New Roman" w:hAnsi="Times New Roman" w:cs="Times New Roman"/>
          <w:sz w:val="24"/>
          <w:szCs w:val="24"/>
        </w:rPr>
        <w:t>at 0-5 cm, 5-15 cm, 15-30 cm, 30-60 cm, and 60-100 cm.</w:t>
      </w:r>
      <w:r w:rsidR="00B86C18">
        <w:rPr>
          <w:rFonts w:ascii="Times New Roman" w:hAnsi="Times New Roman" w:cs="Times New Roman"/>
          <w:sz w:val="24"/>
          <w:szCs w:val="24"/>
        </w:rPr>
        <w:t xml:space="preserve"> </w:t>
      </w:r>
      <w:r w:rsidR="007F1864">
        <w:rPr>
          <w:rFonts w:ascii="Times New Roman" w:hAnsi="Times New Roman" w:cs="Times New Roman"/>
          <w:sz w:val="24"/>
          <w:szCs w:val="24"/>
        </w:rPr>
        <w:t>D</w:t>
      </w:r>
      <w:r w:rsidR="00B86C18">
        <w:rPr>
          <w:rFonts w:ascii="Times New Roman" w:hAnsi="Times New Roman" w:cs="Times New Roman"/>
          <w:sz w:val="24"/>
          <w:szCs w:val="24"/>
        </w:rPr>
        <w:t xml:space="preserve">ifferent y-axes are used to emphasize similarities and differences in timing as well as </w:t>
      </w:r>
      <w:r w:rsidR="00C04642">
        <w:rPr>
          <w:rFonts w:ascii="Times New Roman" w:hAnsi="Times New Roman" w:cs="Times New Roman"/>
          <w:sz w:val="24"/>
          <w:szCs w:val="24"/>
        </w:rPr>
        <w:t xml:space="preserve">to </w:t>
      </w:r>
      <w:r w:rsidR="00B86C18">
        <w:rPr>
          <w:rFonts w:ascii="Times New Roman" w:hAnsi="Times New Roman" w:cs="Times New Roman"/>
          <w:sz w:val="24"/>
          <w:szCs w:val="24"/>
        </w:rPr>
        <w:t>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w:t>
      </w:r>
      <w:r w:rsidR="001E0211">
        <w:rPr>
          <w:rFonts w:ascii="Times New Roman" w:hAnsi="Times New Roman" w:cs="Times New Roman"/>
          <w:sz w:val="24"/>
          <w:szCs w:val="24"/>
        </w:rPr>
        <w:t xml:space="preserve"> Seasonal effects are smoothed. </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14:paraId="3D9E165D" w14:textId="0CD5B1B7"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14:paraId="74CCB557" w14:textId="77777777" w:rsidR="00943877" w:rsidRDefault="00943877" w:rsidP="00885C19">
      <w:pPr>
        <w:spacing w:line="240" w:lineRule="auto"/>
        <w:rPr>
          <w:noProof/>
        </w:rPr>
      </w:pPr>
    </w:p>
    <w:p w14:paraId="6C55B65A" w14:textId="77777777"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658AD06E" wp14:editId="1EBC001A">
            <wp:extent cx="4681733" cy="708318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0249" cy="7096072"/>
                    </a:xfrm>
                    <a:prstGeom prst="rect">
                      <a:avLst/>
                    </a:prstGeom>
                  </pic:spPr>
                </pic:pic>
              </a:graphicData>
            </a:graphic>
          </wp:inline>
        </w:drawing>
      </w:r>
    </w:p>
    <w:p w14:paraId="2F417C54" w14:textId="5E578A16"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w:t>
      </w:r>
      <w:r w:rsidR="00D05E89">
        <w:rPr>
          <w:rFonts w:ascii="Times New Roman" w:hAnsi="Times New Roman" w:cs="Times New Roman"/>
          <w:sz w:val="24"/>
          <w:szCs w:val="24"/>
        </w:rPr>
        <w:t xml:space="preserve">had </w:t>
      </w:r>
      <w:r>
        <w:rPr>
          <w:rFonts w:ascii="Times New Roman" w:hAnsi="Times New Roman" w:cs="Times New Roman"/>
          <w:sz w:val="24"/>
          <w:szCs w:val="24"/>
        </w:rPr>
        <w:t xml:space="preserve">the greatest increase in root pool mass during the second full year of prairie growth, </w:t>
      </w:r>
      <w:r w:rsidR="001664B1">
        <w:rPr>
          <w:rFonts w:ascii="Times New Roman" w:hAnsi="Times New Roman" w:cs="Times New Roman"/>
          <w:sz w:val="24"/>
          <w:szCs w:val="24"/>
        </w:rPr>
        <w:t xml:space="preserve">whereas, in contrast, </w:t>
      </w:r>
      <w:r>
        <w:rPr>
          <w:rFonts w:ascii="Times New Roman" w:hAnsi="Times New Roman" w:cs="Times New Roman"/>
          <w:sz w:val="24"/>
          <w:szCs w:val="24"/>
        </w:rPr>
        <w:t xml:space="preserve">the 15-30 cm and 30-60 cm depths didn’t reach peak rates of root pool accumulation until five and six years after establishment, with no indication of when accumulation </w:t>
      </w:r>
      <w:r w:rsidR="001664B1">
        <w:rPr>
          <w:rFonts w:ascii="Times New Roman" w:hAnsi="Times New Roman" w:cs="Times New Roman"/>
          <w:sz w:val="24"/>
          <w:szCs w:val="24"/>
        </w:rPr>
        <w:t xml:space="preserve">would </w:t>
      </w:r>
      <w:r>
        <w:rPr>
          <w:rFonts w:ascii="Times New Roman" w:hAnsi="Times New Roman" w:cs="Times New Roman"/>
          <w:sz w:val="24"/>
          <w:szCs w:val="24"/>
        </w:rPr>
        <w:t xml:space="preserve">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14:paraId="7E4B7010" w14:textId="1D3D5109"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14:paraId="2F1715F1" w14:textId="77777777" w:rsidR="006D29C6" w:rsidRDefault="006D29C6" w:rsidP="00885C19">
      <w:pPr>
        <w:spacing w:line="240" w:lineRule="auto"/>
        <w:rPr>
          <w:rFonts w:ascii="Times New Roman" w:hAnsi="Times New Roman" w:cs="Times New Roman"/>
          <w:sz w:val="24"/>
          <w:szCs w:val="24"/>
        </w:rPr>
      </w:pPr>
    </w:p>
    <w:p w14:paraId="23B18968" w14:textId="77777777"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14:paraId="6CF11FD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79604D41"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14:paraId="7E80AD12"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14:paraId="297C927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w:t>
      </w:r>
      <w:proofErr w:type="gramStart"/>
      <w:r w:rsidRPr="0012491B">
        <w:rPr>
          <w:rFonts w:ascii="Lucida Console" w:eastAsia="Times New Roman" w:hAnsi="Lucida Console" w:cs="Courier New"/>
          <w:color w:val="000000"/>
          <w:sz w:val="20"/>
          <w:szCs w:val="20"/>
        </w:rPr>
        <w:t>0.35  2.8</w:t>
      </w:r>
      <w:proofErr w:type="gramEnd"/>
      <w:r w:rsidRPr="0012491B">
        <w:rPr>
          <w:rFonts w:ascii="Lucida Console" w:eastAsia="Times New Roman" w:hAnsi="Lucida Console" w:cs="Courier New"/>
          <w:color w:val="000000"/>
          <w:sz w:val="20"/>
          <w:szCs w:val="20"/>
        </w:rPr>
        <w:t xml:space="preserve"> </w:t>
      </w:r>
    </w:p>
    <w:p w14:paraId="2B0C7E22"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14:paraId="194FA516"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 xml:space="preserve">Prairie2011        387     78    309    758   </w:t>
      </w:r>
      <w:proofErr w:type="gramStart"/>
      <w:r w:rsidRPr="0012491B">
        <w:rPr>
          <w:rFonts w:ascii="Lucida Console" w:eastAsia="Times New Roman" w:hAnsi="Lucida Console" w:cs="Courier New"/>
          <w:color w:val="000000"/>
          <w:sz w:val="20"/>
          <w:szCs w:val="20"/>
        </w:rPr>
        <w:t>0.41  2.5</w:t>
      </w:r>
      <w:proofErr w:type="gramEnd"/>
    </w:p>
    <w:p w14:paraId="1F7D0274"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9D3DE3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w:t>
      </w:r>
      <w:proofErr w:type="gramStart"/>
      <w:r w:rsidRPr="0012491B">
        <w:rPr>
          <w:rFonts w:ascii="Lucida Console" w:eastAsia="Times New Roman" w:hAnsi="Lucida Console" w:cs="Courier New"/>
          <w:color w:val="000000"/>
          <w:sz w:val="20"/>
          <w:szCs w:val="20"/>
        </w:rPr>
        <w:t>0.37  2.7</w:t>
      </w:r>
      <w:proofErr w:type="gramEnd"/>
      <w:r w:rsidRPr="0012491B">
        <w:rPr>
          <w:rFonts w:ascii="Lucida Console" w:eastAsia="Times New Roman" w:hAnsi="Lucida Console" w:cs="Courier New"/>
          <w:color w:val="000000"/>
          <w:sz w:val="20"/>
          <w:szCs w:val="20"/>
        </w:rPr>
        <w:t xml:space="preserve"> </w:t>
      </w:r>
    </w:p>
    <w:p w14:paraId="700138D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9EEDE9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w:t>
      </w:r>
      <w:proofErr w:type="gramStart"/>
      <w:r>
        <w:rPr>
          <w:rFonts w:ascii="Lucida Console" w:eastAsia="Times New Roman" w:hAnsi="Lucida Console" w:cs="Courier New"/>
          <w:color w:val="000000"/>
          <w:sz w:val="20"/>
          <w:szCs w:val="20"/>
        </w:rPr>
        <w:t xml:space="preserve">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proofErr w:type="gramEnd"/>
      <w:r w:rsidRPr="0012491B">
        <w:rPr>
          <w:rFonts w:ascii="Lucida Console" w:eastAsia="Times New Roman" w:hAnsi="Lucida Console" w:cs="Courier New"/>
          <w:color w:val="000000"/>
          <w:sz w:val="20"/>
          <w:szCs w:val="20"/>
        </w:rPr>
        <w:t xml:space="preserve">  </w:t>
      </w:r>
    </w:p>
    <w:p w14:paraId="5BDED13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E0D6DB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w:t>
      </w:r>
      <w:proofErr w:type="gramStart"/>
      <w:r w:rsidRPr="0012491B">
        <w:rPr>
          <w:rFonts w:ascii="Lucida Console" w:eastAsia="Times New Roman" w:hAnsi="Lucida Console" w:cs="Courier New"/>
          <w:color w:val="000000"/>
          <w:sz w:val="20"/>
          <w:szCs w:val="20"/>
        </w:rPr>
        <w:t>0.86  1.2</w:t>
      </w:r>
      <w:proofErr w:type="gramEnd"/>
      <w:r w:rsidRPr="0012491B">
        <w:rPr>
          <w:rFonts w:ascii="Lucida Console" w:eastAsia="Times New Roman" w:hAnsi="Lucida Console" w:cs="Courier New"/>
          <w:color w:val="000000"/>
          <w:sz w:val="20"/>
          <w:szCs w:val="20"/>
        </w:rPr>
        <w:t xml:space="preserve"> </w:t>
      </w:r>
    </w:p>
    <w:p w14:paraId="343708E8"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E5D76AF"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w:t>
      </w:r>
      <w:proofErr w:type="gramStart"/>
      <w:r w:rsidRPr="0012491B">
        <w:rPr>
          <w:rFonts w:ascii="Lucida Console" w:eastAsia="Times New Roman" w:hAnsi="Lucida Console" w:cs="Courier New"/>
          <w:color w:val="000000"/>
          <w:sz w:val="20"/>
          <w:szCs w:val="20"/>
        </w:rPr>
        <w:t>0.67  1.5</w:t>
      </w:r>
      <w:proofErr w:type="gramEnd"/>
      <w:r w:rsidRPr="0012491B">
        <w:rPr>
          <w:rFonts w:ascii="Lucida Console" w:eastAsia="Times New Roman" w:hAnsi="Lucida Console" w:cs="Courier New"/>
          <w:color w:val="000000"/>
          <w:sz w:val="20"/>
          <w:szCs w:val="20"/>
        </w:rPr>
        <w:t xml:space="preserve"> </w:t>
      </w:r>
    </w:p>
    <w:p w14:paraId="229EFF94"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48BF88BD" w14:textId="77777777" w:rsidR="009D1F27" w:rsidRDefault="009D1F27" w:rsidP="00885C19">
      <w:pPr>
        <w:spacing w:line="240" w:lineRule="auto"/>
        <w:rPr>
          <w:rFonts w:ascii="Times New Roman" w:hAnsi="Times New Roman" w:cs="Times New Roman"/>
          <w:sz w:val="24"/>
          <w:szCs w:val="24"/>
        </w:rPr>
      </w:pPr>
    </w:p>
    <w:p w14:paraId="76ED886F" w14:textId="77777777"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w:t>
      </w:r>
      <w:commentRangeStart w:id="13"/>
      <w:r w:rsidR="00C90B4F">
        <w:rPr>
          <w:rFonts w:ascii="Times New Roman" w:hAnsi="Times New Roman" w:cs="Times New Roman"/>
          <w:sz w:val="24"/>
          <w:szCs w:val="24"/>
        </w:rPr>
        <w:t xml:space="preserve">Table </w:t>
      </w:r>
      <w:commentRangeEnd w:id="13"/>
      <w:r w:rsidR="006D1560">
        <w:rPr>
          <w:rStyle w:val="CommentReference"/>
        </w:rPr>
        <w:commentReference w:id="13"/>
      </w:r>
      <w:r w:rsidR="00C90B4F">
        <w:rPr>
          <w:rFonts w:ascii="Times New Roman" w:hAnsi="Times New Roman" w:cs="Times New Roman"/>
          <w:sz w:val="24"/>
          <w:szCs w:val="24"/>
        </w:rPr>
        <w:t>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14:paraId="1197F8FF" w14:textId="77777777" w:rsidR="00CB4FD6" w:rsidRDefault="001B33D5" w:rsidP="00885C19">
      <w:pPr>
        <w:spacing w:line="240" w:lineRule="auto"/>
        <w:rPr>
          <w:rFonts w:ascii="Times New Roman" w:hAnsi="Times New Roman" w:cs="Times New Roman"/>
          <w:sz w:val="24"/>
          <w:szCs w:val="24"/>
        </w:rPr>
      </w:pPr>
      <w:r w:rsidRPr="001B33D5">
        <w:rPr>
          <w:noProof/>
        </w:rPr>
        <w:lastRenderedPageBreak/>
        <w:drawing>
          <wp:inline distT="0" distB="0" distL="0" distR="0" wp14:anchorId="0C7959F4" wp14:editId="267C915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14" cy="6971428"/>
                    </a:xfrm>
                    <a:prstGeom prst="rect">
                      <a:avLst/>
                    </a:prstGeom>
                  </pic:spPr>
                </pic:pic>
              </a:graphicData>
            </a:graphic>
          </wp:inline>
        </w:drawing>
      </w:r>
    </w:p>
    <w:p w14:paraId="0E380D0E" w14:textId="77777777"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14:paraId="17599154" w14:textId="05A00053"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 xml:space="preserve">e maize root pool did not </w:t>
      </w:r>
      <w:r w:rsidR="001664B1">
        <w:rPr>
          <w:rFonts w:ascii="Times New Roman" w:hAnsi="Times New Roman" w:cs="Times New Roman"/>
          <w:sz w:val="24"/>
          <w:szCs w:val="24"/>
        </w:rPr>
        <w:t xml:space="preserve">exhibit </w:t>
      </w:r>
      <w:r w:rsidR="00AB75C2">
        <w:rPr>
          <w:rFonts w:ascii="Times New Roman" w:hAnsi="Times New Roman" w:cs="Times New Roman"/>
          <w:sz w:val="24"/>
          <w:szCs w:val="24"/>
        </w:rPr>
        <w:t>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14:paraId="622902AE" w14:textId="77777777"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14:paraId="5A58ABC5" w14:textId="77777777"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14:paraId="16C28740" w14:textId="6E1B7D4F"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reported </w:t>
      </w:r>
      <w:r w:rsidR="001B2B6F">
        <w:rPr>
          <w:rFonts w:ascii="Times New Roman" w:hAnsi="Times New Roman" w:cs="Times New Roman"/>
          <w:sz w:val="24"/>
          <w:szCs w:val="24"/>
        </w:rPr>
        <w:t xml:space="preserve">previously </w:t>
      </w:r>
      <w:r>
        <w:rPr>
          <w:rFonts w:ascii="Times New Roman" w:hAnsi="Times New Roman" w:cs="Times New Roman"/>
          <w:sz w:val="24"/>
          <w:szCs w:val="24"/>
        </w:rPr>
        <w:t xml:space="preserve">in the literature and not previously considered when trying to determine why </w:t>
      </w:r>
      <w:r w:rsidR="001B2B6F">
        <w:rPr>
          <w:rFonts w:ascii="Times New Roman" w:hAnsi="Times New Roman" w:cs="Times New Roman"/>
          <w:sz w:val="24"/>
          <w:szCs w:val="24"/>
        </w:rPr>
        <w:t>a disproportionately</w:t>
      </w:r>
      <w:r>
        <w:rPr>
          <w:rFonts w:ascii="Times New Roman" w:hAnsi="Times New Roman" w:cs="Times New Roman"/>
          <w:sz w:val="24"/>
          <w:szCs w:val="24"/>
        </w:rPr>
        <w:t xml:space="preserve"> large amount of soil C is found at depth when compared to root distribution.  It has been recently theorized that plant tissue becomes organic matter through two different pathways</w:t>
      </w:r>
      <w:r w:rsidR="001B2B6F">
        <w:rPr>
          <w:rFonts w:ascii="Times New Roman" w:hAnsi="Times New Roman" w:cs="Times New Roman"/>
          <w:sz w:val="24"/>
          <w:szCs w:val="24"/>
        </w:rPr>
        <w:t xml:space="preserve">: </w:t>
      </w:r>
      <w:r>
        <w:rPr>
          <w:rFonts w:ascii="Times New Roman" w:hAnsi="Times New Roman" w:cs="Times New Roman"/>
          <w:sz w:val="24"/>
          <w:szCs w:val="24"/>
        </w:rPr>
        <w:t xml:space="preserve">1) a dissolved organic </w:t>
      </w:r>
      <w:r w:rsidR="001B2B6F">
        <w:rPr>
          <w:rFonts w:ascii="Times New Roman" w:hAnsi="Times New Roman" w:cs="Times New Roman"/>
          <w:sz w:val="24"/>
          <w:szCs w:val="24"/>
        </w:rPr>
        <w:t>C</w:t>
      </w:r>
      <w:r>
        <w:rPr>
          <w:rFonts w:ascii="Times New Roman" w:hAnsi="Times New Roman" w:cs="Times New Roman"/>
          <w:sz w:val="24"/>
          <w:szCs w:val="24"/>
        </w:rPr>
        <w:t xml:space="preserve">-microbial pathway whereby plant litter is first processed by soil microbes and eventually transported and stabilized in the soil matrix as </w:t>
      </w:r>
      <w:r w:rsidR="001B2B6F">
        <w:rPr>
          <w:rFonts w:ascii="Times New Roman" w:hAnsi="Times New Roman" w:cs="Times New Roman"/>
          <w:sz w:val="24"/>
          <w:szCs w:val="24"/>
        </w:rPr>
        <w:t xml:space="preserve">a </w:t>
      </w:r>
      <w:r>
        <w:rPr>
          <w:rFonts w:ascii="Times New Roman" w:hAnsi="Times New Roman" w:cs="Times New Roman"/>
          <w:sz w:val="24"/>
          <w:szCs w:val="24"/>
        </w:rPr>
        <w:t>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sidR="001B2B6F">
        <w:rPr>
          <w:rFonts w:ascii="Times New Roman" w:hAnsi="Times New Roman" w:cs="Times New Roman"/>
          <w:sz w:val="24"/>
          <w:szCs w:val="24"/>
        </w:rPr>
        <w:t>,</w:t>
      </w:r>
      <w:r>
        <w:rPr>
          <w:rFonts w:ascii="Times New Roman" w:hAnsi="Times New Roman" w:cs="Times New Roman"/>
          <w:sz w:val="24"/>
          <w:szCs w:val="24"/>
        </w:rPr>
        <w:t xml:space="preserve"> and 2) a physical-transfer pathway whereby plant tissue is processed by soil microbes to its fullest extent, </w:t>
      </w:r>
      <w:r w:rsidR="001B2B6F">
        <w:rPr>
          <w:rFonts w:ascii="Times New Roman" w:hAnsi="Times New Roman" w:cs="Times New Roman"/>
          <w:sz w:val="24"/>
          <w:szCs w:val="24"/>
        </w:rPr>
        <w:t xml:space="preserve">and </w:t>
      </w:r>
      <w:r>
        <w:rPr>
          <w:rFonts w:ascii="Times New Roman" w:hAnsi="Times New Roman" w:cs="Times New Roman"/>
          <w:sz w:val="24"/>
          <w:szCs w:val="24"/>
        </w:rPr>
        <w:t>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w:t>
      </w:r>
      <w:r w:rsidR="001B2B6F">
        <w:rPr>
          <w:rFonts w:ascii="Times New Roman" w:hAnsi="Times New Roman" w:cs="Times New Roman"/>
          <w:sz w:val="24"/>
          <w:szCs w:val="24"/>
        </w:rPr>
        <w:t xml:space="preserve">the present </w:t>
      </w:r>
      <w:r>
        <w:rPr>
          <w:rFonts w:ascii="Times New Roman" w:hAnsi="Times New Roman" w:cs="Times New Roman"/>
          <w:sz w:val="24"/>
          <w:szCs w:val="24"/>
        </w:rPr>
        <w:t xml:space="preserve">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t>
      </w:r>
      <w:r w:rsidR="001B2B6F">
        <w:rPr>
          <w:rFonts w:ascii="Times New Roman" w:hAnsi="Times New Roman" w:cs="Times New Roman"/>
          <w:sz w:val="24"/>
          <w:szCs w:val="24"/>
        </w:rPr>
        <w:t xml:space="preserve">whereas </w:t>
      </w:r>
      <w:r>
        <w:rPr>
          <w:rFonts w:ascii="Times New Roman" w:hAnsi="Times New Roman" w:cs="Times New Roman"/>
          <w:sz w:val="24"/>
          <w:szCs w:val="24"/>
        </w:rPr>
        <w:t xml:space="preserve">the latter </w:t>
      </w:r>
      <w:r w:rsidR="001B2B6F">
        <w:rPr>
          <w:rFonts w:ascii="Times New Roman" w:hAnsi="Times New Roman" w:cs="Times New Roman"/>
          <w:sz w:val="24"/>
          <w:szCs w:val="24"/>
        </w:rPr>
        <w:t xml:space="preserve">pathway </w:t>
      </w:r>
      <w:r>
        <w:rPr>
          <w:rFonts w:ascii="Times New Roman" w:hAnsi="Times New Roman" w:cs="Times New Roman"/>
          <w:sz w:val="24"/>
          <w:szCs w:val="24"/>
        </w:rPr>
        <w:t xml:space="preserve">applies to tissue dominated by structural compounds, indicated by high C:N ratios in root tissue at </w:t>
      </w:r>
      <w:r w:rsidR="001B2B6F">
        <w:rPr>
          <w:rFonts w:ascii="Times New Roman" w:hAnsi="Times New Roman" w:cs="Times New Roman"/>
          <w:sz w:val="24"/>
          <w:szCs w:val="24"/>
        </w:rPr>
        <w:t xml:space="preserve">greater </w:t>
      </w:r>
      <w:r>
        <w:rPr>
          <w:rFonts w:ascii="Times New Roman" w:hAnsi="Times New Roman" w:cs="Times New Roman"/>
          <w:sz w:val="24"/>
          <w:szCs w:val="24"/>
        </w:rPr>
        <w:t xml:space="preserve">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w:t>
      </w:r>
      <w:r w:rsidR="00507DD3">
        <w:rPr>
          <w:rFonts w:ascii="Times New Roman" w:hAnsi="Times New Roman" w:cs="Times New Roman"/>
          <w:sz w:val="24"/>
          <w:szCs w:val="24"/>
        </w:rPr>
        <w:t xml:space="preserve"> of the soil profile</w:t>
      </w:r>
      <w:r>
        <w:rPr>
          <w:rFonts w:ascii="Times New Roman" w:hAnsi="Times New Roman" w:cs="Times New Roman"/>
          <w:sz w:val="24"/>
          <w:szCs w:val="24"/>
        </w:rPr>
        <w:t xml:space="preserve"> down</w:t>
      </w:r>
      <w:r w:rsidR="00507DD3">
        <w:rPr>
          <w:rFonts w:ascii="Times New Roman" w:hAnsi="Times New Roman" w:cs="Times New Roman"/>
          <w:sz w:val="24"/>
          <w:szCs w:val="24"/>
        </w:rPr>
        <w:t>ward</w:t>
      </w:r>
      <w:r>
        <w:rPr>
          <w:rFonts w:ascii="Times New Roman" w:hAnsi="Times New Roman" w:cs="Times New Roman"/>
          <w:sz w:val="24"/>
          <w:szCs w:val="24"/>
        </w:rPr>
        <w:t xml:space="preserve">. In turn, this would mean that soil organic matter at the soil surface would be vulnerable to transport to </w:t>
      </w:r>
      <w:r w:rsidR="00507DD3">
        <w:rPr>
          <w:rFonts w:ascii="Times New Roman" w:hAnsi="Times New Roman" w:cs="Times New Roman"/>
          <w:sz w:val="24"/>
          <w:szCs w:val="24"/>
        </w:rPr>
        <w:t xml:space="preserve">greater </w:t>
      </w:r>
      <w:r>
        <w:rPr>
          <w:rFonts w:ascii="Times New Roman" w:hAnsi="Times New Roman" w:cs="Times New Roman"/>
          <w:sz w:val="24"/>
          <w:szCs w:val="24"/>
        </w:rPr>
        <w:t xml:space="preserve">depth as dissolved organic C, </w:t>
      </w:r>
      <w:r w:rsidR="00507DD3">
        <w:rPr>
          <w:rFonts w:ascii="Times New Roman" w:hAnsi="Times New Roman" w:cs="Times New Roman"/>
          <w:sz w:val="24"/>
          <w:szCs w:val="24"/>
        </w:rPr>
        <w:t xml:space="preserve">whereas </w:t>
      </w:r>
      <w:r>
        <w:rPr>
          <w:rFonts w:ascii="Times New Roman" w:hAnsi="Times New Roman" w:cs="Times New Roman"/>
          <w:sz w:val="24"/>
          <w:szCs w:val="24"/>
        </w:rPr>
        <w:t>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14:paraId="3FCB5E31" w14:textId="382D3055"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w:t>
      </w:r>
      <w:r w:rsidR="00507DD3">
        <w:rPr>
          <w:rFonts w:ascii="Times New Roman" w:hAnsi="Times New Roman" w:cs="Times New Roman"/>
          <w:sz w:val="24"/>
          <w:szCs w:val="24"/>
        </w:rPr>
        <w:t xml:space="preserve">an </w:t>
      </w:r>
      <w:r>
        <w:rPr>
          <w:rFonts w:ascii="Times New Roman" w:hAnsi="Times New Roman" w:cs="Times New Roman"/>
          <w:sz w:val="24"/>
          <w:szCs w:val="24"/>
        </w:rPr>
        <w:t xml:space="preserve">increase in </w:t>
      </w:r>
      <w:r w:rsidR="00507DD3">
        <w:rPr>
          <w:rFonts w:ascii="Times New Roman" w:hAnsi="Times New Roman" w:cs="Times New Roman"/>
          <w:sz w:val="24"/>
          <w:szCs w:val="24"/>
        </w:rPr>
        <w:t xml:space="preserve">its </w:t>
      </w:r>
      <w:r>
        <w:rPr>
          <w:rFonts w:ascii="Times New Roman" w:hAnsi="Times New Roman" w:cs="Times New Roman"/>
          <w:sz w:val="24"/>
          <w:szCs w:val="24"/>
        </w:rPr>
        <w:t xml:space="preserve">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 xml:space="preserve">may </w:t>
      </w:r>
      <w:r w:rsidR="00507DD3">
        <w:rPr>
          <w:rFonts w:ascii="Times New Roman" w:hAnsi="Times New Roman" w:cs="Times New Roman"/>
          <w:sz w:val="24"/>
          <w:szCs w:val="24"/>
        </w:rPr>
        <w:t>indicate</w:t>
      </w:r>
      <w:r>
        <w:rPr>
          <w:rFonts w:ascii="Times New Roman" w:hAnsi="Times New Roman" w:cs="Times New Roman"/>
          <w:sz w:val="24"/>
          <w:szCs w:val="24"/>
        </w:rPr>
        <w:t xml:space="preser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14:paraId="77E963A0" w14:textId="77777777"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The prairie root C pool at 0-5 cm reached an equilibrium and began steady root turnover in the third year after establishment, as indicated by very low rates of accumulation,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14:paraId="4F9FEB8F" w14:textId="5F687F1F"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 that root tissue loss to the soil was very low during this time and the mean residence time of roots at depth may </w:t>
      </w:r>
      <w:r w:rsidR="00882D63">
        <w:rPr>
          <w:rFonts w:ascii="Times New Roman" w:hAnsi="Times New Roman" w:cs="Times New Roman"/>
          <w:sz w:val="24"/>
          <w:szCs w:val="24"/>
        </w:rPr>
        <w:t xml:space="preserve">have </w:t>
      </w:r>
      <w:r w:rsidR="00961EF2">
        <w:rPr>
          <w:rFonts w:ascii="Times New Roman" w:hAnsi="Times New Roman" w:cs="Times New Roman"/>
          <w:sz w:val="24"/>
          <w:szCs w:val="24"/>
        </w:rPr>
        <w:t>greatly exceed</w:t>
      </w:r>
      <w:r w:rsidR="00882D63">
        <w:rPr>
          <w:rFonts w:ascii="Times New Roman" w:hAnsi="Times New Roman" w:cs="Times New Roman"/>
          <w:sz w:val="24"/>
          <w:szCs w:val="24"/>
        </w:rPr>
        <w:t>ed</w:t>
      </w:r>
      <w:r w:rsidR="00961EF2">
        <w:rPr>
          <w:rFonts w:ascii="Times New Roman" w:hAnsi="Times New Roman" w:cs="Times New Roman"/>
          <w:sz w:val="24"/>
          <w:szCs w:val="24"/>
        </w:rPr>
        <w:t xml:space="preserve"> those closer to the surface. </w:t>
      </w:r>
      <w:r w:rsidR="00F26DDE">
        <w:rPr>
          <w:rFonts w:ascii="Times New Roman" w:hAnsi="Times New Roman" w:cs="Times New Roman"/>
          <w:sz w:val="24"/>
          <w:szCs w:val="24"/>
        </w:rPr>
        <w:t xml:space="preserve">This means that at depth, not only </w:t>
      </w:r>
      <w:r w:rsidR="00882D63">
        <w:rPr>
          <w:rFonts w:ascii="Times New Roman" w:hAnsi="Times New Roman" w:cs="Times New Roman"/>
          <w:sz w:val="24"/>
          <w:szCs w:val="24"/>
        </w:rPr>
        <w:t xml:space="preserve">was </w:t>
      </w:r>
      <w:r w:rsidR="0069503A">
        <w:rPr>
          <w:rFonts w:ascii="Times New Roman" w:hAnsi="Times New Roman" w:cs="Times New Roman"/>
          <w:sz w:val="24"/>
          <w:szCs w:val="24"/>
        </w:rPr>
        <w:t>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w:t>
      </w:r>
      <w:r w:rsidR="00F26DDE">
        <w:rPr>
          <w:rFonts w:ascii="Times New Roman" w:hAnsi="Times New Roman" w:cs="Times New Roman"/>
          <w:sz w:val="24"/>
          <w:szCs w:val="24"/>
        </w:rPr>
        <w:lastRenderedPageBreak/>
        <w:t xml:space="preserve">root material also </w:t>
      </w:r>
      <w:r w:rsidR="00882D63">
        <w:rPr>
          <w:rFonts w:ascii="Times New Roman" w:hAnsi="Times New Roman" w:cs="Times New Roman"/>
          <w:sz w:val="24"/>
          <w:szCs w:val="24"/>
        </w:rPr>
        <w:t xml:space="preserve">became </w:t>
      </w:r>
      <w:r w:rsidR="00F26DDE">
        <w:rPr>
          <w:rFonts w:ascii="Times New Roman" w:hAnsi="Times New Roman" w:cs="Times New Roman"/>
          <w:sz w:val="24"/>
          <w:szCs w:val="24"/>
        </w:rPr>
        <w:t>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five years after conversion to annual wheat. </w:t>
      </w:r>
    </w:p>
    <w:p w14:paraId="451C9F4C" w14:textId="77777777"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14:paraId="46958394" w14:textId="066E3A28" w:rsidR="00396B02"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ertilized prairie show</w:t>
      </w:r>
      <w:r w:rsidR="00CC749B">
        <w:rPr>
          <w:rFonts w:ascii="Times New Roman" w:hAnsi="Times New Roman" w:cs="Times New Roman"/>
          <w:sz w:val="24"/>
          <w:szCs w:val="24"/>
        </w:rPr>
        <w:t>ed</w:t>
      </w:r>
      <w:r w:rsidR="00FA0298">
        <w:rPr>
          <w:rFonts w:ascii="Times New Roman" w:hAnsi="Times New Roman" w:cs="Times New Roman"/>
          <w:sz w:val="24"/>
          <w:szCs w:val="24"/>
        </w:rPr>
        <w:t xml:space="preserve">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0FAB466A" w14:textId="77777777"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14:paraId="38B8F958" w14:textId="46E1BD99"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It is possible that maize roots contribute</w:t>
      </w:r>
      <w:r w:rsidR="00CC749B">
        <w:rPr>
          <w:rFonts w:ascii="Times New Roman" w:hAnsi="Times New Roman" w:cs="Times New Roman"/>
          <w:sz w:val="24"/>
          <w:szCs w:val="24"/>
        </w:rPr>
        <w:t>d</w:t>
      </w:r>
      <w:r>
        <w:rPr>
          <w:rFonts w:ascii="Times New Roman" w:hAnsi="Times New Roman" w:cs="Times New Roman"/>
          <w:sz w:val="24"/>
          <w:szCs w:val="24"/>
        </w:rPr>
        <w:t xml:space="preserve"> more C to the soil than </w:t>
      </w:r>
      <w:r w:rsidR="00CC749B">
        <w:rPr>
          <w:rFonts w:ascii="Times New Roman" w:hAnsi="Times New Roman" w:cs="Times New Roman"/>
          <w:sz w:val="24"/>
          <w:szCs w:val="24"/>
        </w:rPr>
        <w:t xml:space="preserve">did </w:t>
      </w:r>
      <w:r>
        <w:rPr>
          <w:rFonts w:ascii="Times New Roman" w:hAnsi="Times New Roman" w:cs="Times New Roman"/>
          <w:sz w:val="24"/>
          <w:szCs w:val="24"/>
        </w:rPr>
        <w:t xml:space="preserve">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14:paraId="2B427E96" w14:textId="77777777"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14:paraId="30FEFD43" w14:textId="29C9811A"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w:t>
      </w:r>
      <w:r w:rsidR="008E680D">
        <w:rPr>
          <w:rFonts w:ascii="Times New Roman" w:hAnsi="Times New Roman" w:cs="Times New Roman"/>
          <w:sz w:val="24"/>
          <w:szCs w:val="24"/>
        </w:rPr>
        <w:t>near our experiment</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w:t>
      </w:r>
      <w:commentRangeStart w:id="14"/>
      <w:r w:rsidR="00C1162E">
        <w:rPr>
          <w:rFonts w:ascii="Times New Roman" w:hAnsi="Times New Roman" w:cs="Times New Roman"/>
          <w:sz w:val="24"/>
          <w:szCs w:val="24"/>
        </w:rPr>
        <w:t>through tillage</w:t>
      </w:r>
      <w:commentRangeEnd w:id="14"/>
      <w:r w:rsidR="008E36C3">
        <w:rPr>
          <w:rStyle w:val="CommentReference"/>
        </w:rPr>
        <w:commentReference w:id="14"/>
      </w:r>
      <w:r w:rsidR="00C1162E">
        <w:rPr>
          <w:rFonts w:ascii="Times New Roman" w:hAnsi="Times New Roman" w:cs="Times New Roman"/>
          <w:sz w:val="24"/>
          <w:szCs w:val="24"/>
        </w:rPr>
        <w:t xml:space="preserv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 xml:space="preserve">nitial soil organic C measurements </w:t>
      </w:r>
      <w:r w:rsidR="0096418F">
        <w:rPr>
          <w:rFonts w:ascii="Times New Roman" w:hAnsi="Times New Roman" w:cs="Times New Roman"/>
          <w:sz w:val="24"/>
          <w:szCs w:val="24"/>
        </w:rPr>
        <w:t xml:space="preserve">in that study </w:t>
      </w:r>
      <w:r w:rsidR="00810DA0">
        <w:rPr>
          <w:rFonts w:ascii="Times New Roman" w:hAnsi="Times New Roman" w:cs="Times New Roman"/>
          <w:sz w:val="24"/>
          <w:szCs w:val="24"/>
        </w:rPr>
        <w:t>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but results</w:t>
      </w:r>
      <w:r w:rsidR="0096418F">
        <w:rPr>
          <w:rFonts w:ascii="Times New Roman" w:hAnsi="Times New Roman" w:cs="Times New Roman"/>
          <w:sz w:val="24"/>
          <w:szCs w:val="24"/>
        </w:rPr>
        <w:t xml:space="preserve"> from </w:t>
      </w:r>
      <w:proofErr w:type="spellStart"/>
      <w:r w:rsidR="0096418F">
        <w:rPr>
          <w:rFonts w:ascii="Times New Roman" w:hAnsi="Times New Roman" w:cs="Times New Roman"/>
          <w:sz w:val="24"/>
          <w:szCs w:val="24"/>
        </w:rPr>
        <w:t>Veenstra</w:t>
      </w:r>
      <w:proofErr w:type="spellEnd"/>
      <w:r w:rsidR="0096418F">
        <w:rPr>
          <w:rFonts w:ascii="Times New Roman" w:hAnsi="Times New Roman" w:cs="Times New Roman"/>
          <w:sz w:val="24"/>
          <w:szCs w:val="24"/>
        </w:rPr>
        <w:t xml:space="preserve"> et al.</w:t>
      </w:r>
      <w:r w:rsidR="00C23671">
        <w:rPr>
          <w:rFonts w:ascii="Times New Roman" w:hAnsi="Times New Roman" w:cs="Times New Roman"/>
          <w:sz w:val="24"/>
          <w:szCs w:val="24"/>
        </w:rPr>
        <w:t xml:space="preserve">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w:t>
      </w:r>
      <w:proofErr w:type="spellStart"/>
      <w:r w:rsidR="00C23671">
        <w:rPr>
          <w:rFonts w:ascii="Times New Roman" w:hAnsi="Times New Roman" w:cs="Times New Roman"/>
          <w:sz w:val="24"/>
          <w:szCs w:val="24"/>
        </w:rPr>
        <w:t xml:space="preserve">C </w:t>
      </w:r>
      <w:r w:rsidR="00F8682A">
        <w:rPr>
          <w:rFonts w:ascii="Times New Roman" w:hAnsi="Times New Roman" w:cs="Times New Roman"/>
          <w:sz w:val="24"/>
          <w:szCs w:val="24"/>
        </w:rPr>
        <w:t>at</w:t>
      </w:r>
      <w:proofErr w:type="spellEnd"/>
      <w:r w:rsidR="00F8682A">
        <w:rPr>
          <w:rFonts w:ascii="Times New Roman" w:hAnsi="Times New Roman" w:cs="Times New Roman"/>
          <w:sz w:val="24"/>
          <w:szCs w:val="24"/>
        </w:rPr>
        <w:t xml:space="preserve">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14:paraId="4146B2BB" w14:textId="5B1BB089"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t>
      </w:r>
      <w:r w:rsidR="008E680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8E680D">
        <w:rPr>
          <w:rFonts w:ascii="Times New Roman" w:hAnsi="Times New Roman" w:cs="Times New Roman"/>
          <w:sz w:val="24"/>
          <w:szCs w:val="24"/>
        </w:rPr>
        <w:t>detect</w:t>
      </w:r>
      <w:r>
        <w:rPr>
          <w:rFonts w:ascii="Times New Roman" w:hAnsi="Times New Roman" w:cs="Times New Roman"/>
          <w:sz w:val="24"/>
          <w:szCs w:val="24"/>
        </w:rPr>
        <w:t xml:space="preserv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w:t>
      </w:r>
      <w:r w:rsidR="00EB755D">
        <w:rPr>
          <w:rFonts w:ascii="Times New Roman" w:hAnsi="Times New Roman" w:cs="Times New Roman"/>
          <w:sz w:val="24"/>
          <w:szCs w:val="24"/>
        </w:rPr>
        <w:lastRenderedPageBreak/>
        <w:t>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w:t>
      </w:r>
      <w:r w:rsidR="00F94D8C">
        <w:rPr>
          <w:rFonts w:ascii="Times New Roman" w:hAnsi="Times New Roman" w:cs="Times New Roman"/>
          <w:sz w:val="24"/>
          <w:szCs w:val="24"/>
        </w:rPr>
        <w:t xml:space="preserve">have </w:t>
      </w:r>
      <w:r w:rsidR="006C6864">
        <w:rPr>
          <w:rFonts w:ascii="Times New Roman" w:hAnsi="Times New Roman" w:cs="Times New Roman"/>
          <w:sz w:val="24"/>
          <w:szCs w:val="24"/>
        </w:rPr>
        <w:t xml:space="preserve">not </w:t>
      </w:r>
      <w:r w:rsidR="00F94D8C">
        <w:rPr>
          <w:rFonts w:ascii="Times New Roman" w:hAnsi="Times New Roman" w:cs="Times New Roman"/>
          <w:sz w:val="24"/>
          <w:szCs w:val="24"/>
        </w:rPr>
        <w:t xml:space="preserve">been </w:t>
      </w:r>
      <w:r w:rsidR="006C6864">
        <w:rPr>
          <w:rFonts w:ascii="Times New Roman" w:hAnsi="Times New Roman" w:cs="Times New Roman"/>
          <w:sz w:val="24"/>
          <w:szCs w:val="24"/>
        </w:rPr>
        <w:t xml:space="preserve">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w:t>
      </w:r>
      <w:r w:rsidR="00F94D8C">
        <w:rPr>
          <w:rFonts w:ascii="Times New Roman" w:hAnsi="Times New Roman" w:cs="Times New Roman"/>
          <w:sz w:val="24"/>
          <w:szCs w:val="24"/>
        </w:rPr>
        <w:t>did not observe</w:t>
      </w:r>
      <w:r w:rsidR="00945565">
        <w:rPr>
          <w:rFonts w:ascii="Times New Roman" w:hAnsi="Times New Roman" w:cs="Times New Roman"/>
          <w:sz w:val="24"/>
          <w:szCs w:val="24"/>
        </w:rPr>
        <w:t xml:space="preserve"> a </w:t>
      </w:r>
      <w:r w:rsidR="00F94D8C">
        <w:rPr>
          <w:rFonts w:ascii="Times New Roman" w:hAnsi="Times New Roman" w:cs="Times New Roman"/>
          <w:sz w:val="24"/>
          <w:szCs w:val="24"/>
        </w:rPr>
        <w:t xml:space="preserve">large </w:t>
      </w:r>
      <w:r w:rsidR="00945565">
        <w:rPr>
          <w:rFonts w:ascii="Times New Roman" w:hAnsi="Times New Roman" w:cs="Times New Roman"/>
          <w:sz w:val="24"/>
          <w:szCs w:val="24"/>
        </w:rPr>
        <w:t xml:space="preserve">decrease in soil C near the soil surface with conversion to annual crops, </w:t>
      </w:r>
      <w:r w:rsidR="00405F12">
        <w:rPr>
          <w:rFonts w:ascii="Times New Roman" w:hAnsi="Times New Roman" w:cs="Times New Roman"/>
          <w:sz w:val="24"/>
          <w:szCs w:val="24"/>
        </w:rPr>
        <w:t xml:space="preserve">this </w:t>
      </w:r>
      <w:r w:rsidR="00F94D8C">
        <w:rPr>
          <w:rFonts w:ascii="Times New Roman" w:hAnsi="Times New Roman" w:cs="Times New Roman"/>
          <w:sz w:val="24"/>
          <w:szCs w:val="24"/>
        </w:rPr>
        <w:t xml:space="preserve">was </w:t>
      </w:r>
      <w:r w:rsidR="00405F12">
        <w:rPr>
          <w:rFonts w:ascii="Times New Roman" w:hAnsi="Times New Roman" w:cs="Times New Roman"/>
          <w:sz w:val="24"/>
          <w:szCs w:val="24"/>
        </w:rPr>
        <w:t>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14:paraId="50437D09" w14:textId="77777777"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14:paraId="48209896" w14:textId="57274861"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t>
      </w:r>
      <w:r w:rsidR="00F94D8C">
        <w:rPr>
          <w:rFonts w:ascii="Times New Roman" w:hAnsi="Times New Roman" w:cs="Times New Roman"/>
          <w:sz w:val="24"/>
          <w:szCs w:val="24"/>
        </w:rPr>
        <w:t xml:space="preserve">that </w:t>
      </w:r>
      <w:r>
        <w:rPr>
          <w:rFonts w:ascii="Times New Roman" w:hAnsi="Times New Roman" w:cs="Times New Roman"/>
          <w:sz w:val="24"/>
          <w:szCs w:val="24"/>
        </w:rPr>
        <w:t xml:space="preserve">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 xml:space="preserve">long time and in environments that are difficult to study without </w:t>
      </w:r>
      <w:r w:rsidR="00F94D8C">
        <w:rPr>
          <w:rFonts w:ascii="Times New Roman" w:hAnsi="Times New Roman" w:cs="Times New Roman"/>
          <w:sz w:val="24"/>
          <w:szCs w:val="24"/>
        </w:rPr>
        <w:t xml:space="preserve">artifact-inducing </w:t>
      </w:r>
      <w:r>
        <w:rPr>
          <w:rFonts w:ascii="Times New Roman" w:hAnsi="Times New Roman" w:cs="Times New Roman"/>
          <w:sz w:val="24"/>
          <w:szCs w:val="24"/>
        </w:rPr>
        <w:t>disturbance</w:t>
      </w:r>
      <w:r w:rsidR="00F94D8C">
        <w:rPr>
          <w:rFonts w:ascii="Times New Roman" w:hAnsi="Times New Roman" w:cs="Times New Roman"/>
          <w:sz w:val="24"/>
          <w:szCs w:val="24"/>
        </w:rPr>
        <w:t>s</w:t>
      </w:r>
      <w:r>
        <w:rPr>
          <w:rFonts w:ascii="Times New Roman" w:hAnsi="Times New Roman" w:cs="Times New Roman"/>
          <w:sz w:val="24"/>
          <w:szCs w:val="24"/>
        </w:rPr>
        <w:t>.</w:t>
      </w:r>
      <w:r w:rsidR="008C78CD">
        <w:rPr>
          <w:rFonts w:ascii="Times New Roman" w:hAnsi="Times New Roman" w:cs="Times New Roman"/>
          <w:sz w:val="24"/>
          <w:szCs w:val="24"/>
        </w:rPr>
        <w:t xml:space="preserve">  We have shown</w:t>
      </w:r>
      <w:r>
        <w:rPr>
          <w:rFonts w:ascii="Times New Roman" w:hAnsi="Times New Roman" w:cs="Times New Roman"/>
          <w:sz w:val="24"/>
          <w:szCs w:val="24"/>
        </w:rPr>
        <w:t xml:space="preserve"> here that </w:t>
      </w:r>
      <w:r w:rsidR="000A5A68">
        <w:rPr>
          <w:rFonts w:ascii="Times New Roman" w:hAnsi="Times New Roman" w:cs="Times New Roman"/>
          <w:sz w:val="24"/>
          <w:szCs w:val="24"/>
        </w:rPr>
        <w:t xml:space="preserve">an </w:t>
      </w:r>
      <w:r>
        <w:rPr>
          <w:rFonts w:ascii="Times New Roman" w:hAnsi="Times New Roman" w:cs="Times New Roman"/>
          <w:sz w:val="24"/>
          <w:szCs w:val="24"/>
        </w:rPr>
        <w:t>i</w:t>
      </w:r>
      <w:r w:rsidR="00756118">
        <w:rPr>
          <w:rFonts w:ascii="Times New Roman" w:hAnsi="Times New Roman" w:cs="Times New Roman"/>
          <w:sz w:val="24"/>
          <w:szCs w:val="24"/>
        </w:rPr>
        <w:t xml:space="preserve">ncrease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 with dep</w:t>
      </w:r>
      <w:r w:rsidR="004A7336">
        <w:rPr>
          <w:rFonts w:ascii="Times New Roman" w:hAnsi="Times New Roman" w:cs="Times New Roman"/>
          <w:sz w:val="24"/>
          <w:szCs w:val="24"/>
        </w:rPr>
        <w:t>th is a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r w:rsidR="004A7336" w:rsidRPr="004A7336">
        <w:rPr>
          <w:rFonts w:ascii="Times New Roman" w:hAnsi="Times New Roman" w:cs="Times New Roman"/>
          <w:sz w:val="24"/>
          <w:szCs w:val="24"/>
          <w:vertAlign w:val="subscript"/>
        </w:rPr>
        <w:t>2</w:t>
      </w:r>
      <w:r w:rsidR="004A7336">
        <w:rPr>
          <w:rFonts w:ascii="Times New Roman" w:hAnsi="Times New Roman" w:cs="Times New Roman"/>
          <w:sz w:val="24"/>
          <w:szCs w:val="24"/>
        </w:rPr>
        <w:t xml:space="preserve">, </w:t>
      </w:r>
      <w:r w:rsidR="00667DEC">
        <w:rPr>
          <w:rFonts w:ascii="Times New Roman" w:hAnsi="Times New Roman" w:cs="Times New Roman"/>
          <w:sz w:val="24"/>
          <w:szCs w:val="24"/>
        </w:rPr>
        <w:t xml:space="preserve">soil </w:t>
      </w:r>
      <w:r w:rsidR="004A7336">
        <w:rPr>
          <w:rFonts w:ascii="Times New Roman" w:hAnsi="Times New Roman" w:cs="Times New Roman"/>
          <w:sz w:val="24"/>
          <w:szCs w:val="24"/>
        </w:rPr>
        <w:t>texture, microbial communities, and existing soil C content and thus carries different significance in different environments.</w:t>
      </w:r>
      <w:r w:rsidR="000A5A68">
        <w:rPr>
          <w:rFonts w:ascii="Times New Roman" w:hAnsi="Times New Roman" w:cs="Times New Roman"/>
          <w:sz w:val="24"/>
          <w:szCs w:val="24"/>
        </w:rPr>
        <w:t xml:space="preserve"> </w:t>
      </w:r>
      <w:r w:rsidR="00CB71AD">
        <w:rPr>
          <w:rFonts w:ascii="Times New Roman" w:hAnsi="Times New Roman" w:cs="Times New Roman"/>
          <w:sz w:val="24"/>
          <w:szCs w:val="24"/>
        </w:rPr>
        <w:t>In our</w:t>
      </w:r>
      <w:r w:rsidR="000A5A68">
        <w:rPr>
          <w:rFonts w:ascii="Times New Roman" w:hAnsi="Times New Roman" w:cs="Times New Roman"/>
          <w:sz w:val="24"/>
          <w:szCs w:val="24"/>
        </w:rPr>
        <w:t xml:space="preserve"> comparison of maize an</w:t>
      </w:r>
      <w:r w:rsidR="00CB71AD">
        <w:rPr>
          <w:rFonts w:ascii="Times New Roman" w:hAnsi="Times New Roman" w:cs="Times New Roman"/>
          <w:sz w:val="24"/>
          <w:szCs w:val="24"/>
        </w:rPr>
        <w:t xml:space="preserve">d reconstructed prairie systems, root pool </w:t>
      </w:r>
      <w:proofErr w:type="gramStart"/>
      <w:r w:rsidR="00CB71AD">
        <w:rPr>
          <w:rFonts w:ascii="Times New Roman" w:hAnsi="Times New Roman" w:cs="Times New Roman"/>
          <w:sz w:val="24"/>
          <w:szCs w:val="24"/>
        </w:rPr>
        <w:t>C:N</w:t>
      </w:r>
      <w:proofErr w:type="gramEnd"/>
      <w:r w:rsidR="00CB71AD">
        <w:rPr>
          <w:rFonts w:ascii="Times New Roman" w:hAnsi="Times New Roman" w:cs="Times New Roman"/>
          <w:sz w:val="24"/>
          <w:szCs w:val="24"/>
        </w:rPr>
        <w:t xml:space="preserve"> ratios may be an important enough factor to result in greater maize C contributions to soil organic matter than prairie C contributions to soil organic matter below 30 cm.  </w:t>
      </w:r>
      <w:r w:rsidR="00942D39">
        <w:rPr>
          <w:rFonts w:ascii="Times New Roman" w:hAnsi="Times New Roman" w:cs="Times New Roman"/>
          <w:sz w:val="24"/>
          <w:szCs w:val="24"/>
        </w:rPr>
        <w:t xml:space="preserve">In these and many other herbaceous systems, an increase in root </w:t>
      </w:r>
      <w:proofErr w:type="gramStart"/>
      <w:r w:rsidR="00942D39">
        <w:rPr>
          <w:rFonts w:ascii="Times New Roman" w:hAnsi="Times New Roman" w:cs="Times New Roman"/>
          <w:sz w:val="24"/>
          <w:szCs w:val="24"/>
        </w:rPr>
        <w:t>C:N</w:t>
      </w:r>
      <w:proofErr w:type="gramEnd"/>
      <w:r w:rsidR="00942D39">
        <w:rPr>
          <w:rFonts w:ascii="Times New Roman" w:hAnsi="Times New Roman" w:cs="Times New Roman"/>
          <w:sz w:val="24"/>
          <w:szCs w:val="24"/>
        </w:rPr>
        <w:t xml:space="preserve"> ratio with an increase in depth may in part explain why 50% of soil organic C is found below 20 cm while only 30% of root b</w:t>
      </w:r>
      <w:r w:rsidR="000C179A">
        <w:rPr>
          <w:rFonts w:ascii="Times New Roman" w:hAnsi="Times New Roman" w:cs="Times New Roman"/>
          <w:sz w:val="24"/>
          <w:szCs w:val="24"/>
        </w:rPr>
        <w:t>iomass is found in the same location</w:t>
      </w:r>
      <w:r w:rsidR="00942D39">
        <w:rPr>
          <w:rFonts w:ascii="Times New Roman" w:hAnsi="Times New Roman" w:cs="Times New Roman"/>
          <w:sz w:val="24"/>
          <w:szCs w:val="24"/>
        </w:rPr>
        <w:t>.</w:t>
      </w:r>
      <w:r w:rsidR="000C179A">
        <w:rPr>
          <w:rFonts w:ascii="Times New Roman" w:hAnsi="Times New Roman" w:cs="Times New Roman"/>
          <w:sz w:val="24"/>
          <w:szCs w:val="24"/>
        </w:rPr>
        <w:t xml:space="preserve"> Elucidating the mechanisms behind soil C retention and addition is important as we strive </w:t>
      </w:r>
      <w:r w:rsidR="008C78CD">
        <w:rPr>
          <w:rFonts w:ascii="Times New Roman" w:hAnsi="Times New Roman" w:cs="Times New Roman"/>
          <w:sz w:val="24"/>
          <w:szCs w:val="24"/>
        </w:rPr>
        <w:t xml:space="preserve">to design systems </w:t>
      </w:r>
      <w:r w:rsidR="00FC2001">
        <w:rPr>
          <w:rFonts w:ascii="Times New Roman" w:hAnsi="Times New Roman" w:cs="Times New Roman"/>
          <w:sz w:val="24"/>
          <w:szCs w:val="24"/>
        </w:rPr>
        <w:t xml:space="preserve">that </w:t>
      </w:r>
      <w:r w:rsidR="000C179A">
        <w:rPr>
          <w:rFonts w:ascii="Times New Roman" w:hAnsi="Times New Roman" w:cs="Times New Roman"/>
          <w:sz w:val="24"/>
          <w:szCs w:val="24"/>
        </w:rPr>
        <w:t>maintain and build soils that are productive and resilient.</w:t>
      </w:r>
      <w:r w:rsidR="008C78CD">
        <w:rPr>
          <w:rFonts w:ascii="Times New Roman" w:hAnsi="Times New Roman" w:cs="Times New Roman"/>
          <w:sz w:val="24"/>
          <w:szCs w:val="24"/>
        </w:rPr>
        <w:t xml:space="preserve"> The role of roots and root composition, as well as the importance of soils below 20 cm should be carefully considered in such design</w:t>
      </w:r>
      <w:r w:rsidR="00FC2001">
        <w:rPr>
          <w:rFonts w:ascii="Times New Roman" w:hAnsi="Times New Roman" w:cs="Times New Roman"/>
          <w:sz w:val="24"/>
          <w:szCs w:val="24"/>
        </w:rPr>
        <w:t>s</w:t>
      </w:r>
      <w:r w:rsidR="008C78CD">
        <w:rPr>
          <w:rFonts w:ascii="Times New Roman" w:hAnsi="Times New Roman" w:cs="Times New Roman"/>
          <w:sz w:val="24"/>
          <w:szCs w:val="24"/>
        </w:rPr>
        <w:t>.</w:t>
      </w:r>
      <w:r w:rsidR="000C179A">
        <w:rPr>
          <w:rFonts w:ascii="Times New Roman" w:hAnsi="Times New Roman" w:cs="Times New Roman"/>
          <w:sz w:val="24"/>
          <w:szCs w:val="24"/>
        </w:rPr>
        <w:t xml:space="preserve">  </w:t>
      </w:r>
    </w:p>
    <w:p w14:paraId="258A95ED" w14:textId="77777777"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14:paraId="50A659FF" w14:textId="77777777" w:rsidR="002722E7" w:rsidRDefault="002722E7" w:rsidP="00885C19">
      <w:pPr>
        <w:spacing w:line="240" w:lineRule="auto"/>
        <w:rPr>
          <w:rFonts w:ascii="Times New Roman" w:hAnsi="Times New Roman" w:cs="Times New Roman"/>
          <w:sz w:val="24"/>
          <w:szCs w:val="24"/>
        </w:rPr>
      </w:pPr>
    </w:p>
    <w:p w14:paraId="18D76E9F" w14:textId="77777777" w:rsidR="00C764AD" w:rsidRDefault="00C764AD" w:rsidP="00885C19">
      <w:pPr>
        <w:spacing w:line="240" w:lineRule="auto"/>
        <w:rPr>
          <w:rFonts w:ascii="Times New Roman" w:hAnsi="Times New Roman" w:cs="Times New Roman"/>
          <w:sz w:val="24"/>
          <w:szCs w:val="24"/>
        </w:rPr>
      </w:pPr>
    </w:p>
    <w:p w14:paraId="1BBB7B38" w14:textId="77777777" w:rsidR="00C764AD" w:rsidRDefault="00C764AD" w:rsidP="00885C19">
      <w:pPr>
        <w:spacing w:line="240" w:lineRule="auto"/>
        <w:rPr>
          <w:rFonts w:ascii="Times New Roman" w:hAnsi="Times New Roman" w:cs="Times New Roman"/>
          <w:sz w:val="24"/>
          <w:szCs w:val="24"/>
        </w:rPr>
      </w:pPr>
    </w:p>
    <w:p w14:paraId="0272C254" w14:textId="77777777" w:rsidR="00C764AD" w:rsidRDefault="00C764AD" w:rsidP="00885C19">
      <w:pPr>
        <w:spacing w:line="240" w:lineRule="auto"/>
        <w:rPr>
          <w:rFonts w:ascii="Times New Roman" w:hAnsi="Times New Roman" w:cs="Times New Roman"/>
          <w:sz w:val="24"/>
          <w:szCs w:val="24"/>
        </w:rPr>
      </w:pPr>
    </w:p>
    <w:p w14:paraId="0795BFB9" w14:textId="77777777" w:rsidR="004B7D58" w:rsidRDefault="004B7D58" w:rsidP="00885C19">
      <w:pPr>
        <w:tabs>
          <w:tab w:val="left" w:pos="3600"/>
        </w:tabs>
        <w:spacing w:line="240" w:lineRule="auto"/>
        <w:rPr>
          <w:rFonts w:ascii="Times New Roman" w:hAnsi="Times New Roman" w:cs="Times New Roman"/>
          <w:sz w:val="24"/>
          <w:szCs w:val="24"/>
        </w:rPr>
      </w:pPr>
    </w:p>
    <w:p w14:paraId="16E8E052" w14:textId="77777777" w:rsidR="003E0272" w:rsidRDefault="003E0272" w:rsidP="00885C19">
      <w:pPr>
        <w:tabs>
          <w:tab w:val="left" w:pos="3600"/>
        </w:tabs>
        <w:spacing w:line="240" w:lineRule="auto"/>
        <w:rPr>
          <w:rFonts w:ascii="Times New Roman" w:hAnsi="Times New Roman" w:cs="Times New Roman"/>
          <w:sz w:val="24"/>
          <w:szCs w:val="24"/>
        </w:rPr>
      </w:pPr>
    </w:p>
    <w:p w14:paraId="7EF27887" w14:textId="77777777" w:rsidR="003E0272" w:rsidRDefault="003E0272" w:rsidP="00885C19">
      <w:pPr>
        <w:tabs>
          <w:tab w:val="left" w:pos="3600"/>
        </w:tabs>
        <w:spacing w:line="240" w:lineRule="auto"/>
        <w:rPr>
          <w:rFonts w:ascii="Times New Roman" w:hAnsi="Times New Roman" w:cs="Times New Roman"/>
          <w:sz w:val="24"/>
          <w:szCs w:val="24"/>
        </w:rPr>
      </w:pPr>
    </w:p>
    <w:p w14:paraId="3706C054" w14:textId="77777777" w:rsidR="003E0272" w:rsidRDefault="003E0272" w:rsidP="00885C19">
      <w:pPr>
        <w:tabs>
          <w:tab w:val="left" w:pos="3600"/>
        </w:tabs>
        <w:spacing w:line="240" w:lineRule="auto"/>
        <w:rPr>
          <w:rFonts w:ascii="Times New Roman" w:hAnsi="Times New Roman" w:cs="Times New Roman"/>
          <w:sz w:val="24"/>
          <w:szCs w:val="24"/>
        </w:rPr>
      </w:pPr>
    </w:p>
    <w:p w14:paraId="190D1A54" w14:textId="77777777" w:rsidR="003E0272" w:rsidRDefault="003E0272" w:rsidP="00885C19">
      <w:pPr>
        <w:tabs>
          <w:tab w:val="left" w:pos="3600"/>
        </w:tabs>
        <w:spacing w:line="240" w:lineRule="auto"/>
        <w:rPr>
          <w:rFonts w:ascii="Times New Roman" w:hAnsi="Times New Roman" w:cs="Times New Roman"/>
          <w:sz w:val="24"/>
          <w:szCs w:val="24"/>
        </w:rPr>
      </w:pPr>
    </w:p>
    <w:p w14:paraId="26B7CAC1" w14:textId="77777777" w:rsidR="003E0272" w:rsidRDefault="003E0272" w:rsidP="00885C19">
      <w:pPr>
        <w:tabs>
          <w:tab w:val="left" w:pos="3600"/>
        </w:tabs>
        <w:spacing w:line="240" w:lineRule="auto"/>
        <w:rPr>
          <w:rFonts w:ascii="Times New Roman" w:hAnsi="Times New Roman" w:cs="Times New Roman"/>
          <w:sz w:val="24"/>
          <w:szCs w:val="24"/>
        </w:rPr>
      </w:pPr>
    </w:p>
    <w:p w14:paraId="73EA1777" w14:textId="77777777"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lastRenderedPageBreak/>
        <w:t>6. Appendix</w:t>
      </w:r>
    </w:p>
    <w:p w14:paraId="769329C3" w14:textId="77777777"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14:paraId="06B60FA9" w14:textId="77777777" w:rsidR="00531C8D" w:rsidRDefault="00531C8D" w:rsidP="00885C19">
      <w:pPr>
        <w:spacing w:line="240" w:lineRule="auto"/>
        <w:rPr>
          <w:color w:val="000000" w:themeColor="text1"/>
          <w:sz w:val="24"/>
          <w:szCs w:val="24"/>
          <w:u w:val="single"/>
        </w:rPr>
      </w:pPr>
      <w:r w:rsidRPr="00347D05">
        <w:rPr>
          <w:noProof/>
        </w:rPr>
        <w:drawing>
          <wp:inline distT="0" distB="0" distL="0" distR="0" wp14:anchorId="129D1B01" wp14:editId="3021B055">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1837694" w14:textId="77777777" w:rsidR="00531C8D" w:rsidRPr="00531C8D" w:rsidRDefault="00531C8D" w:rsidP="00885C19">
      <w:pPr>
        <w:spacing w:line="240" w:lineRule="auto"/>
        <w:rPr>
          <w:rFonts w:ascii="Times New Roman" w:hAnsi="Times New Roman" w:cs="Times New Roman"/>
          <w:color w:val="000000" w:themeColor="text1"/>
          <w:sz w:val="24"/>
          <w:szCs w:val="24"/>
        </w:rPr>
      </w:pPr>
      <w:commentRangeStart w:id="15"/>
      <w:r w:rsidRPr="00531C8D">
        <w:rPr>
          <w:rFonts w:ascii="Times New Roman" w:hAnsi="Times New Roman" w:cs="Times New Roman"/>
          <w:color w:val="000000" w:themeColor="text1"/>
          <w:sz w:val="24"/>
          <w:szCs w:val="24"/>
        </w:rPr>
        <w:t>Appendix</w:t>
      </w:r>
      <w:commentRangeEnd w:id="15"/>
      <w:r w:rsidR="008E36C3">
        <w:rPr>
          <w:rStyle w:val="CommentReference"/>
        </w:rPr>
        <w:commentReference w:id="15"/>
      </w:r>
      <w:r w:rsidRPr="00531C8D">
        <w:rPr>
          <w:rFonts w:ascii="Times New Roman" w:hAnsi="Times New Roman" w:cs="Times New Roman"/>
          <w:color w:val="000000" w:themeColor="text1"/>
          <w:sz w:val="24"/>
          <w:szCs w:val="24"/>
        </w:rPr>
        <w:t xml:space="preserve"> Fig 1.  Fits of logistic curves to 0-5 cm prairie and unfertilized prairie root mass over six years (represented in days after establishment).  Pink lines are the fit for each experimental plot and were used to make predictions. </w:t>
      </w:r>
    </w:p>
    <w:p w14:paraId="7B68B75F"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77684D9" wp14:editId="38D335C0">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7B4FACC5" w14:textId="6824E39E"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w:t>
      </w:r>
      <w:ins w:id="16" w:author="Archontoulis, Sotirios [AGRON]" w:date="2016-09-21T21:15:00Z">
        <w:r w:rsidR="008E36C3">
          <w:rPr>
            <w:rFonts w:ascii="Times New Roman" w:hAnsi="Times New Roman" w:cs="Times New Roman"/>
            <w:color w:val="000000" w:themeColor="text1"/>
            <w:sz w:val="24"/>
            <w:szCs w:val="24"/>
          </w:rPr>
          <w:t xml:space="preserve">(maize) </w:t>
        </w:r>
      </w:ins>
      <w:r w:rsidRPr="00531C8D">
        <w:rPr>
          <w:rFonts w:ascii="Times New Roman" w:hAnsi="Times New Roman" w:cs="Times New Roman"/>
          <w:color w:val="000000" w:themeColor="text1"/>
          <w:sz w:val="24"/>
          <w:szCs w:val="24"/>
        </w:rPr>
        <w:t xml:space="preserve">root mass over six years (represented in days after establishment).  Pink lines are the fit for each experimental plot and were used to make predictions. </w:t>
      </w:r>
    </w:p>
    <w:p w14:paraId="3AA40C1C" w14:textId="77777777" w:rsidR="00531C8D" w:rsidRDefault="00531C8D" w:rsidP="00885C19">
      <w:pPr>
        <w:spacing w:line="240" w:lineRule="auto"/>
        <w:rPr>
          <w:color w:val="000000" w:themeColor="text1"/>
          <w:sz w:val="24"/>
          <w:szCs w:val="24"/>
          <w:u w:val="single"/>
        </w:rPr>
      </w:pPr>
    </w:p>
    <w:p w14:paraId="42716277"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9C1D414" wp14:editId="3BF1C820">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12DB5656"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14:paraId="038BD253" w14:textId="77777777" w:rsidR="00531C8D" w:rsidRDefault="00531C8D" w:rsidP="00885C19">
      <w:pPr>
        <w:spacing w:line="240" w:lineRule="auto"/>
        <w:rPr>
          <w:color w:val="000000" w:themeColor="text1"/>
          <w:sz w:val="24"/>
          <w:szCs w:val="24"/>
          <w:u w:val="single"/>
        </w:rPr>
      </w:pPr>
    </w:p>
    <w:p w14:paraId="26106CA8"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5974AB1" wp14:editId="581944B0">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14:paraId="5F252CD7"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14:paraId="30361CB5" w14:textId="77777777" w:rsidR="00531C8D" w:rsidRDefault="00531C8D" w:rsidP="00885C19">
      <w:pPr>
        <w:spacing w:line="240" w:lineRule="auto"/>
        <w:rPr>
          <w:color w:val="000000" w:themeColor="text1"/>
          <w:sz w:val="24"/>
          <w:szCs w:val="24"/>
          <w:u w:val="single"/>
        </w:rPr>
      </w:pPr>
    </w:p>
    <w:p w14:paraId="26F8151C"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6CEC5A" wp14:editId="59B41F6C">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p w14:paraId="164EA658"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14:paraId="62504945" w14:textId="77777777" w:rsidR="00531C8D" w:rsidRDefault="00531C8D" w:rsidP="00885C19">
      <w:pPr>
        <w:spacing w:line="240" w:lineRule="auto"/>
        <w:rPr>
          <w:color w:val="000000" w:themeColor="text1"/>
          <w:sz w:val="24"/>
          <w:szCs w:val="24"/>
          <w:u w:val="single"/>
        </w:rPr>
      </w:pPr>
    </w:p>
    <w:p w14:paraId="3D17CAF6" w14:textId="77777777"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6E264D32" wp14:editId="4E6C64A2">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43600"/>
                    </a:xfrm>
                    <a:prstGeom prst="rect">
                      <a:avLst/>
                    </a:prstGeom>
                  </pic:spPr>
                </pic:pic>
              </a:graphicData>
            </a:graphic>
          </wp:inline>
        </w:drawing>
      </w:r>
    </w:p>
    <w:p w14:paraId="54D2129D" w14:textId="77777777"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14:paraId="1A20E34F" w14:textId="77777777" w:rsidR="00531C8D" w:rsidRPr="0042554C" w:rsidRDefault="00531C8D" w:rsidP="00885C19">
      <w:pPr>
        <w:spacing w:line="240" w:lineRule="auto"/>
        <w:rPr>
          <w:color w:val="000000" w:themeColor="text1"/>
          <w:sz w:val="24"/>
          <w:szCs w:val="24"/>
          <w:u w:val="single"/>
        </w:rPr>
      </w:pPr>
    </w:p>
    <w:p w14:paraId="7ABD121B" w14:textId="77777777"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21:16:00Z" w:initials="MOU">
    <w:p w14:paraId="3701AD87" w14:textId="001641BD" w:rsidR="00A44421" w:rsidRDefault="00A44421">
      <w:pPr>
        <w:pStyle w:val="CommentText"/>
      </w:pPr>
      <w:r>
        <w:rPr>
          <w:rStyle w:val="CommentReference"/>
        </w:rPr>
        <w:annotationRef/>
      </w:r>
      <w:r>
        <w:t>Add reference citation.</w:t>
      </w:r>
    </w:p>
    <w:p w14:paraId="515C31F9" w14:textId="77777777" w:rsidR="00A44421" w:rsidRDefault="00A44421">
      <w:pPr>
        <w:pStyle w:val="CommentText"/>
      </w:pPr>
    </w:p>
    <w:p w14:paraId="58F6047B" w14:textId="6A3D1B88" w:rsidR="00A44421" w:rsidRDefault="00A44421">
      <w:pPr>
        <w:pStyle w:val="CommentText"/>
      </w:pPr>
      <w:r>
        <w:t xml:space="preserve">SA: Check the paper (year 2014) are Iowa soils C sink or source </w:t>
      </w:r>
      <w:proofErr w:type="gramStart"/>
      <w:r>
        <w:t>limited?.</w:t>
      </w:r>
      <w:proofErr w:type="gramEnd"/>
      <w:r>
        <w:t xml:space="preserve"> That might be a good one.</w:t>
      </w:r>
    </w:p>
  </w:comment>
  <w:comment w:id="1" w:author="Archontoulis, Sotirios [AGRON]" w:date="2016-09-21T19:20:00Z" w:initials="AS[">
    <w:p w14:paraId="5DA38347" w14:textId="25155EBD" w:rsidR="00A44421" w:rsidRDefault="00A44421">
      <w:pPr>
        <w:pStyle w:val="CommentText"/>
      </w:pPr>
      <w:r>
        <w:rPr>
          <w:rStyle w:val="CommentReference"/>
        </w:rPr>
        <w:annotationRef/>
      </w:r>
      <w:r>
        <w:t>Where, when</w:t>
      </w:r>
    </w:p>
  </w:comment>
  <w:comment w:id="2" w:author="Matt Liebman" w:date="2016-09-21T21:16:00Z" w:initials="MOU">
    <w:p w14:paraId="360E8C4D" w14:textId="77777777" w:rsidR="00A44421" w:rsidRDefault="00A44421">
      <w:pPr>
        <w:pStyle w:val="CommentText"/>
      </w:pPr>
      <w:r>
        <w:rPr>
          <w:rStyle w:val="CommentReference"/>
        </w:rPr>
        <w:annotationRef/>
      </w:r>
      <w:r>
        <w:t xml:space="preserve">What </w:t>
      </w:r>
      <w:r w:rsidRPr="00A26A28">
        <w:rPr>
          <w:u w:val="single"/>
        </w:rPr>
        <w:t>are</w:t>
      </w:r>
      <w:r>
        <w:t xml:space="preserve"> the effects of these changes? </w:t>
      </w:r>
    </w:p>
    <w:p w14:paraId="317F82E5" w14:textId="77777777" w:rsidR="00A44421" w:rsidRDefault="00A44421">
      <w:pPr>
        <w:pStyle w:val="CommentText"/>
      </w:pPr>
    </w:p>
    <w:p w14:paraId="4E70807E" w14:textId="45562944" w:rsidR="00A44421" w:rsidRDefault="00A44421">
      <w:pPr>
        <w:pStyle w:val="CommentText"/>
      </w:pPr>
      <w:r>
        <w:t>SA: This and the above sentence are similar</w:t>
      </w:r>
    </w:p>
  </w:comment>
  <w:comment w:id="3" w:author="Matt Liebman" w:date="2016-09-21T08:58:00Z" w:initials="MOU">
    <w:p w14:paraId="3814B280" w14:textId="2EE7B821" w:rsidR="00A44421" w:rsidRDefault="00A44421">
      <w:pPr>
        <w:pStyle w:val="CommentText"/>
      </w:pPr>
      <w:r>
        <w:rPr>
          <w:rStyle w:val="CommentReference"/>
        </w:rPr>
        <w:annotationRef/>
      </w:r>
      <w:r>
        <w:t>What record do you have of cropping history and conversion of prairie to cropland for this site?</w:t>
      </w:r>
    </w:p>
  </w:comment>
  <w:comment w:id="6" w:author="Matt Liebman" w:date="2016-09-21T09:00:00Z" w:initials="MOU">
    <w:p w14:paraId="3AD0095A" w14:textId="54F76505" w:rsidR="00A44421" w:rsidRDefault="00A44421">
      <w:pPr>
        <w:pStyle w:val="CommentText"/>
      </w:pPr>
      <w:r>
        <w:rPr>
          <w:rStyle w:val="CommentReference"/>
        </w:rPr>
        <w:annotationRef/>
      </w:r>
      <w:r>
        <w:t>Expected on the basis of what criterion?</w:t>
      </w:r>
    </w:p>
  </w:comment>
  <w:comment w:id="7" w:author="Archontoulis, Sotirios [AGRON]" w:date="2016-09-21T19:39:00Z" w:initials="AS[">
    <w:p w14:paraId="0273A314" w14:textId="2B5A077F" w:rsidR="00A44421" w:rsidRDefault="00A44421">
      <w:pPr>
        <w:pStyle w:val="CommentText"/>
      </w:pPr>
      <w:r>
        <w:rPr>
          <w:rStyle w:val="CommentReference"/>
        </w:rPr>
        <w:annotationRef/>
      </w:r>
      <w:r>
        <w:t xml:space="preserve">100%? </w:t>
      </w:r>
    </w:p>
  </w:comment>
  <w:comment w:id="8" w:author="Dietzel, Ranae N [AGRON]" w:date="2016-09-20T15:07:00Z" w:initials="DRN[">
    <w:p w14:paraId="7439A1CA" w14:textId="77777777" w:rsidR="00A44421" w:rsidRDefault="00A44421">
      <w:pPr>
        <w:pStyle w:val="CommentText"/>
      </w:pPr>
      <w:r>
        <w:rPr>
          <w:rStyle w:val="CommentReference"/>
        </w:rPr>
        <w:annotationRef/>
      </w:r>
      <w:r>
        <w:t>Will update this table.</w:t>
      </w:r>
    </w:p>
  </w:comment>
  <w:comment w:id="9" w:author="Matt Liebman" w:date="2016-09-21T09:05:00Z" w:initials="MOU">
    <w:p w14:paraId="784B7EE4" w14:textId="2ADE75CE" w:rsidR="00A44421" w:rsidRDefault="00A44421">
      <w:pPr>
        <w:pStyle w:val="CommentText"/>
      </w:pPr>
      <w:r>
        <w:rPr>
          <w:rStyle w:val="CommentReference"/>
        </w:rPr>
        <w:annotationRef/>
      </w:r>
      <w:r>
        <w:t>Maize was grown in each year of the experiment, not just 2010 and 2011.</w:t>
      </w:r>
    </w:p>
  </w:comment>
  <w:comment w:id="10" w:author="Dietzel, Ranae N [AGRON]" w:date="2016-09-20T15:07:00Z" w:initials="DRN[">
    <w:p w14:paraId="6200B03A" w14:textId="77777777" w:rsidR="00A44421" w:rsidRDefault="00A44421">
      <w:pPr>
        <w:pStyle w:val="CommentText"/>
      </w:pPr>
      <w:r>
        <w:rPr>
          <w:rStyle w:val="CommentReference"/>
        </w:rPr>
        <w:annotationRef/>
      </w:r>
      <w:r>
        <w:t>We have all these values saved in APSIM (and elsewhere).</w:t>
      </w:r>
    </w:p>
  </w:comment>
  <w:comment w:id="12" w:author="Matt Liebman" w:date="2016-09-21T09:22:00Z" w:initials="MOU">
    <w:p w14:paraId="699198AB" w14:textId="7C1C1D50" w:rsidR="00A44421" w:rsidRDefault="00A44421">
      <w:pPr>
        <w:pStyle w:val="CommentText"/>
      </w:pPr>
      <w:r>
        <w:rPr>
          <w:rStyle w:val="CommentReference"/>
        </w:rPr>
        <w:annotationRef/>
      </w:r>
      <w:r>
        <w:t>Would it be too confusing visually to put error bars on these bars? And why is there a negative value for unfertilized prairie at 100 cm?</w:t>
      </w:r>
    </w:p>
  </w:comment>
  <w:comment w:id="13" w:author="Archontoulis, Sotirios [AGRON]" w:date="2016-09-21T20:49:00Z" w:initials="AS[">
    <w:p w14:paraId="4A5D1DDE" w14:textId="7AB3E568" w:rsidR="00A44421" w:rsidRDefault="00A44421">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 w:id="14" w:author="Archontoulis, Sotirios [AGRON]" w:date="2016-09-21T21:11:00Z" w:initials="AS[">
    <w:p w14:paraId="326A7A1E" w14:textId="59E42C88" w:rsidR="00A44421" w:rsidRDefault="00A44421">
      <w:pPr>
        <w:pStyle w:val="CommentText"/>
      </w:pPr>
      <w:r>
        <w:rPr>
          <w:rStyle w:val="CommentReference"/>
        </w:rPr>
        <w:annotationRef/>
      </w:r>
      <w:r>
        <w:t xml:space="preserve">Reference please, not fully believe this, management yes. </w:t>
      </w:r>
    </w:p>
  </w:comment>
  <w:comment w:id="15" w:author="Archontoulis, Sotirios [AGRON]" w:date="2016-09-21T21:14:00Z" w:initials="AS[">
    <w:p w14:paraId="41C3DB1A" w14:textId="5343B934" w:rsidR="00A44421" w:rsidRDefault="00A44421">
      <w:pPr>
        <w:pStyle w:val="CommentText"/>
      </w:pPr>
      <w:r>
        <w:rPr>
          <w:rStyle w:val="CommentReference"/>
        </w:rPr>
        <w:annotationRef/>
      </w:r>
      <w:r>
        <w:t xml:space="preserve">What’s the purpose of showing the blue 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6047B" w15:done="0"/>
  <w15:commentEx w15:paraId="5DA38347" w15:done="0"/>
  <w15:commentEx w15:paraId="4E70807E" w15:done="0"/>
  <w15:commentEx w15:paraId="3814B280" w15:done="0"/>
  <w15:commentEx w15:paraId="3AD0095A" w15:done="0"/>
  <w15:commentEx w15:paraId="0273A314" w15:done="0"/>
  <w15:commentEx w15:paraId="7439A1CA" w15:done="0"/>
  <w15:commentEx w15:paraId="784B7EE4" w15:done="0"/>
  <w15:commentEx w15:paraId="6200B03A" w15:done="0"/>
  <w15:commentEx w15:paraId="699198AB" w15:done="0"/>
  <w15:commentEx w15:paraId="4A5D1DDE" w15:done="0"/>
  <w15:commentEx w15:paraId="326A7A1E" w15:done="0"/>
  <w15:commentEx w15:paraId="41C3DB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B5"/>
    <w:rsid w:val="000020DE"/>
    <w:rsid w:val="0001119F"/>
    <w:rsid w:val="00024E35"/>
    <w:rsid w:val="00025383"/>
    <w:rsid w:val="00035F4C"/>
    <w:rsid w:val="00045CA0"/>
    <w:rsid w:val="0004658A"/>
    <w:rsid w:val="0007514E"/>
    <w:rsid w:val="000838CE"/>
    <w:rsid w:val="000878FA"/>
    <w:rsid w:val="00092EF2"/>
    <w:rsid w:val="0009711F"/>
    <w:rsid w:val="0009724E"/>
    <w:rsid w:val="000A2640"/>
    <w:rsid w:val="000A5A68"/>
    <w:rsid w:val="000B3809"/>
    <w:rsid w:val="000B7492"/>
    <w:rsid w:val="000B79CE"/>
    <w:rsid w:val="000C179A"/>
    <w:rsid w:val="000C37B4"/>
    <w:rsid w:val="000C4E80"/>
    <w:rsid w:val="000D1263"/>
    <w:rsid w:val="000D3B6D"/>
    <w:rsid w:val="000F0FAF"/>
    <w:rsid w:val="001009B8"/>
    <w:rsid w:val="001020CA"/>
    <w:rsid w:val="0012491B"/>
    <w:rsid w:val="00133CD4"/>
    <w:rsid w:val="00136D78"/>
    <w:rsid w:val="00156459"/>
    <w:rsid w:val="001579E0"/>
    <w:rsid w:val="001601FA"/>
    <w:rsid w:val="001664B1"/>
    <w:rsid w:val="001723D3"/>
    <w:rsid w:val="00176555"/>
    <w:rsid w:val="00193E22"/>
    <w:rsid w:val="00197790"/>
    <w:rsid w:val="001A1E3D"/>
    <w:rsid w:val="001A5AA6"/>
    <w:rsid w:val="001B2B6F"/>
    <w:rsid w:val="001B33D5"/>
    <w:rsid w:val="001C4D9C"/>
    <w:rsid w:val="001C6274"/>
    <w:rsid w:val="001D63FA"/>
    <w:rsid w:val="001D689A"/>
    <w:rsid w:val="001E0211"/>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4E7E"/>
    <w:rsid w:val="003965B6"/>
    <w:rsid w:val="00396B02"/>
    <w:rsid w:val="003A0618"/>
    <w:rsid w:val="003B15C1"/>
    <w:rsid w:val="003B3300"/>
    <w:rsid w:val="003C4817"/>
    <w:rsid w:val="003C69D6"/>
    <w:rsid w:val="003D55F5"/>
    <w:rsid w:val="003E0272"/>
    <w:rsid w:val="003E0647"/>
    <w:rsid w:val="003E079A"/>
    <w:rsid w:val="003E5779"/>
    <w:rsid w:val="003E7B84"/>
    <w:rsid w:val="00403EE0"/>
    <w:rsid w:val="00404713"/>
    <w:rsid w:val="00405F12"/>
    <w:rsid w:val="00415612"/>
    <w:rsid w:val="00424699"/>
    <w:rsid w:val="004314A0"/>
    <w:rsid w:val="004413FE"/>
    <w:rsid w:val="00445667"/>
    <w:rsid w:val="0044798B"/>
    <w:rsid w:val="00452944"/>
    <w:rsid w:val="0046147E"/>
    <w:rsid w:val="00464E72"/>
    <w:rsid w:val="004670E8"/>
    <w:rsid w:val="00467E06"/>
    <w:rsid w:val="00471ACD"/>
    <w:rsid w:val="00475684"/>
    <w:rsid w:val="0048571A"/>
    <w:rsid w:val="00487537"/>
    <w:rsid w:val="004A1698"/>
    <w:rsid w:val="004A2891"/>
    <w:rsid w:val="004A7336"/>
    <w:rsid w:val="004B7D58"/>
    <w:rsid w:val="004C4E94"/>
    <w:rsid w:val="004C53A3"/>
    <w:rsid w:val="004C72B8"/>
    <w:rsid w:val="004D698F"/>
    <w:rsid w:val="004D7DC5"/>
    <w:rsid w:val="004E7EF2"/>
    <w:rsid w:val="004F51B6"/>
    <w:rsid w:val="004F7FB8"/>
    <w:rsid w:val="005076B9"/>
    <w:rsid w:val="00507DD3"/>
    <w:rsid w:val="00525B84"/>
    <w:rsid w:val="00526A89"/>
    <w:rsid w:val="00531320"/>
    <w:rsid w:val="00531C8D"/>
    <w:rsid w:val="0053258C"/>
    <w:rsid w:val="00534712"/>
    <w:rsid w:val="00534D61"/>
    <w:rsid w:val="0054165F"/>
    <w:rsid w:val="00541C57"/>
    <w:rsid w:val="00570B70"/>
    <w:rsid w:val="005828C1"/>
    <w:rsid w:val="005878CF"/>
    <w:rsid w:val="00590867"/>
    <w:rsid w:val="00593445"/>
    <w:rsid w:val="005B08D8"/>
    <w:rsid w:val="005C7772"/>
    <w:rsid w:val="005D2303"/>
    <w:rsid w:val="005D6C9C"/>
    <w:rsid w:val="005D78FB"/>
    <w:rsid w:val="005E05C1"/>
    <w:rsid w:val="005F3CF0"/>
    <w:rsid w:val="00640D89"/>
    <w:rsid w:val="00647EA7"/>
    <w:rsid w:val="00661365"/>
    <w:rsid w:val="00664C69"/>
    <w:rsid w:val="0066774F"/>
    <w:rsid w:val="00667DEC"/>
    <w:rsid w:val="006734D4"/>
    <w:rsid w:val="00673870"/>
    <w:rsid w:val="0069503A"/>
    <w:rsid w:val="006A179B"/>
    <w:rsid w:val="006A185E"/>
    <w:rsid w:val="006B3238"/>
    <w:rsid w:val="006C4846"/>
    <w:rsid w:val="006C6864"/>
    <w:rsid w:val="006D1560"/>
    <w:rsid w:val="006D29C6"/>
    <w:rsid w:val="006D475C"/>
    <w:rsid w:val="006D4EF5"/>
    <w:rsid w:val="006E2C38"/>
    <w:rsid w:val="006E4ED1"/>
    <w:rsid w:val="006F7F42"/>
    <w:rsid w:val="00711540"/>
    <w:rsid w:val="007115D1"/>
    <w:rsid w:val="00711F48"/>
    <w:rsid w:val="0071766F"/>
    <w:rsid w:val="007176CB"/>
    <w:rsid w:val="00724C1D"/>
    <w:rsid w:val="00734D52"/>
    <w:rsid w:val="00746E2F"/>
    <w:rsid w:val="00756118"/>
    <w:rsid w:val="00763197"/>
    <w:rsid w:val="007745EC"/>
    <w:rsid w:val="0078120D"/>
    <w:rsid w:val="0079215C"/>
    <w:rsid w:val="007A06C9"/>
    <w:rsid w:val="007A7E8D"/>
    <w:rsid w:val="007C5104"/>
    <w:rsid w:val="007D6004"/>
    <w:rsid w:val="007E0484"/>
    <w:rsid w:val="007E1BDD"/>
    <w:rsid w:val="007E2745"/>
    <w:rsid w:val="007E530F"/>
    <w:rsid w:val="007F0E0E"/>
    <w:rsid w:val="007F1864"/>
    <w:rsid w:val="007F314D"/>
    <w:rsid w:val="007F3AF4"/>
    <w:rsid w:val="007F6468"/>
    <w:rsid w:val="00801EB2"/>
    <w:rsid w:val="008043BB"/>
    <w:rsid w:val="008063EA"/>
    <w:rsid w:val="00810DA0"/>
    <w:rsid w:val="00812CBE"/>
    <w:rsid w:val="00813118"/>
    <w:rsid w:val="00813BF0"/>
    <w:rsid w:val="00824DBE"/>
    <w:rsid w:val="00833247"/>
    <w:rsid w:val="00834BDA"/>
    <w:rsid w:val="008416B0"/>
    <w:rsid w:val="00841E05"/>
    <w:rsid w:val="00842D75"/>
    <w:rsid w:val="00845F6B"/>
    <w:rsid w:val="00850E1E"/>
    <w:rsid w:val="00854AC8"/>
    <w:rsid w:val="00870744"/>
    <w:rsid w:val="00881E16"/>
    <w:rsid w:val="00882D63"/>
    <w:rsid w:val="00884847"/>
    <w:rsid w:val="00885C19"/>
    <w:rsid w:val="008A6132"/>
    <w:rsid w:val="008B07BA"/>
    <w:rsid w:val="008B1FCB"/>
    <w:rsid w:val="008B3E8E"/>
    <w:rsid w:val="008C2D94"/>
    <w:rsid w:val="008C43E5"/>
    <w:rsid w:val="008C66E2"/>
    <w:rsid w:val="008C78CD"/>
    <w:rsid w:val="008D3839"/>
    <w:rsid w:val="008E36C3"/>
    <w:rsid w:val="008E496C"/>
    <w:rsid w:val="008E4DE2"/>
    <w:rsid w:val="008E680D"/>
    <w:rsid w:val="008F2059"/>
    <w:rsid w:val="008F2C8F"/>
    <w:rsid w:val="008F2ED6"/>
    <w:rsid w:val="009138EF"/>
    <w:rsid w:val="009251CC"/>
    <w:rsid w:val="0093127B"/>
    <w:rsid w:val="00942D39"/>
    <w:rsid w:val="00943877"/>
    <w:rsid w:val="00945565"/>
    <w:rsid w:val="00952ACE"/>
    <w:rsid w:val="00955981"/>
    <w:rsid w:val="00961EF2"/>
    <w:rsid w:val="00962A4B"/>
    <w:rsid w:val="0096418F"/>
    <w:rsid w:val="00972DBA"/>
    <w:rsid w:val="00973D53"/>
    <w:rsid w:val="00976C33"/>
    <w:rsid w:val="00994133"/>
    <w:rsid w:val="009B29C3"/>
    <w:rsid w:val="009B4A10"/>
    <w:rsid w:val="009C7C38"/>
    <w:rsid w:val="009D1F27"/>
    <w:rsid w:val="009D3F52"/>
    <w:rsid w:val="009F531A"/>
    <w:rsid w:val="009F76D0"/>
    <w:rsid w:val="00A1646E"/>
    <w:rsid w:val="00A22BCE"/>
    <w:rsid w:val="00A26A28"/>
    <w:rsid w:val="00A3141C"/>
    <w:rsid w:val="00A44421"/>
    <w:rsid w:val="00A52D8A"/>
    <w:rsid w:val="00A53793"/>
    <w:rsid w:val="00A56484"/>
    <w:rsid w:val="00A7225E"/>
    <w:rsid w:val="00A7606E"/>
    <w:rsid w:val="00AA32E4"/>
    <w:rsid w:val="00AA4F9D"/>
    <w:rsid w:val="00AB72BF"/>
    <w:rsid w:val="00AB75C2"/>
    <w:rsid w:val="00AC3936"/>
    <w:rsid w:val="00AC4AD2"/>
    <w:rsid w:val="00AE21DF"/>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A713F"/>
    <w:rsid w:val="00BB41D3"/>
    <w:rsid w:val="00BB6EF2"/>
    <w:rsid w:val="00BD3C40"/>
    <w:rsid w:val="00BE0D81"/>
    <w:rsid w:val="00BE27C3"/>
    <w:rsid w:val="00BE6D57"/>
    <w:rsid w:val="00BF6091"/>
    <w:rsid w:val="00C01CE7"/>
    <w:rsid w:val="00C04642"/>
    <w:rsid w:val="00C1162E"/>
    <w:rsid w:val="00C11DCF"/>
    <w:rsid w:val="00C17A93"/>
    <w:rsid w:val="00C23671"/>
    <w:rsid w:val="00C33EB5"/>
    <w:rsid w:val="00C33FF9"/>
    <w:rsid w:val="00C469B3"/>
    <w:rsid w:val="00C53F36"/>
    <w:rsid w:val="00C566A3"/>
    <w:rsid w:val="00C7514A"/>
    <w:rsid w:val="00C764AD"/>
    <w:rsid w:val="00C86BCC"/>
    <w:rsid w:val="00C90B4F"/>
    <w:rsid w:val="00C920C0"/>
    <w:rsid w:val="00CA3817"/>
    <w:rsid w:val="00CA3B69"/>
    <w:rsid w:val="00CA5BFA"/>
    <w:rsid w:val="00CA73DD"/>
    <w:rsid w:val="00CA7CC2"/>
    <w:rsid w:val="00CB4FD6"/>
    <w:rsid w:val="00CB5E56"/>
    <w:rsid w:val="00CB71AD"/>
    <w:rsid w:val="00CC447E"/>
    <w:rsid w:val="00CC749B"/>
    <w:rsid w:val="00CD3CEC"/>
    <w:rsid w:val="00CD69B5"/>
    <w:rsid w:val="00CE17DF"/>
    <w:rsid w:val="00CE248C"/>
    <w:rsid w:val="00D059AF"/>
    <w:rsid w:val="00D05E89"/>
    <w:rsid w:val="00D1710E"/>
    <w:rsid w:val="00D26D54"/>
    <w:rsid w:val="00D27AC0"/>
    <w:rsid w:val="00D40B15"/>
    <w:rsid w:val="00D41FB6"/>
    <w:rsid w:val="00D51BC9"/>
    <w:rsid w:val="00D56BDA"/>
    <w:rsid w:val="00D629DC"/>
    <w:rsid w:val="00D7384D"/>
    <w:rsid w:val="00D8310F"/>
    <w:rsid w:val="00D85B5C"/>
    <w:rsid w:val="00D92120"/>
    <w:rsid w:val="00D93F34"/>
    <w:rsid w:val="00D97537"/>
    <w:rsid w:val="00DA3DBB"/>
    <w:rsid w:val="00DA4E30"/>
    <w:rsid w:val="00DA69AD"/>
    <w:rsid w:val="00DA72C0"/>
    <w:rsid w:val="00DB18CE"/>
    <w:rsid w:val="00DD1485"/>
    <w:rsid w:val="00DD22C4"/>
    <w:rsid w:val="00DD25D3"/>
    <w:rsid w:val="00DD71AE"/>
    <w:rsid w:val="00DE2B10"/>
    <w:rsid w:val="00E00503"/>
    <w:rsid w:val="00E04DB3"/>
    <w:rsid w:val="00E06711"/>
    <w:rsid w:val="00E1133C"/>
    <w:rsid w:val="00E16EAE"/>
    <w:rsid w:val="00E34271"/>
    <w:rsid w:val="00E361B5"/>
    <w:rsid w:val="00E37EB1"/>
    <w:rsid w:val="00E44E1B"/>
    <w:rsid w:val="00E44EB8"/>
    <w:rsid w:val="00E51C5B"/>
    <w:rsid w:val="00E57A2B"/>
    <w:rsid w:val="00E653CD"/>
    <w:rsid w:val="00E71701"/>
    <w:rsid w:val="00E822DA"/>
    <w:rsid w:val="00E859F4"/>
    <w:rsid w:val="00E917DA"/>
    <w:rsid w:val="00E930F0"/>
    <w:rsid w:val="00E9472D"/>
    <w:rsid w:val="00EA0C6B"/>
    <w:rsid w:val="00EA25FC"/>
    <w:rsid w:val="00EA334A"/>
    <w:rsid w:val="00EB3E3D"/>
    <w:rsid w:val="00EB755D"/>
    <w:rsid w:val="00ED4DD7"/>
    <w:rsid w:val="00EE1883"/>
    <w:rsid w:val="00F01975"/>
    <w:rsid w:val="00F16AEC"/>
    <w:rsid w:val="00F16B38"/>
    <w:rsid w:val="00F25988"/>
    <w:rsid w:val="00F26DDE"/>
    <w:rsid w:val="00F433E5"/>
    <w:rsid w:val="00F54FF4"/>
    <w:rsid w:val="00F576AE"/>
    <w:rsid w:val="00F65520"/>
    <w:rsid w:val="00F8559E"/>
    <w:rsid w:val="00F8682A"/>
    <w:rsid w:val="00F934A0"/>
    <w:rsid w:val="00F94D8C"/>
    <w:rsid w:val="00F96189"/>
    <w:rsid w:val="00FA0298"/>
    <w:rsid w:val="00FA13DF"/>
    <w:rsid w:val="00FA7775"/>
    <w:rsid w:val="00FB494D"/>
    <w:rsid w:val="00FB7AFE"/>
    <w:rsid w:val="00FC2001"/>
    <w:rsid w:val="00FC2C03"/>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FDD"/>
  <w15:docId w15:val="{E34DA111-6340-4B30-9607-1035565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 w:type="character" w:styleId="CommentReference">
    <w:name w:val="annotation reference"/>
    <w:basedOn w:val="DefaultParagraphFont"/>
    <w:uiPriority w:val="99"/>
    <w:semiHidden/>
    <w:unhideWhenUsed/>
    <w:rsid w:val="00F65520"/>
    <w:rPr>
      <w:sz w:val="16"/>
      <w:szCs w:val="16"/>
    </w:rPr>
  </w:style>
  <w:style w:type="paragraph" w:styleId="CommentText">
    <w:name w:val="annotation text"/>
    <w:basedOn w:val="Normal"/>
    <w:link w:val="CommentTextChar"/>
    <w:uiPriority w:val="99"/>
    <w:semiHidden/>
    <w:unhideWhenUsed/>
    <w:rsid w:val="00F65520"/>
    <w:pPr>
      <w:spacing w:line="240" w:lineRule="auto"/>
    </w:pPr>
    <w:rPr>
      <w:sz w:val="20"/>
      <w:szCs w:val="20"/>
    </w:rPr>
  </w:style>
  <w:style w:type="character" w:customStyle="1" w:styleId="CommentTextChar">
    <w:name w:val="Comment Text Char"/>
    <w:basedOn w:val="DefaultParagraphFont"/>
    <w:link w:val="CommentText"/>
    <w:uiPriority w:val="99"/>
    <w:semiHidden/>
    <w:rsid w:val="00F65520"/>
    <w:rPr>
      <w:sz w:val="20"/>
      <w:szCs w:val="20"/>
    </w:rPr>
  </w:style>
  <w:style w:type="paragraph" w:styleId="CommentSubject">
    <w:name w:val="annotation subject"/>
    <w:basedOn w:val="CommentText"/>
    <w:next w:val="CommentText"/>
    <w:link w:val="CommentSubjectChar"/>
    <w:uiPriority w:val="99"/>
    <w:semiHidden/>
    <w:unhideWhenUsed/>
    <w:rsid w:val="00F65520"/>
    <w:rPr>
      <w:b/>
      <w:bCs/>
    </w:rPr>
  </w:style>
  <w:style w:type="character" w:customStyle="1" w:styleId="CommentSubjectChar">
    <w:name w:val="Comment Subject Char"/>
    <w:basedOn w:val="CommentTextChar"/>
    <w:link w:val="CommentSubject"/>
    <w:uiPriority w:val="99"/>
    <w:semiHidden/>
    <w:rsid w:val="00F65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9086</TotalTime>
  <Pages>1</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Dietzel, Ranae N [AGRON]</dc:creator>
  <cp:lastModifiedBy>Dietzel, Ranae N [AGRON]</cp:lastModifiedBy>
  <cp:revision>22</cp:revision>
  <cp:lastPrinted>2016-09-15T18:06:00Z</cp:lastPrinted>
  <dcterms:created xsi:type="dcterms:W3CDTF">2016-09-22T02:21:00Z</dcterms:created>
  <dcterms:modified xsi:type="dcterms:W3CDTF">2016-10-03T15:00:00Z</dcterms:modified>
</cp:coreProperties>
</file>